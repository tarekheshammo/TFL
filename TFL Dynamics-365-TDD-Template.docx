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8745" w14:textId="74195862" w:rsidR="00F277CD" w:rsidRPr="000F464A" w:rsidRDefault="00E01724" w:rsidP="00F277CD">
      <w:pPr>
        <w:spacing w:before="0"/>
        <w:rPr>
          <w:rFonts w:cs="Arial"/>
          <w:b/>
          <w:sz w:val="56"/>
          <w:szCs w:val="56"/>
        </w:rPr>
      </w:pPr>
      <w:ins w:id="0" w:author="Christi Kehres" w:date="2017-05-03T16:02:00Z">
        <w:r>
          <w:rPr>
            <w:rFonts w:cs="Arial"/>
            <w:b/>
            <w:noProof/>
            <w:sz w:val="56"/>
            <w:szCs w:val="56"/>
          </w:rPr>
          <w:drawing>
            <wp:anchor distT="0" distB="0" distL="114300" distR="114300" simplePos="0" relativeHeight="251666432" behindDoc="0" locked="0" layoutInCell="1" allowOverlap="1" wp14:anchorId="6F7A2202" wp14:editId="4F9EFE3B">
              <wp:simplePos x="0" y="0"/>
              <wp:positionH relativeFrom="column">
                <wp:posOffset>-123825</wp:posOffset>
              </wp:positionH>
              <wp:positionV relativeFrom="paragraph">
                <wp:posOffset>-193358</wp:posOffset>
              </wp:positionV>
              <wp:extent cx="1243965" cy="4451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965" cy="445135"/>
                      </a:xfrm>
                      <a:prstGeom prst="rect">
                        <a:avLst/>
                      </a:prstGeom>
                      <a:noFill/>
                    </pic:spPr>
                  </pic:pic>
                </a:graphicData>
              </a:graphic>
            </wp:anchor>
          </w:drawing>
        </w:r>
        <w:r>
          <w:rPr>
            <w:noProof/>
          </w:rPr>
          <w:drawing>
            <wp:anchor distT="0" distB="0" distL="114300" distR="114300" simplePos="0" relativeHeight="251665408" behindDoc="0" locked="0" layoutInCell="1" allowOverlap="1" wp14:anchorId="1F295220" wp14:editId="54375B54">
              <wp:simplePos x="0" y="0"/>
              <wp:positionH relativeFrom="column">
                <wp:posOffset>4038600</wp:posOffset>
              </wp:positionH>
              <wp:positionV relativeFrom="paragraph">
                <wp:posOffset>-254635</wp:posOffset>
              </wp:positionV>
              <wp:extent cx="2938145" cy="926465"/>
              <wp:effectExtent l="0" t="0" r="0" b="6985"/>
              <wp:wrapNone/>
              <wp:docPr id="6" name="Picture 6" descr="C:\Users\chkehres\AppData\Local\Microsoft\Windows\INetCache\Content.Word\SS365 Logo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kehres\AppData\Local\Microsoft\Windows\INetCache\Content.Word\SS365 Logo Wh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145" cy="926465"/>
                      </a:xfrm>
                      <a:prstGeom prst="rect">
                        <a:avLst/>
                      </a:prstGeom>
                      <a:noFill/>
                      <a:ln>
                        <a:noFill/>
                      </a:ln>
                    </pic:spPr>
                  </pic:pic>
                </a:graphicData>
              </a:graphic>
            </wp:anchor>
          </w:drawing>
        </w:r>
      </w:ins>
      <w:ins w:id="1" w:author="Christi Kehres" w:date="2017-05-03T15:59:00Z">
        <w:r>
          <w:rPr>
            <w:noProof/>
          </w:rPr>
          <mc:AlternateContent>
            <mc:Choice Requires="wps">
              <w:drawing>
                <wp:anchor distT="0" distB="0" distL="114300" distR="114300" simplePos="0" relativeHeight="251667456" behindDoc="1" locked="0" layoutInCell="1" allowOverlap="1" wp14:anchorId="3F9088F8" wp14:editId="682A81C2">
                  <wp:simplePos x="0" y="0"/>
                  <wp:positionH relativeFrom="page">
                    <wp:align>left</wp:align>
                  </wp:positionH>
                  <wp:positionV relativeFrom="paragraph">
                    <wp:posOffset>-381635</wp:posOffset>
                  </wp:positionV>
                  <wp:extent cx="9048750" cy="3819525"/>
                  <wp:effectExtent l="0" t="0" r="0" b="9525"/>
                  <wp:wrapNone/>
                  <wp:docPr id="41" name="Rectangle 41"/>
                  <wp:cNvGraphicFramePr/>
                  <a:graphic xmlns:a="http://schemas.openxmlformats.org/drawingml/2006/main">
                    <a:graphicData uri="http://schemas.microsoft.com/office/word/2010/wordprocessingShape">
                      <wps:wsp>
                        <wps:cNvSpPr/>
                        <wps:spPr>
                          <a:xfrm>
                            <a:off x="0" y="0"/>
                            <a:ext cx="9048750" cy="3819525"/>
                          </a:xfrm>
                          <a:prstGeom prst="rect">
                            <a:avLst/>
                          </a:prstGeom>
                          <a:solidFill>
                            <a:srgbClr val="00206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EFB91" id="Rectangle 41" o:spid="_x0000_s1026" style="position:absolute;margin-left:0;margin-top:-30.05pt;width:712.5pt;height:300.75pt;z-index:-25164902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" fillcolor="#002060" stroked="f" strokeweight="2pt">
                  <w10:wrap anchorx="page"/>
                </v:rect>
              </w:pict>
            </mc:Fallback>
          </mc:AlternateContent>
        </w:r>
      </w:ins>
    </w:p>
    <w:p w14:paraId="086C8746" w14:textId="0E27A15C" w:rsidR="00F277CD" w:rsidRPr="000F464A" w:rsidRDefault="00F277CD" w:rsidP="00F277CD">
      <w:pPr>
        <w:spacing w:before="0"/>
        <w:rPr>
          <w:rFonts w:cs="Arial"/>
          <w:b/>
          <w:sz w:val="56"/>
          <w:szCs w:val="56"/>
        </w:rPr>
      </w:pPr>
      <w:del w:id="2" w:author="Christi Kehres" w:date="2017-05-03T11:35:00Z">
        <w:r w:rsidRPr="000F464A" w:rsidDel="006D4F76">
          <w:rPr>
            <w:rFonts w:cs="Arial"/>
            <w:b/>
            <w:noProof/>
            <w:sz w:val="56"/>
            <w:szCs w:val="56"/>
          </w:rPr>
          <w:drawing>
            <wp:inline distT="0" distB="0" distL="0" distR="0" wp14:anchorId="086C8C14" wp14:editId="5E8191A0">
              <wp:extent cx="1447800" cy="1206500"/>
              <wp:effectExtent l="19050" t="0" r="0" b="0"/>
              <wp:docPr id="1" name="Imagen 1" descr="SureStepLogo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StepLogoPlaceholder"/>
                      <pic:cNvPicPr>
                        <a:picLocks noChangeAspect="1" noChangeArrowheads="1"/>
                      </pic:cNvPicPr>
                    </pic:nvPicPr>
                    <pic:blipFill>
                      <a:blip r:embed="rId13"/>
                      <a:srcRect/>
                      <a:stretch>
                        <a:fillRect/>
                      </a:stretch>
                    </pic:blipFill>
                    <pic:spPr bwMode="auto">
                      <a:xfrm>
                        <a:off x="0" y="0"/>
                        <a:ext cx="1447800" cy="1206500"/>
                      </a:xfrm>
                      <a:prstGeom prst="rect">
                        <a:avLst/>
                      </a:prstGeom>
                      <a:noFill/>
                      <a:ln w="9525">
                        <a:noFill/>
                        <a:miter lim="800000"/>
                        <a:headEnd/>
                        <a:tailEnd/>
                      </a:ln>
                    </pic:spPr>
                  </pic:pic>
                </a:graphicData>
              </a:graphic>
            </wp:inline>
          </w:drawing>
        </w:r>
      </w:del>
    </w:p>
    <w:p w14:paraId="086C8747" w14:textId="77777777" w:rsidR="00F277CD" w:rsidRPr="000F464A" w:rsidRDefault="00F277CD" w:rsidP="00F277CD">
      <w:pPr>
        <w:pStyle w:val="EstiloCuerpoAntes0pto"/>
        <w:rPr>
          <w:rFonts w:ascii="Arial" w:hAnsi="Arial" w:cs="Arial"/>
        </w:rPr>
      </w:pPr>
    </w:p>
    <w:p w14:paraId="086C8748" w14:textId="11E2D7D2" w:rsidR="00F277CD" w:rsidRPr="000F464A" w:rsidRDefault="00F277CD" w:rsidP="00F277CD">
      <w:pPr>
        <w:pStyle w:val="EstiloCuerpoAntes0pto"/>
        <w:rPr>
          <w:rFonts w:ascii="Arial" w:hAnsi="Arial" w:cs="Arial"/>
        </w:rPr>
      </w:pPr>
    </w:p>
    <w:p w14:paraId="086C8749" w14:textId="6D4F1C44" w:rsidR="00F277CD" w:rsidRPr="000F464A" w:rsidRDefault="00F277CD" w:rsidP="00F277CD">
      <w:pPr>
        <w:pStyle w:val="EstiloCuerpoAntes0pto"/>
        <w:rPr>
          <w:rFonts w:ascii="Arial" w:hAnsi="Arial" w:cs="Arial"/>
        </w:rPr>
      </w:pPr>
    </w:p>
    <w:p w14:paraId="086C874A" w14:textId="4269602F" w:rsidR="00F277CD" w:rsidRPr="000F464A" w:rsidRDefault="00F277CD" w:rsidP="00F277CD">
      <w:pPr>
        <w:pStyle w:val="EstiloCuerpoAntes0pto"/>
        <w:rPr>
          <w:rFonts w:ascii="Arial" w:hAnsi="Arial" w:cs="Arial"/>
        </w:rPr>
      </w:pPr>
    </w:p>
    <w:p w14:paraId="0C49AA2D" w14:textId="286A185C" w:rsidR="00E01724" w:rsidRDefault="00E01724" w:rsidP="00F277CD">
      <w:pPr>
        <w:spacing w:before="0"/>
        <w:rPr>
          <w:ins w:id="3" w:author="Christi Kehres" w:date="2017-05-03T15:58:00Z"/>
          <w:rFonts w:cs="Arial"/>
        </w:rPr>
      </w:pPr>
      <w:ins w:id="4" w:author="Christi Kehres" w:date="2017-05-03T16:00:00Z">
        <w:r w:rsidRPr="00E01724">
          <w:rPr>
            <w:rFonts w:asciiTheme="minorHAnsi" w:eastAsiaTheme="minorHAnsi" w:hAnsiTheme="minorHAnsi" w:cstheme="minorBidi"/>
            <w:noProof/>
            <w:kern w:val="0"/>
            <w:sz w:val="22"/>
            <w:szCs w:val="22"/>
          </w:rPr>
          <mc:AlternateContent>
            <mc:Choice Requires="wps">
              <w:drawing>
                <wp:anchor distT="0" distB="0" distL="114300" distR="114300" simplePos="0" relativeHeight="251661312" behindDoc="0" locked="0" layoutInCell="1" allowOverlap="1" wp14:anchorId="20466DDE" wp14:editId="09354097">
                  <wp:simplePos x="0" y="0"/>
                  <wp:positionH relativeFrom="page">
                    <wp:align>left</wp:align>
                  </wp:positionH>
                  <wp:positionV relativeFrom="paragraph">
                    <wp:posOffset>91440</wp:posOffset>
                  </wp:positionV>
                  <wp:extent cx="4657725" cy="1825625"/>
                  <wp:effectExtent l="0" t="0" r="9525" b="3175"/>
                  <wp:wrapNone/>
                  <wp:docPr id="42" name="Rectangle 42"/>
                  <wp:cNvGraphicFramePr/>
                  <a:graphic xmlns:a="http://schemas.openxmlformats.org/drawingml/2006/main">
                    <a:graphicData uri="http://schemas.microsoft.com/office/word/2010/wordprocessingShape">
                      <wps:wsp>
                        <wps:cNvSpPr/>
                        <wps:spPr>
                          <a:xfrm>
                            <a:off x="0" y="0"/>
                            <a:ext cx="4657725" cy="1825625"/>
                          </a:xfrm>
                          <a:prstGeom prst="rect">
                            <a:avLst/>
                          </a:prstGeom>
                          <a:solidFill>
                            <a:srgbClr val="3A96DD"/>
                          </a:solidFill>
                          <a:ln w="25400" cap="flat" cmpd="sng" algn="ctr">
                            <a:noFill/>
                            <a:prstDash val="solid"/>
                          </a:ln>
                          <a:effectLst/>
                        </wps:spPr>
                        <wps:txbx>
                          <w:txbxContent>
                            <w:p w14:paraId="5961335B" w14:textId="37A5D943" w:rsidR="0090320F" w:rsidRPr="00F0562F" w:rsidRDefault="00F0562F" w:rsidP="00E01724">
                              <w:pPr>
                                <w:jc w:val="center"/>
                                <w:rPr>
                                  <w:i/>
                                  <w:color w:val="FFFFFF" w:themeColor="background1"/>
                                  <w:lang w:val="en-GB"/>
                                  <w:rPrChange w:id="5" w:author="Christi Kehres" w:date="2017-05-03T16:00:00Z">
                                    <w:rPr>
                                      <w:i/>
                                    </w:rPr>
                                  </w:rPrChange>
                                </w:rPr>
                              </w:pPr>
                              <w:r>
                                <w:rPr>
                                  <w:i/>
                                  <w:color w:val="FFFFFF" w:themeColor="background1"/>
                                  <w:lang w:val="en-GB"/>
                                </w:rPr>
                                <w:t>Transport for 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6DDE" id="Rectangle 42" o:spid="_x0000_s1026" style="position:absolute;margin-left:0;margin-top:7.2pt;width:366.75pt;height:143.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" fillcolor="#3a96dd" stroked="f" strokeweight="2pt">
                  <v:textbox>
                    <w:txbxContent>
                      <w:p w14:paraId="5961335B" w14:textId="37A5D943" w:rsidR="0090320F" w:rsidRPr="00F0562F" w:rsidRDefault="00F0562F" w:rsidP="00E01724">
                        <w:pPr>
                          <w:jc w:val="center"/>
                          <w:rPr>
                            <w:i/>
                            <w:color w:val="FFFFFF" w:themeColor="background1"/>
                            <w:lang w:val="en-GB"/>
                            <w:rPrChange w:id="6" w:author="Christi Kehres" w:date="2017-05-03T16:00:00Z">
                              <w:rPr>
                                <w:i/>
                              </w:rPr>
                            </w:rPrChange>
                          </w:rPr>
                        </w:pPr>
                        <w:r>
                          <w:rPr>
                            <w:i/>
                            <w:color w:val="FFFFFF" w:themeColor="background1"/>
                            <w:lang w:val="en-GB"/>
                          </w:rPr>
                          <w:t>Transport for London</w:t>
                        </w:r>
                      </w:p>
                    </w:txbxContent>
                  </v:textbox>
                  <w10:wrap anchorx="page"/>
                </v:rect>
              </w:pict>
            </mc:Fallback>
          </mc:AlternateContent>
        </w:r>
      </w:ins>
    </w:p>
    <w:p w14:paraId="43583B59" w14:textId="316C638C" w:rsidR="00E01724" w:rsidRDefault="00E01724">
      <w:pPr>
        <w:tabs>
          <w:tab w:val="left" w:pos="2153"/>
        </w:tabs>
        <w:spacing w:before="0"/>
        <w:rPr>
          <w:ins w:id="7" w:author="Christi Kehres" w:date="2017-05-03T15:58:00Z"/>
          <w:rFonts w:cs="Arial"/>
        </w:rPr>
        <w:pPrChange w:id="8" w:author="Christi Kehres" w:date="2017-05-03T15:58:00Z">
          <w:pPr>
            <w:spacing w:before="0"/>
          </w:pPr>
        </w:pPrChange>
      </w:pPr>
      <w:ins w:id="9" w:author="Christi Kehres" w:date="2017-05-03T15:58:00Z">
        <w:r>
          <w:rPr>
            <w:rFonts w:cs="Arial"/>
          </w:rPr>
          <w:tab/>
        </w:r>
      </w:ins>
    </w:p>
    <w:p w14:paraId="5EE29449" w14:textId="77777777" w:rsidR="00E01724" w:rsidRDefault="00E01724" w:rsidP="00F277CD">
      <w:pPr>
        <w:spacing w:before="0"/>
        <w:rPr>
          <w:ins w:id="10" w:author="Christi Kehres" w:date="2017-05-03T15:58:00Z"/>
          <w:rFonts w:cs="Arial"/>
        </w:rPr>
      </w:pPr>
    </w:p>
    <w:p w14:paraId="2FC53B7F" w14:textId="77777777" w:rsidR="00E01724" w:rsidRDefault="00E01724" w:rsidP="00F277CD">
      <w:pPr>
        <w:spacing w:before="0"/>
        <w:rPr>
          <w:ins w:id="11" w:author="Christi Kehres" w:date="2017-05-03T15:58:00Z"/>
          <w:rFonts w:cs="Arial"/>
        </w:rPr>
      </w:pPr>
    </w:p>
    <w:p w14:paraId="54DF3542" w14:textId="77777777" w:rsidR="00E01724" w:rsidRDefault="00E01724" w:rsidP="00F277CD">
      <w:pPr>
        <w:spacing w:before="0"/>
        <w:rPr>
          <w:ins w:id="12" w:author="Christi Kehres" w:date="2017-05-03T15:58:00Z"/>
          <w:rFonts w:cs="Arial"/>
        </w:rPr>
      </w:pPr>
    </w:p>
    <w:p w14:paraId="4C9BF58D" w14:textId="77777777" w:rsidR="00E01724" w:rsidRDefault="00E01724" w:rsidP="00F277CD">
      <w:pPr>
        <w:spacing w:before="0"/>
        <w:rPr>
          <w:ins w:id="13" w:author="Christi Kehres" w:date="2017-05-03T15:58:00Z"/>
          <w:rFonts w:cs="Arial"/>
        </w:rPr>
      </w:pPr>
    </w:p>
    <w:p w14:paraId="18EF0D1D" w14:textId="77777777" w:rsidR="00E01724" w:rsidRDefault="00E01724" w:rsidP="00F277CD">
      <w:pPr>
        <w:spacing w:before="0"/>
        <w:rPr>
          <w:ins w:id="14" w:author="Christi Kehres" w:date="2017-05-03T15:58:00Z"/>
          <w:rFonts w:cs="Arial"/>
        </w:rPr>
      </w:pPr>
    </w:p>
    <w:p w14:paraId="3DA3DAFE" w14:textId="77777777" w:rsidR="00E01724" w:rsidRDefault="00E01724" w:rsidP="00F277CD">
      <w:pPr>
        <w:spacing w:before="0"/>
        <w:rPr>
          <w:ins w:id="15" w:author="Christi Kehres" w:date="2017-05-03T15:58:00Z"/>
          <w:rFonts w:cs="Arial"/>
        </w:rPr>
      </w:pPr>
    </w:p>
    <w:p w14:paraId="0D7746A3" w14:textId="77777777" w:rsidR="00E01724" w:rsidRDefault="00E01724" w:rsidP="00F277CD">
      <w:pPr>
        <w:spacing w:before="0"/>
        <w:rPr>
          <w:ins w:id="16" w:author="Christi Kehres" w:date="2017-05-03T15:58:00Z"/>
          <w:rFonts w:cs="Arial"/>
        </w:rPr>
      </w:pPr>
    </w:p>
    <w:p w14:paraId="5398A66A" w14:textId="77777777" w:rsidR="00E01724" w:rsidRDefault="00E01724" w:rsidP="00F277CD">
      <w:pPr>
        <w:spacing w:before="0"/>
        <w:rPr>
          <w:ins w:id="17" w:author="Christi Kehres" w:date="2017-05-03T15:58:00Z"/>
          <w:rFonts w:cs="Arial"/>
        </w:rPr>
      </w:pPr>
    </w:p>
    <w:p w14:paraId="698716BB" w14:textId="77777777" w:rsidR="00E01724" w:rsidRDefault="00E01724" w:rsidP="00F277CD">
      <w:pPr>
        <w:spacing w:before="0"/>
        <w:rPr>
          <w:ins w:id="18" w:author="Christi Kehres" w:date="2017-05-03T15:58:00Z"/>
          <w:rFonts w:cs="Arial"/>
        </w:rPr>
      </w:pPr>
    </w:p>
    <w:p w14:paraId="1011A58E" w14:textId="77777777" w:rsidR="00E01724" w:rsidRDefault="00E01724" w:rsidP="00F277CD">
      <w:pPr>
        <w:spacing w:before="0"/>
        <w:rPr>
          <w:ins w:id="19" w:author="Christi Kehres" w:date="2017-05-03T15:58:00Z"/>
          <w:rFonts w:cs="Arial"/>
        </w:rPr>
      </w:pPr>
    </w:p>
    <w:p w14:paraId="4115B654" w14:textId="77777777" w:rsidR="00E01724" w:rsidRDefault="00E01724" w:rsidP="00F277CD">
      <w:pPr>
        <w:spacing w:before="0"/>
        <w:rPr>
          <w:ins w:id="20" w:author="Christi Kehres" w:date="2017-05-03T15:58:00Z"/>
          <w:rFonts w:cs="Arial"/>
        </w:rPr>
      </w:pPr>
    </w:p>
    <w:p w14:paraId="27677374" w14:textId="77777777" w:rsidR="00E01724" w:rsidRDefault="00E01724" w:rsidP="00F277CD">
      <w:pPr>
        <w:spacing w:before="0"/>
        <w:rPr>
          <w:ins w:id="21" w:author="Christi Kehres" w:date="2017-05-03T15:58:00Z"/>
          <w:rFonts w:cs="Arial"/>
        </w:rPr>
      </w:pPr>
    </w:p>
    <w:p w14:paraId="2760051F" w14:textId="77777777" w:rsidR="00E16A9F" w:rsidRDefault="00E16A9F" w:rsidP="00F277CD">
      <w:pPr>
        <w:spacing w:before="0"/>
        <w:rPr>
          <w:ins w:id="22" w:author="Christi Kehres" w:date="2017-05-03T16:04:00Z"/>
          <w:rFonts w:cs="Arial"/>
        </w:rPr>
      </w:pPr>
    </w:p>
    <w:p w14:paraId="10A01B09" w14:textId="77777777" w:rsidR="00E16A9F" w:rsidRDefault="00E16A9F" w:rsidP="00F277CD">
      <w:pPr>
        <w:spacing w:before="0"/>
        <w:rPr>
          <w:ins w:id="23" w:author="Christi Kehres" w:date="2017-05-03T16:04:00Z"/>
          <w:rFonts w:cs="Arial"/>
        </w:rPr>
      </w:pPr>
    </w:p>
    <w:p w14:paraId="5C493228" w14:textId="77777777" w:rsidR="00E16A9F" w:rsidRDefault="00E16A9F" w:rsidP="00F277CD">
      <w:pPr>
        <w:spacing w:before="0"/>
        <w:rPr>
          <w:ins w:id="24" w:author="Christi Kehres" w:date="2017-05-03T16:06:00Z"/>
          <w:rFonts w:cs="Arial"/>
        </w:rPr>
      </w:pPr>
    </w:p>
    <w:p w14:paraId="086C874B" w14:textId="59290FA9" w:rsidR="00F277CD" w:rsidRPr="00E16A9F" w:rsidRDefault="00C80040" w:rsidP="00F277CD">
      <w:pPr>
        <w:spacing w:before="0"/>
        <w:rPr>
          <w:rFonts w:ascii="Segoe UI Light" w:hAnsi="Segoe UI Light" w:cs="Segoe UI Light"/>
          <w:b/>
          <w:color w:val="002060"/>
          <w:sz w:val="48"/>
          <w:szCs w:val="48"/>
          <w:rPrChange w:id="25" w:author="Christi Kehres" w:date="2017-05-03T16:06:00Z">
            <w:rPr>
              <w:rFonts w:cs="Arial"/>
              <w:b/>
              <w:sz w:val="56"/>
              <w:szCs w:val="56"/>
            </w:rPr>
          </w:rPrChange>
        </w:rPr>
      </w:pPr>
      <w:r w:rsidRPr="00E16A9F">
        <w:rPr>
          <w:rFonts w:ascii="Segoe UI Light" w:hAnsi="Segoe UI Light" w:cs="Segoe UI Light"/>
          <w:color w:val="002060"/>
          <w:sz w:val="48"/>
          <w:szCs w:val="48"/>
          <w:rPrChange w:id="26" w:author="Christi Kehres" w:date="2017-05-03T16:06:00Z">
            <w:rPr>
              <w:rFonts w:cs="Arial"/>
            </w:rPr>
          </w:rPrChange>
        </w:rPr>
        <w:fldChar w:fldCharType="begin"/>
      </w:r>
      <w:r w:rsidRPr="00E16A9F">
        <w:rPr>
          <w:rFonts w:ascii="Segoe UI Light" w:hAnsi="Segoe UI Light" w:cs="Segoe UI Light"/>
          <w:color w:val="002060"/>
          <w:sz w:val="48"/>
          <w:szCs w:val="48"/>
          <w:rPrChange w:id="27" w:author="Christi Kehres" w:date="2017-05-03T16:06:00Z">
            <w:rPr>
              <w:rFonts w:cs="Arial"/>
            </w:rPr>
          </w:rPrChange>
        </w:rPr>
        <w:instrText xml:space="preserve"> DOCPROPERTY  Title  \* MERGEFORMAT </w:instrText>
      </w:r>
      <w:r w:rsidRPr="00E16A9F">
        <w:rPr>
          <w:rFonts w:ascii="Segoe UI Light" w:hAnsi="Segoe UI Light" w:cs="Segoe UI Light"/>
          <w:color w:val="002060"/>
          <w:sz w:val="48"/>
          <w:szCs w:val="48"/>
          <w:rPrChange w:id="28" w:author="Christi Kehres" w:date="2017-05-03T16:06:00Z">
            <w:rPr>
              <w:rFonts w:cs="Arial"/>
              <w:b/>
              <w:sz w:val="56"/>
              <w:szCs w:val="56"/>
            </w:rPr>
          </w:rPrChange>
        </w:rPr>
        <w:fldChar w:fldCharType="separate"/>
      </w:r>
      <w:ins w:id="29" w:author="Christi Kehres" w:date="2017-05-03T16:06:00Z">
        <w:r w:rsidR="00E16A9F" w:rsidRPr="00E16A9F">
          <w:rPr>
            <w:rFonts w:ascii="Segoe UI Light" w:hAnsi="Segoe UI Light" w:cs="Segoe UI Light"/>
            <w:b/>
            <w:color w:val="002060"/>
            <w:sz w:val="48"/>
            <w:szCs w:val="48"/>
            <w:rPrChange w:id="30" w:author="Christi Kehres" w:date="2017-05-03T16:06:00Z">
              <w:rPr>
                <w:rFonts w:ascii="Segoe UI Light" w:hAnsi="Segoe UI Light" w:cs="Segoe UI Light"/>
                <w:b/>
                <w:color w:val="002060"/>
                <w:sz w:val="44"/>
                <w:szCs w:val="44"/>
              </w:rPr>
            </w:rPrChange>
          </w:rPr>
          <w:t>Dynamics 365 Technical</w:t>
        </w:r>
      </w:ins>
      <w:del w:id="31" w:author="Christi Kehres" w:date="2017-05-03T16:06:00Z">
        <w:r w:rsidR="001459E6" w:rsidRPr="00E16A9F" w:rsidDel="00E16A9F">
          <w:rPr>
            <w:rFonts w:ascii="Segoe UI Light" w:hAnsi="Segoe UI Light" w:cs="Segoe UI Light"/>
            <w:b/>
            <w:color w:val="002060"/>
            <w:sz w:val="48"/>
            <w:szCs w:val="48"/>
            <w:rPrChange w:id="32" w:author="Christi Kehres" w:date="2017-05-03T16:06:00Z">
              <w:rPr>
                <w:rFonts w:cs="Arial"/>
                <w:b/>
                <w:sz w:val="56"/>
                <w:szCs w:val="56"/>
              </w:rPr>
            </w:rPrChange>
          </w:rPr>
          <w:delText>Technical</w:delText>
        </w:r>
      </w:del>
      <w:r w:rsidR="001459E6" w:rsidRPr="00E16A9F">
        <w:rPr>
          <w:rFonts w:ascii="Segoe UI Light" w:hAnsi="Segoe UI Light" w:cs="Segoe UI Light"/>
          <w:b/>
          <w:color w:val="002060"/>
          <w:sz w:val="48"/>
          <w:szCs w:val="48"/>
          <w:rPrChange w:id="33" w:author="Christi Kehres" w:date="2017-05-03T16:06:00Z">
            <w:rPr>
              <w:rFonts w:cs="Arial"/>
              <w:b/>
              <w:sz w:val="56"/>
              <w:szCs w:val="56"/>
            </w:rPr>
          </w:rPrChange>
        </w:rPr>
        <w:t xml:space="preserve"> Design Document</w:t>
      </w:r>
      <w:r w:rsidRPr="00E16A9F">
        <w:rPr>
          <w:rFonts w:ascii="Segoe UI Light" w:hAnsi="Segoe UI Light" w:cs="Segoe UI Light"/>
          <w:b/>
          <w:color w:val="002060"/>
          <w:sz w:val="48"/>
          <w:szCs w:val="48"/>
          <w:rPrChange w:id="34" w:author="Christi Kehres" w:date="2017-05-03T16:06:00Z">
            <w:rPr>
              <w:rFonts w:cs="Arial"/>
              <w:b/>
              <w:sz w:val="56"/>
              <w:szCs w:val="56"/>
            </w:rPr>
          </w:rPrChange>
        </w:rPr>
        <w:fldChar w:fldCharType="end"/>
      </w:r>
    </w:p>
    <w:p w14:paraId="086C874C" w14:textId="77777777" w:rsidR="00F277CD" w:rsidRPr="000F464A" w:rsidRDefault="00F277CD" w:rsidP="00F277CD">
      <w:pPr>
        <w:pStyle w:val="EstiloCuerpoAntes0pto"/>
        <w:rPr>
          <w:rFonts w:ascii="Arial" w:hAnsi="Arial" w:cs="Arial"/>
        </w:rPr>
      </w:pPr>
    </w:p>
    <w:p w14:paraId="086C874D" w14:textId="77777777" w:rsidR="00F277CD" w:rsidRPr="000F464A" w:rsidRDefault="00F277CD" w:rsidP="00F277CD">
      <w:pPr>
        <w:pStyle w:val="EstiloCuerpoAntes0pto"/>
        <w:rPr>
          <w:rFonts w:ascii="Arial" w:hAnsi="Arial" w:cs="Arial"/>
        </w:rPr>
      </w:pPr>
    </w:p>
    <w:p w14:paraId="62C4C62E" w14:textId="77777777" w:rsidR="00E16A9F" w:rsidRPr="00E16A9F" w:rsidRDefault="00E16A9F" w:rsidP="00E16A9F">
      <w:pPr>
        <w:spacing w:before="0"/>
        <w:rPr>
          <w:ins w:id="35" w:author="Christi Kehres" w:date="2017-05-03T16:07:00Z"/>
          <w:rFonts w:asciiTheme="minorHAnsi" w:eastAsiaTheme="minorHAnsi" w:hAnsiTheme="minorHAnsi" w:cstheme="minorBidi"/>
          <w:sz w:val="22"/>
          <w:szCs w:val="22"/>
        </w:rPr>
      </w:pPr>
      <w:ins w:id="36" w:author="Christi Kehres" w:date="2017-05-03T16:07:00Z">
        <w:r w:rsidRPr="00E16A9F">
          <w:rPr>
            <w:rFonts w:asciiTheme="minorHAnsi" w:eastAsiaTheme="minorHAnsi" w:hAnsiTheme="minorHAnsi" w:cstheme="minorBidi"/>
            <w:sz w:val="22"/>
            <w:szCs w:val="22"/>
          </w:rPr>
          <w:t>Prepared for</w:t>
        </w:r>
      </w:ins>
    </w:p>
    <w:p w14:paraId="31F3C02F" w14:textId="28EBFFC3" w:rsidR="00E16A9F" w:rsidRPr="00E16A9F" w:rsidRDefault="00B15F62" w:rsidP="00E16A9F">
      <w:pPr>
        <w:spacing w:before="0"/>
        <w:rPr>
          <w:ins w:id="37" w:author="Christi Kehres" w:date="2017-05-03T16:07:00Z"/>
          <w:rFonts w:asciiTheme="minorHAnsi" w:eastAsiaTheme="minorHAnsi" w:hAnsiTheme="minorHAnsi" w:cstheme="minorBidi"/>
          <w:b/>
          <w:i/>
          <w:color w:val="FF0000"/>
          <w:sz w:val="28"/>
          <w:szCs w:val="28"/>
        </w:rPr>
      </w:pPr>
      <w:r>
        <w:rPr>
          <w:rFonts w:asciiTheme="minorHAnsi" w:eastAsiaTheme="minorHAnsi" w:hAnsiTheme="minorHAnsi" w:cstheme="minorBidi"/>
          <w:b/>
          <w:i/>
          <w:color w:val="FF0000"/>
          <w:kern w:val="0"/>
          <w:sz w:val="24"/>
          <w:lang w:val="en-AU"/>
        </w:rPr>
        <w:t>Transport for London</w:t>
      </w:r>
    </w:p>
    <w:p w14:paraId="6F208D02" w14:textId="77777777" w:rsidR="00E16A9F" w:rsidRPr="00E16A9F" w:rsidRDefault="00E16A9F" w:rsidP="00E16A9F">
      <w:pPr>
        <w:spacing w:before="0"/>
        <w:rPr>
          <w:ins w:id="38" w:author="Christi Kehres" w:date="2017-05-03T16:07:00Z"/>
          <w:rFonts w:asciiTheme="minorHAnsi" w:eastAsiaTheme="minorHAnsi" w:hAnsiTheme="minorHAnsi" w:cstheme="minorBidi"/>
          <w:sz w:val="22"/>
          <w:szCs w:val="22"/>
        </w:rPr>
      </w:pPr>
    </w:p>
    <w:p w14:paraId="4ECE7FEF" w14:textId="77777777" w:rsidR="00E16A9F" w:rsidRPr="00E16A9F" w:rsidRDefault="00E16A9F" w:rsidP="00E16A9F">
      <w:pPr>
        <w:spacing w:before="0"/>
        <w:rPr>
          <w:ins w:id="39" w:author="Christi Kehres" w:date="2017-05-03T16:07:00Z"/>
          <w:rFonts w:asciiTheme="minorHAnsi" w:eastAsiaTheme="minorHAnsi" w:hAnsiTheme="minorHAnsi" w:cstheme="minorBidi"/>
          <w:sz w:val="22"/>
          <w:szCs w:val="22"/>
        </w:rPr>
      </w:pPr>
    </w:p>
    <w:p w14:paraId="630ED78D" w14:textId="77777777" w:rsidR="00E16A9F" w:rsidRPr="00E16A9F" w:rsidRDefault="00E16A9F" w:rsidP="00E16A9F">
      <w:pPr>
        <w:spacing w:before="0"/>
        <w:rPr>
          <w:ins w:id="40" w:author="Christi Kehres" w:date="2017-05-03T16:07:00Z"/>
          <w:rFonts w:asciiTheme="minorHAnsi" w:eastAsiaTheme="minorHAnsi" w:hAnsiTheme="minorHAnsi" w:cstheme="minorBidi"/>
          <w:sz w:val="22"/>
          <w:szCs w:val="22"/>
        </w:rPr>
      </w:pPr>
    </w:p>
    <w:p w14:paraId="4B70335C" w14:textId="77777777" w:rsidR="00E16A9F" w:rsidRPr="00E16A9F" w:rsidRDefault="00E16A9F" w:rsidP="00E16A9F">
      <w:pPr>
        <w:spacing w:before="0"/>
        <w:rPr>
          <w:ins w:id="41" w:author="Christi Kehres" w:date="2017-05-03T16:07:00Z"/>
          <w:rFonts w:asciiTheme="minorHAnsi" w:eastAsiaTheme="minorHAnsi" w:hAnsiTheme="minorHAnsi" w:cstheme="minorBidi"/>
          <w:sz w:val="22"/>
          <w:szCs w:val="22"/>
        </w:rPr>
      </w:pPr>
    </w:p>
    <w:p w14:paraId="2A6F22EB" w14:textId="77777777" w:rsidR="00E16A9F" w:rsidRPr="00E16A9F" w:rsidRDefault="00E16A9F" w:rsidP="00E16A9F">
      <w:pPr>
        <w:spacing w:before="0"/>
        <w:rPr>
          <w:ins w:id="42" w:author="Christi Kehres" w:date="2017-05-03T16:07:00Z"/>
          <w:rFonts w:asciiTheme="minorHAnsi" w:eastAsiaTheme="minorHAnsi" w:hAnsiTheme="minorHAnsi" w:cstheme="minorBidi"/>
          <w:sz w:val="22"/>
          <w:szCs w:val="22"/>
        </w:rPr>
      </w:pPr>
      <w:ins w:id="43" w:author="Christi Kehres" w:date="2017-05-03T16:07:00Z">
        <w:r w:rsidRPr="00E16A9F">
          <w:rPr>
            <w:rFonts w:asciiTheme="minorHAnsi" w:eastAsiaTheme="minorHAnsi" w:hAnsiTheme="minorHAnsi" w:cstheme="minorBidi"/>
            <w:sz w:val="22"/>
            <w:szCs w:val="22"/>
          </w:rPr>
          <w:t>Project</w:t>
        </w:r>
      </w:ins>
    </w:p>
    <w:p w14:paraId="049B6AB1" w14:textId="254C545F" w:rsidR="00E16A9F" w:rsidRPr="00E16A9F" w:rsidRDefault="00B15F62" w:rsidP="00E16A9F">
      <w:pPr>
        <w:spacing w:before="0"/>
        <w:rPr>
          <w:ins w:id="44" w:author="Christi Kehres" w:date="2017-05-03T16:07:00Z"/>
          <w:rFonts w:asciiTheme="minorHAnsi" w:eastAsiaTheme="minorHAnsi" w:hAnsiTheme="minorHAnsi" w:cstheme="minorBidi"/>
          <w:b/>
          <w:i/>
          <w:color w:val="FF0000"/>
          <w:sz w:val="28"/>
          <w:szCs w:val="28"/>
        </w:rPr>
      </w:pPr>
      <w:r>
        <w:rPr>
          <w:rFonts w:asciiTheme="minorHAnsi" w:eastAsiaTheme="minorHAnsi" w:hAnsiTheme="minorHAnsi" w:cstheme="minorBidi"/>
          <w:b/>
          <w:i/>
          <w:color w:val="FF0000"/>
          <w:sz w:val="28"/>
          <w:szCs w:val="28"/>
        </w:rPr>
        <w:t>Customer Service POC for TFL</w:t>
      </w:r>
    </w:p>
    <w:p w14:paraId="5958A931" w14:textId="77777777" w:rsidR="00E16A9F" w:rsidRPr="00E16A9F" w:rsidRDefault="00E16A9F" w:rsidP="00E16A9F">
      <w:pPr>
        <w:spacing w:before="0"/>
        <w:rPr>
          <w:ins w:id="45" w:author="Christi Kehres" w:date="2017-05-03T16:07:00Z"/>
          <w:rFonts w:asciiTheme="minorHAnsi" w:eastAsiaTheme="minorHAnsi" w:hAnsiTheme="minorHAnsi" w:cstheme="minorBidi"/>
          <w:sz w:val="22"/>
          <w:szCs w:val="22"/>
        </w:rPr>
      </w:pPr>
    </w:p>
    <w:p w14:paraId="395FB30A" w14:textId="77777777" w:rsidR="00E16A9F" w:rsidRPr="00E16A9F" w:rsidRDefault="00E16A9F" w:rsidP="00E16A9F">
      <w:pPr>
        <w:spacing w:before="0"/>
        <w:rPr>
          <w:ins w:id="46" w:author="Christi Kehres" w:date="2017-05-03T16:07:00Z"/>
          <w:rFonts w:asciiTheme="minorHAnsi" w:eastAsiaTheme="minorHAnsi" w:hAnsiTheme="minorHAnsi" w:cstheme="minorBidi"/>
          <w:sz w:val="22"/>
          <w:szCs w:val="22"/>
        </w:rPr>
      </w:pPr>
    </w:p>
    <w:p w14:paraId="2764523D" w14:textId="77777777" w:rsidR="00E16A9F" w:rsidRPr="00E16A9F" w:rsidRDefault="00E16A9F" w:rsidP="00E16A9F">
      <w:pPr>
        <w:spacing w:before="0"/>
        <w:rPr>
          <w:ins w:id="47" w:author="Christi Kehres" w:date="2017-05-03T16:07:00Z"/>
          <w:rFonts w:asciiTheme="minorHAnsi" w:eastAsiaTheme="minorHAnsi" w:hAnsiTheme="minorHAnsi" w:cstheme="minorBidi"/>
          <w:sz w:val="22"/>
          <w:szCs w:val="22"/>
        </w:rPr>
      </w:pPr>
    </w:p>
    <w:p w14:paraId="4EB3AC33" w14:textId="77777777" w:rsidR="00E16A9F" w:rsidRPr="00E16A9F" w:rsidRDefault="00E16A9F" w:rsidP="00E16A9F">
      <w:pPr>
        <w:spacing w:before="0"/>
        <w:rPr>
          <w:ins w:id="48" w:author="Christi Kehres" w:date="2017-05-03T16:07:00Z"/>
          <w:rFonts w:asciiTheme="minorHAnsi" w:eastAsiaTheme="minorHAnsi" w:hAnsiTheme="minorHAnsi" w:cstheme="minorBidi"/>
          <w:sz w:val="22"/>
          <w:szCs w:val="22"/>
        </w:rPr>
      </w:pPr>
    </w:p>
    <w:p w14:paraId="5DE209A6" w14:textId="77777777" w:rsidR="00E16A9F" w:rsidRPr="00E16A9F" w:rsidRDefault="00E16A9F" w:rsidP="00E16A9F">
      <w:pPr>
        <w:spacing w:before="0"/>
        <w:rPr>
          <w:ins w:id="49" w:author="Christi Kehres" w:date="2017-05-03T16:07:00Z"/>
          <w:rFonts w:asciiTheme="minorHAnsi" w:eastAsiaTheme="minorHAnsi" w:hAnsiTheme="minorHAnsi" w:cstheme="minorBidi"/>
          <w:sz w:val="22"/>
          <w:szCs w:val="22"/>
        </w:rPr>
      </w:pPr>
      <w:ins w:id="50" w:author="Christi Kehres" w:date="2017-05-03T16:07:00Z">
        <w:r w:rsidRPr="00E16A9F">
          <w:rPr>
            <w:rFonts w:asciiTheme="minorHAnsi" w:eastAsiaTheme="minorHAnsi" w:hAnsiTheme="minorHAnsi" w:cstheme="minorBidi"/>
            <w:sz w:val="22"/>
            <w:szCs w:val="22"/>
          </w:rPr>
          <w:t>Prepared by</w:t>
        </w:r>
      </w:ins>
    </w:p>
    <w:p w14:paraId="43991F70" w14:textId="5435C9E0" w:rsidR="00E16A9F" w:rsidRPr="00E16A9F" w:rsidRDefault="00B15F62" w:rsidP="00E16A9F">
      <w:pPr>
        <w:spacing w:before="0"/>
        <w:rPr>
          <w:ins w:id="51" w:author="Christi Kehres" w:date="2017-05-03T16:07:00Z"/>
          <w:rFonts w:asciiTheme="minorHAnsi" w:eastAsiaTheme="minorHAnsi" w:hAnsiTheme="minorHAnsi" w:cstheme="minorBidi"/>
          <w:b/>
          <w:i/>
          <w:color w:val="FF0000"/>
          <w:sz w:val="28"/>
          <w:szCs w:val="28"/>
        </w:rPr>
      </w:pPr>
      <w:r>
        <w:rPr>
          <w:rFonts w:asciiTheme="minorHAnsi" w:eastAsiaTheme="minorHAnsi" w:hAnsiTheme="minorHAnsi" w:cstheme="minorBidi"/>
          <w:b/>
          <w:i/>
          <w:color w:val="FF0000"/>
          <w:sz w:val="28"/>
          <w:szCs w:val="28"/>
        </w:rPr>
        <w:t>Tarek Hesham Mostafa</w:t>
      </w:r>
    </w:p>
    <w:p w14:paraId="6457E85F" w14:textId="77777777" w:rsidR="00E16A9F" w:rsidRPr="00E16A9F" w:rsidRDefault="00E16A9F" w:rsidP="00E16A9F">
      <w:pPr>
        <w:spacing w:before="0"/>
        <w:rPr>
          <w:ins w:id="52" w:author="Christi Kehres" w:date="2017-05-03T16:07:00Z"/>
          <w:rFonts w:asciiTheme="minorHAnsi" w:eastAsiaTheme="minorHAnsi" w:hAnsiTheme="minorHAnsi" w:cstheme="minorBidi"/>
          <w:sz w:val="22"/>
          <w:szCs w:val="22"/>
        </w:rPr>
      </w:pPr>
    </w:p>
    <w:p w14:paraId="1B7A78CE" w14:textId="77777777" w:rsidR="00E16A9F" w:rsidRPr="00E16A9F" w:rsidRDefault="00E16A9F" w:rsidP="00E16A9F">
      <w:pPr>
        <w:spacing w:before="0"/>
        <w:rPr>
          <w:ins w:id="53" w:author="Christi Kehres" w:date="2017-05-03T16:07:00Z"/>
          <w:rFonts w:asciiTheme="minorHAnsi" w:eastAsiaTheme="minorHAnsi" w:hAnsiTheme="minorHAnsi" w:cstheme="minorBidi"/>
          <w:sz w:val="22"/>
          <w:szCs w:val="22"/>
        </w:rPr>
      </w:pPr>
    </w:p>
    <w:p w14:paraId="086C874E" w14:textId="77777777" w:rsidR="00F277CD" w:rsidRPr="000F464A" w:rsidRDefault="00F277CD" w:rsidP="00F277CD">
      <w:pPr>
        <w:pStyle w:val="EstiloCuerpoAntes0pto"/>
        <w:rPr>
          <w:rFonts w:ascii="Arial" w:hAnsi="Arial" w:cs="Arial"/>
        </w:rPr>
      </w:pPr>
    </w:p>
    <w:p w14:paraId="086C874F" w14:textId="77777777" w:rsidR="00F277CD" w:rsidRPr="000F464A" w:rsidDel="000C1E75" w:rsidRDefault="00F277CD" w:rsidP="00F277CD">
      <w:pPr>
        <w:pStyle w:val="EstiloCuerpoAntes0pto"/>
        <w:rPr>
          <w:del w:id="54" w:author="Christi Kehres" w:date="2017-05-03T16:09:00Z"/>
          <w:rFonts w:ascii="Arial" w:hAnsi="Arial" w:cs="Arial"/>
        </w:rPr>
      </w:pPr>
    </w:p>
    <w:p w14:paraId="086C8750" w14:textId="11643793" w:rsidR="00F277CD" w:rsidRPr="000F464A" w:rsidDel="00E16A9F" w:rsidRDefault="00F277CD" w:rsidP="00F277CD">
      <w:pPr>
        <w:pStyle w:val="EstiloCuerpoAntes0pto"/>
        <w:rPr>
          <w:del w:id="55" w:author="Christi Kehres" w:date="2017-05-03T16:04:00Z"/>
          <w:rFonts w:ascii="Arial" w:hAnsi="Arial" w:cs="Arial"/>
        </w:rPr>
      </w:pPr>
      <w:del w:id="56" w:author="Christi Kehres" w:date="2017-05-03T16:04:00Z">
        <w:r w:rsidRPr="000F464A" w:rsidDel="00E16A9F">
          <w:rPr>
            <w:rFonts w:ascii="Arial" w:hAnsi="Arial" w:cs="Arial"/>
          </w:rPr>
          <w:delText>Prepared for</w:delText>
        </w:r>
      </w:del>
    </w:p>
    <w:p w14:paraId="086C8751" w14:textId="455B0C91" w:rsidR="00F277CD" w:rsidRPr="000F464A" w:rsidDel="00E16A9F" w:rsidRDefault="00C80040" w:rsidP="00F277CD">
      <w:pPr>
        <w:spacing w:before="0"/>
        <w:rPr>
          <w:del w:id="57" w:author="Christi Kehres" w:date="2017-05-03T16:04:00Z"/>
          <w:rFonts w:cs="Arial"/>
          <w:b/>
          <w:sz w:val="28"/>
          <w:szCs w:val="28"/>
        </w:rPr>
      </w:pPr>
      <w:del w:id="58" w:author="Christi Kehres" w:date="2017-05-03T16:04:00Z">
        <w:r w:rsidRPr="000F464A" w:rsidDel="00E16A9F">
          <w:rPr>
            <w:rFonts w:cs="Arial"/>
          </w:rPr>
          <w:fldChar w:fldCharType="begin"/>
        </w:r>
        <w:r w:rsidRPr="000F464A" w:rsidDel="00E16A9F">
          <w:rPr>
            <w:rFonts w:cs="Arial"/>
          </w:rPr>
          <w:delInstrText xml:space="preserve"> DOCPROPERTY  Company  \* MERGEFORMAT </w:delInstrText>
        </w:r>
        <w:r w:rsidRPr="000F464A" w:rsidDel="00E16A9F">
          <w:rPr>
            <w:rFonts w:cs="Arial"/>
          </w:rPr>
          <w:fldChar w:fldCharType="separate"/>
        </w:r>
        <w:r w:rsidR="001459E6" w:rsidRPr="001459E6" w:rsidDel="00E16A9F">
          <w:rPr>
            <w:rFonts w:cs="Arial"/>
            <w:b/>
            <w:sz w:val="28"/>
            <w:szCs w:val="28"/>
          </w:rPr>
          <w:delText>[Customer Name]</w:delText>
        </w:r>
        <w:r w:rsidRPr="000F464A" w:rsidDel="00E16A9F">
          <w:rPr>
            <w:rFonts w:cs="Arial"/>
            <w:b/>
            <w:sz w:val="28"/>
            <w:szCs w:val="28"/>
          </w:rPr>
          <w:fldChar w:fldCharType="end"/>
        </w:r>
      </w:del>
    </w:p>
    <w:p w14:paraId="086C8752" w14:textId="50FDFAC7" w:rsidR="00F277CD" w:rsidRPr="000F464A" w:rsidDel="00E16A9F" w:rsidRDefault="00F277CD" w:rsidP="00F277CD">
      <w:pPr>
        <w:pStyle w:val="EstiloCuerpoAntes0pto"/>
        <w:rPr>
          <w:del w:id="59" w:author="Christi Kehres" w:date="2017-05-03T16:04:00Z"/>
          <w:rFonts w:ascii="Arial" w:hAnsi="Arial" w:cs="Arial"/>
        </w:rPr>
      </w:pPr>
    </w:p>
    <w:p w14:paraId="086C8753" w14:textId="3A8A97E8" w:rsidR="00F277CD" w:rsidRPr="000F464A" w:rsidDel="00E16A9F" w:rsidRDefault="00F277CD" w:rsidP="00F277CD">
      <w:pPr>
        <w:pStyle w:val="EstiloCuerpoAntes0pto"/>
        <w:rPr>
          <w:del w:id="60" w:author="Christi Kehres" w:date="2017-05-03T16:04:00Z"/>
          <w:rFonts w:ascii="Arial" w:hAnsi="Arial" w:cs="Arial"/>
        </w:rPr>
      </w:pPr>
    </w:p>
    <w:p w14:paraId="086C8754" w14:textId="71F28388" w:rsidR="00F277CD" w:rsidRPr="000F464A" w:rsidDel="00E16A9F" w:rsidRDefault="00F277CD" w:rsidP="00F277CD">
      <w:pPr>
        <w:pStyle w:val="EstiloCuerpoAntes0pto"/>
        <w:rPr>
          <w:del w:id="61" w:author="Christi Kehres" w:date="2017-05-03T16:04:00Z"/>
          <w:rFonts w:ascii="Arial" w:hAnsi="Arial" w:cs="Arial"/>
        </w:rPr>
      </w:pPr>
    </w:p>
    <w:p w14:paraId="086C8755" w14:textId="7FACF9F4" w:rsidR="00F277CD" w:rsidRPr="000F464A" w:rsidDel="00E16A9F" w:rsidRDefault="00F277CD" w:rsidP="00F277CD">
      <w:pPr>
        <w:pStyle w:val="EstiloCuerpoAntes0pto"/>
        <w:rPr>
          <w:del w:id="62" w:author="Christi Kehres" w:date="2017-05-03T16:04:00Z"/>
          <w:rFonts w:ascii="Arial" w:hAnsi="Arial" w:cs="Arial"/>
        </w:rPr>
      </w:pPr>
    </w:p>
    <w:p w14:paraId="086C8756" w14:textId="29FE0818" w:rsidR="00F277CD" w:rsidRPr="000F464A" w:rsidDel="00E16A9F" w:rsidRDefault="00F277CD" w:rsidP="00F277CD">
      <w:pPr>
        <w:pStyle w:val="EstiloCuerpoAntes0pto"/>
        <w:rPr>
          <w:del w:id="63" w:author="Christi Kehres" w:date="2017-05-03T16:04:00Z"/>
          <w:rFonts w:ascii="Arial" w:hAnsi="Arial" w:cs="Arial"/>
        </w:rPr>
      </w:pPr>
      <w:del w:id="64" w:author="Christi Kehres" w:date="2017-05-03T16:04:00Z">
        <w:r w:rsidRPr="000F464A" w:rsidDel="00E16A9F">
          <w:rPr>
            <w:rFonts w:ascii="Arial" w:hAnsi="Arial" w:cs="Arial"/>
          </w:rPr>
          <w:delText>Project</w:delText>
        </w:r>
      </w:del>
    </w:p>
    <w:p w14:paraId="086C8757" w14:textId="086DE1E2" w:rsidR="00F277CD" w:rsidRPr="000F464A" w:rsidDel="00E16A9F" w:rsidRDefault="00C80040" w:rsidP="00F277CD">
      <w:pPr>
        <w:spacing w:before="0"/>
        <w:rPr>
          <w:del w:id="65" w:author="Christi Kehres" w:date="2017-05-03T16:04:00Z"/>
          <w:rFonts w:cs="Arial"/>
          <w:b/>
          <w:sz w:val="28"/>
          <w:szCs w:val="28"/>
        </w:rPr>
      </w:pPr>
      <w:del w:id="66" w:author="Christi Kehres" w:date="2017-05-03T16:04:00Z">
        <w:r w:rsidRPr="000F464A" w:rsidDel="00E16A9F">
          <w:rPr>
            <w:rFonts w:cs="Arial"/>
          </w:rPr>
          <w:fldChar w:fldCharType="begin"/>
        </w:r>
        <w:r w:rsidRPr="000F464A" w:rsidDel="00E16A9F">
          <w:rPr>
            <w:rFonts w:cs="Arial"/>
          </w:rPr>
          <w:delInstrText xml:space="preserve"> DOCPROPERTY  Subject  \* MERGEFORMAT </w:delInstrText>
        </w:r>
        <w:r w:rsidRPr="000F464A" w:rsidDel="00E16A9F">
          <w:rPr>
            <w:rFonts w:cs="Arial"/>
          </w:rPr>
          <w:fldChar w:fldCharType="separate"/>
        </w:r>
        <w:r w:rsidR="001459E6" w:rsidRPr="001459E6" w:rsidDel="00E16A9F">
          <w:rPr>
            <w:rFonts w:cs="Arial"/>
            <w:b/>
            <w:sz w:val="28"/>
            <w:szCs w:val="28"/>
          </w:rPr>
          <w:delText>[Project Name]</w:delText>
        </w:r>
        <w:r w:rsidRPr="000F464A" w:rsidDel="00E16A9F">
          <w:rPr>
            <w:rFonts w:cs="Arial"/>
            <w:b/>
            <w:sz w:val="28"/>
            <w:szCs w:val="28"/>
          </w:rPr>
          <w:fldChar w:fldCharType="end"/>
        </w:r>
      </w:del>
    </w:p>
    <w:p w14:paraId="086C8758" w14:textId="7A7F53F8" w:rsidR="00F277CD" w:rsidRPr="000F464A" w:rsidDel="00E16A9F" w:rsidRDefault="00F277CD" w:rsidP="00F277CD">
      <w:pPr>
        <w:pStyle w:val="EstiloCuerpoAntes0pto"/>
        <w:rPr>
          <w:del w:id="67" w:author="Christi Kehres" w:date="2017-05-03T16:04:00Z"/>
          <w:rFonts w:ascii="Arial" w:hAnsi="Arial" w:cs="Arial"/>
        </w:rPr>
      </w:pPr>
    </w:p>
    <w:p w14:paraId="086C8759" w14:textId="01C54C21" w:rsidR="00F277CD" w:rsidRPr="000F464A" w:rsidDel="00E16A9F" w:rsidRDefault="00F277CD" w:rsidP="00F277CD">
      <w:pPr>
        <w:pStyle w:val="EstiloCuerpoAntes0pto"/>
        <w:rPr>
          <w:del w:id="68" w:author="Christi Kehres" w:date="2017-05-03T16:04:00Z"/>
          <w:rFonts w:ascii="Arial" w:hAnsi="Arial" w:cs="Arial"/>
        </w:rPr>
      </w:pPr>
    </w:p>
    <w:p w14:paraId="086C875A" w14:textId="09064B5C" w:rsidR="00F277CD" w:rsidRPr="000F464A" w:rsidDel="00E16A9F" w:rsidRDefault="00F277CD" w:rsidP="00F277CD">
      <w:pPr>
        <w:pStyle w:val="EstiloCuerpoAntes0pto"/>
        <w:rPr>
          <w:del w:id="69" w:author="Christi Kehres" w:date="2017-05-03T16:04:00Z"/>
          <w:rFonts w:ascii="Arial" w:hAnsi="Arial" w:cs="Arial"/>
        </w:rPr>
      </w:pPr>
    </w:p>
    <w:p w14:paraId="086C875B" w14:textId="5185B2D5" w:rsidR="00F277CD" w:rsidRPr="000F464A" w:rsidDel="00E16A9F" w:rsidRDefault="00F277CD" w:rsidP="00F277CD">
      <w:pPr>
        <w:pStyle w:val="EstiloCuerpoAntes0pto"/>
        <w:rPr>
          <w:del w:id="70" w:author="Christi Kehres" w:date="2017-05-03T16:04:00Z"/>
          <w:rFonts w:ascii="Arial" w:hAnsi="Arial" w:cs="Arial"/>
        </w:rPr>
      </w:pPr>
    </w:p>
    <w:p w14:paraId="086C875D" w14:textId="30BCC9CE" w:rsidR="00F277CD" w:rsidRPr="00030D3C" w:rsidDel="00E16A9F" w:rsidRDefault="00F277CD" w:rsidP="00030D3C">
      <w:pPr>
        <w:pStyle w:val="EstiloCuerpoAntes0pto"/>
        <w:rPr>
          <w:del w:id="71" w:author="Christi Kehres" w:date="2017-05-03T16:04:00Z"/>
          <w:rFonts w:ascii="Arial" w:hAnsi="Arial" w:cs="Arial"/>
        </w:rPr>
      </w:pPr>
      <w:del w:id="72" w:author="Christi Kehres" w:date="2017-05-03T16:04:00Z">
        <w:r w:rsidRPr="000F464A" w:rsidDel="00E16A9F">
          <w:rPr>
            <w:rFonts w:ascii="Arial" w:hAnsi="Arial" w:cs="Arial"/>
          </w:rPr>
          <w:delText>Prepared b</w:delText>
        </w:r>
        <w:r w:rsidR="00030D3C" w:rsidDel="00E16A9F">
          <w:rPr>
            <w:rFonts w:ascii="Arial" w:hAnsi="Arial" w:cs="Arial"/>
          </w:rPr>
          <w:delText>y</w:delText>
        </w:r>
      </w:del>
    </w:p>
    <w:p w14:paraId="086C875E" w14:textId="10F7BE8B" w:rsidR="00F277CD" w:rsidRPr="000F464A" w:rsidDel="00E16A9F" w:rsidRDefault="00030D3C" w:rsidP="00F277CD">
      <w:pPr>
        <w:pStyle w:val="EstiloCuerpoAntes0pto"/>
        <w:rPr>
          <w:del w:id="73" w:author="Christi Kehres" w:date="2017-05-03T16:04:00Z"/>
          <w:rFonts w:ascii="Arial" w:hAnsi="Arial" w:cs="Arial"/>
        </w:rPr>
      </w:pPr>
      <w:del w:id="74" w:author="Christi Kehres" w:date="2017-05-03T16:04:00Z">
        <w:r w:rsidDel="00E16A9F">
          <w:rPr>
            <w:rFonts w:ascii="Arial" w:hAnsi="Arial" w:cs="Arial"/>
          </w:rPr>
          <w:delText xml:space="preserve">Developer </w:delText>
        </w:r>
      </w:del>
    </w:p>
    <w:p w14:paraId="086C875F" w14:textId="0B55922C" w:rsidR="00F277CD" w:rsidRPr="000F464A" w:rsidDel="00E16A9F" w:rsidRDefault="00F277CD" w:rsidP="00F277CD">
      <w:pPr>
        <w:pStyle w:val="EstiloCuerpoAntes0pto"/>
        <w:rPr>
          <w:del w:id="75" w:author="Christi Kehres" w:date="2017-05-03T16:04:00Z"/>
          <w:rFonts w:ascii="Arial" w:hAnsi="Arial" w:cs="Arial"/>
        </w:rPr>
      </w:pPr>
    </w:p>
    <w:p w14:paraId="086C8760" w14:textId="6CD553E2" w:rsidR="00F277CD" w:rsidRPr="000F464A" w:rsidDel="00E16A9F" w:rsidRDefault="00F277CD" w:rsidP="00F277CD">
      <w:pPr>
        <w:pStyle w:val="EstiloCuerpoAntes0pto"/>
        <w:rPr>
          <w:del w:id="76" w:author="Christi Kehres" w:date="2017-05-03T16:04:00Z"/>
          <w:rFonts w:ascii="Arial" w:hAnsi="Arial" w:cs="Arial"/>
        </w:rPr>
      </w:pPr>
    </w:p>
    <w:p w14:paraId="086C8761" w14:textId="4F000441" w:rsidR="00F277CD" w:rsidRPr="000F464A" w:rsidDel="00E16A9F" w:rsidRDefault="00F277CD" w:rsidP="00F277CD">
      <w:pPr>
        <w:pStyle w:val="EstiloCuerpoAntes0pto"/>
        <w:rPr>
          <w:del w:id="77" w:author="Christi Kehres" w:date="2017-05-03T16:04:00Z"/>
          <w:rFonts w:ascii="Arial" w:hAnsi="Arial" w:cs="Arial"/>
        </w:rPr>
      </w:pPr>
    </w:p>
    <w:p w14:paraId="086C8762" w14:textId="541E6284" w:rsidR="00F277CD" w:rsidRPr="000F464A" w:rsidDel="00E16A9F" w:rsidRDefault="00F277CD" w:rsidP="00F277CD">
      <w:pPr>
        <w:pStyle w:val="EstiloCuerpoAntes0pto"/>
        <w:rPr>
          <w:del w:id="78" w:author="Christi Kehres" w:date="2017-05-03T16:04:00Z"/>
          <w:rFonts w:ascii="Arial" w:hAnsi="Arial" w:cs="Arial"/>
        </w:rPr>
      </w:pPr>
      <w:del w:id="79" w:author="Christi Kehres" w:date="2017-05-03T16:04:00Z">
        <w:r w:rsidRPr="000F464A" w:rsidDel="00E16A9F">
          <w:rPr>
            <w:rFonts w:ascii="Arial" w:hAnsi="Arial" w:cs="Arial"/>
          </w:rPr>
          <w:delText>Contributors</w:delText>
        </w:r>
      </w:del>
    </w:p>
    <w:p w14:paraId="086C8763" w14:textId="2CB64D2D" w:rsidR="00F277CD" w:rsidRPr="000F464A" w:rsidDel="00E16A9F" w:rsidRDefault="00F277CD" w:rsidP="00F277CD">
      <w:pPr>
        <w:pStyle w:val="EstiloCuerpoNegritaAntes0pto"/>
        <w:rPr>
          <w:del w:id="80" w:author="Christi Kehres" w:date="2017-05-03T16:04:00Z"/>
          <w:rFonts w:ascii="Arial" w:hAnsi="Arial" w:cs="Arial"/>
        </w:rPr>
      </w:pPr>
      <w:del w:id="81" w:author="Christi Kehres" w:date="2017-05-03T16:04:00Z">
        <w:r w:rsidRPr="000F464A" w:rsidDel="00E16A9F">
          <w:rPr>
            <w:rFonts w:ascii="Arial" w:hAnsi="Arial" w:cs="Arial"/>
          </w:rPr>
          <w:delText>[Document contributors]</w:delText>
        </w:r>
      </w:del>
    </w:p>
    <w:p w14:paraId="086C8764" w14:textId="68BB8E6A" w:rsidR="00F277CD" w:rsidRPr="000F464A" w:rsidDel="00E16A9F" w:rsidRDefault="00F277CD" w:rsidP="00F277CD">
      <w:pPr>
        <w:pStyle w:val="EstiloCuerpoNegritaAntes0pto"/>
        <w:rPr>
          <w:del w:id="82" w:author="Christi Kehres" w:date="2017-05-03T16:04:00Z"/>
          <w:rFonts w:ascii="Arial" w:hAnsi="Arial" w:cs="Arial"/>
        </w:rPr>
      </w:pPr>
    </w:p>
    <w:p w14:paraId="086C8765" w14:textId="7E5354E4" w:rsidR="00F277CD" w:rsidRPr="000F464A" w:rsidDel="00E16A9F" w:rsidRDefault="00F277CD" w:rsidP="00F277CD">
      <w:pPr>
        <w:pStyle w:val="EstiloCuerpoAntes0pto"/>
        <w:rPr>
          <w:del w:id="83" w:author="Christi Kehres" w:date="2017-05-03T16:04:00Z"/>
          <w:rFonts w:ascii="Arial" w:hAnsi="Arial" w:cs="Arial"/>
        </w:rPr>
      </w:pPr>
    </w:p>
    <w:p w14:paraId="086C8766" w14:textId="77777777" w:rsidR="00F277CD" w:rsidRPr="000F464A" w:rsidRDefault="00F277CD" w:rsidP="00F277CD">
      <w:pPr>
        <w:rPr>
          <w:rStyle w:val="EstiloCuerpo"/>
          <w:rFonts w:ascii="Arial" w:hAnsi="Arial" w:cs="Arial"/>
        </w:rPr>
        <w:sectPr w:rsidR="00F277CD" w:rsidRPr="000F464A" w:rsidSect="005A70B7">
          <w:headerReference w:type="default" r:id="rId14"/>
          <w:footerReference w:type="default" r:id="rId15"/>
          <w:headerReference w:type="first" r:id="rId16"/>
          <w:footerReference w:type="first" r:id="rId17"/>
          <w:pgSz w:w="11907" w:h="16839" w:code="9"/>
          <w:pgMar w:top="431" w:right="720" w:bottom="720" w:left="720" w:header="420" w:footer="567" w:gutter="0"/>
          <w:cols w:space="708"/>
          <w:titlePg/>
          <w:docGrid w:linePitch="360"/>
        </w:sectPr>
      </w:pPr>
    </w:p>
    <w:p w14:paraId="086C8767" w14:textId="78AE2273" w:rsidR="005C124C" w:rsidRPr="000F464A" w:rsidDel="000C1E75" w:rsidRDefault="005C124C">
      <w:pPr>
        <w:rPr>
          <w:del w:id="84" w:author="Christi Kehres" w:date="2017-05-03T16:08:00Z"/>
        </w:rPr>
        <w:pPrChange w:id="85" w:author="Christi Kehres" w:date="2017-05-03T16:09:00Z">
          <w:pPr>
            <w:spacing w:before="0"/>
          </w:pPr>
        </w:pPrChange>
      </w:pPr>
      <w:del w:id="86" w:author="Christi Kehres" w:date="2017-05-03T16:08:00Z">
        <w:r w:rsidRPr="000F464A" w:rsidDel="000C1E75">
          <w:lastRenderedPageBreak/>
          <w:delText>Directions for Using this Template</w:delText>
        </w:r>
      </w:del>
    </w:p>
    <w:p w14:paraId="086C8768" w14:textId="2077A7DC" w:rsidR="005C124C" w:rsidRPr="00595FF4" w:rsidDel="000C1E75" w:rsidRDefault="005C124C">
      <w:pPr>
        <w:rPr>
          <w:del w:id="87" w:author="Christi Kehres" w:date="2017-05-03T16:08:00Z"/>
        </w:rPr>
        <w:pPrChange w:id="88" w:author="Christi Kehres" w:date="2017-05-03T16:09:00Z">
          <w:pPr>
            <w:pStyle w:val="CommentSubject"/>
          </w:pPr>
        </w:pPrChange>
      </w:pPr>
      <w:del w:id="89" w:author="Christi Kehres" w:date="2017-05-03T16:08:00Z">
        <w:r w:rsidRPr="00595FF4" w:rsidDel="000C1E75">
          <w:delText>Read the template guidance portion of this document (blue Arial font within brackets) to understand the information that should be placed into each section of this template. Then delete the guidance text and replace the placeholder within the &lt;&lt;Begin Test Here&gt;&gt; with your response. There may be additional guidance in the appendices of some documents, which should also be deleted once it has been used.</w:delText>
        </w:r>
      </w:del>
    </w:p>
    <w:p w14:paraId="086C8769" w14:textId="296F6CCE" w:rsidR="005C124C" w:rsidRPr="00595FF4" w:rsidDel="000C1E75" w:rsidRDefault="005C124C">
      <w:pPr>
        <w:rPr>
          <w:del w:id="90" w:author="Christi Kehres" w:date="2017-05-03T16:08:00Z"/>
        </w:rPr>
        <w:pPrChange w:id="91" w:author="Christi Kehres" w:date="2017-05-03T16:09:00Z">
          <w:pPr>
            <w:pStyle w:val="CommentSubject"/>
          </w:pPr>
        </w:pPrChange>
      </w:pPr>
    </w:p>
    <w:p w14:paraId="086C876A" w14:textId="51605E44" w:rsidR="005C124C" w:rsidRPr="00595FF4" w:rsidDel="000C1E75" w:rsidRDefault="005C124C">
      <w:pPr>
        <w:rPr>
          <w:del w:id="92" w:author="Christi Kehres" w:date="2017-05-03T16:08:00Z"/>
        </w:rPr>
        <w:pPrChange w:id="93" w:author="Christi Kehres" w:date="2017-05-03T16:09:00Z">
          <w:pPr>
            <w:pStyle w:val="CommentSubject"/>
          </w:pPr>
        </w:pPrChange>
      </w:pPr>
      <w:del w:id="94" w:author="Christi Kehres" w:date="2017-05-03T16:08:00Z">
        <w:r w:rsidRPr="00595FF4" w:rsidDel="000C1E75">
          <w:delText xml:space="preserve">This template uses the document property fields throughout for consistent one-stop update of these details. These properties should be updated during the initiation of document creation. </w:delText>
        </w:r>
      </w:del>
    </w:p>
    <w:p w14:paraId="086C876B" w14:textId="790D4837" w:rsidR="005C124C" w:rsidRPr="000F464A" w:rsidDel="000C1E75" w:rsidRDefault="005C124C">
      <w:pPr>
        <w:rPr>
          <w:del w:id="95" w:author="Christi Kehres" w:date="2017-05-03T16:08:00Z"/>
        </w:rPr>
        <w:pPrChange w:id="96" w:author="Christi Kehres" w:date="2017-05-03T16:09:00Z">
          <w:pPr>
            <w:pStyle w:val="CommentSubject"/>
          </w:pPr>
        </w:pPrChange>
      </w:pPr>
    </w:p>
    <w:p w14:paraId="086C876C" w14:textId="0D986D4E" w:rsidR="005C4D63" w:rsidRPr="000F464A" w:rsidDel="000C1E75" w:rsidRDefault="005C4D63">
      <w:pPr>
        <w:rPr>
          <w:del w:id="97" w:author="Christi Kehres" w:date="2017-05-03T16:08:00Z"/>
        </w:rPr>
        <w:pPrChange w:id="98" w:author="Christi Kehres" w:date="2017-05-03T16:09:00Z">
          <w:pPr>
            <w:pStyle w:val="CommentSubject"/>
          </w:pPr>
        </w:pPrChange>
      </w:pPr>
    </w:p>
    <w:p w14:paraId="086C876D" w14:textId="2BA5FE9D" w:rsidR="005C124C" w:rsidRPr="000F464A" w:rsidDel="000C1E75" w:rsidRDefault="005C124C">
      <w:pPr>
        <w:rPr>
          <w:del w:id="99" w:author="Christi Kehres" w:date="2017-05-03T16:08:00Z"/>
          <w:bCs/>
          <w:iCs/>
        </w:rPr>
        <w:pPrChange w:id="100" w:author="Christi Kehres" w:date="2017-05-03T16:09:00Z">
          <w:pPr>
            <w:spacing w:before="0"/>
          </w:pPr>
        </w:pPrChange>
      </w:pPr>
      <w:del w:id="101" w:author="Christi Kehres" w:date="2017-05-03T16:08:00Z">
        <w:r w:rsidRPr="000F464A" w:rsidDel="000C1E75">
          <w:rPr>
            <w:bCs/>
            <w:iCs/>
          </w:rPr>
          <w:delText>Template Guidance</w:delText>
        </w:r>
      </w:del>
    </w:p>
    <w:p w14:paraId="086C876E" w14:textId="0727CF09" w:rsidR="005C124C" w:rsidRPr="000F464A" w:rsidDel="000C1E75" w:rsidRDefault="005C124C">
      <w:pPr>
        <w:rPr>
          <w:del w:id="102" w:author="Christi Kehres" w:date="2017-05-03T16:08:00Z"/>
          <w:rStyle w:val="EstiloCuerpoAzul"/>
          <w:rFonts w:ascii="Arial" w:hAnsi="Arial" w:cs="Arial"/>
        </w:rPr>
        <w:pPrChange w:id="103" w:author="Christi Kehres" w:date="2017-05-03T16:09:00Z">
          <w:pPr>
            <w:spacing w:before="0"/>
          </w:pPr>
        </w:pPrChange>
      </w:pPr>
      <w:del w:id="104" w:author="Christi Kehres" w:date="2017-05-03T16:08:00Z">
        <w:r w:rsidRPr="000F464A" w:rsidDel="000C1E75">
          <w:rPr>
            <w:rStyle w:val="EstiloCuerpoNegritaAzul"/>
            <w:rFonts w:ascii="Arial" w:hAnsi="Arial" w:cs="Arial"/>
          </w:rPr>
          <w:delText xml:space="preserve">Description: </w:delText>
        </w:r>
        <w:r w:rsidRPr="00595FF4" w:rsidDel="000C1E75">
          <w:rPr>
            <w:rStyle w:val="EstiloCuerpoAzul"/>
            <w:rFonts w:ascii="Arial" w:hAnsi="Arial" w:cs="Arial"/>
            <w:sz w:val="20"/>
          </w:rPr>
          <w:delText xml:space="preserve">The Technical Design Document provides a detailed logical and physical design of the feature or modification proposed to address the relevant business issue.  This document </w:delText>
        </w:r>
        <w:r w:rsidR="00603EDE" w:rsidRPr="00595FF4" w:rsidDel="000C1E75">
          <w:rPr>
            <w:rStyle w:val="EstiloCuerpoAzul"/>
            <w:rFonts w:ascii="Arial" w:hAnsi="Arial" w:cs="Arial"/>
            <w:sz w:val="20"/>
          </w:rPr>
          <w:delText xml:space="preserve">builds on the </w:delText>
        </w:r>
        <w:r w:rsidRPr="00595FF4" w:rsidDel="000C1E75">
          <w:rPr>
            <w:rStyle w:val="EstiloCuerpoAzul"/>
            <w:rFonts w:ascii="Arial" w:hAnsi="Arial" w:cs="Arial"/>
            <w:sz w:val="20"/>
          </w:rPr>
          <w:delText>c</w:delText>
        </w:r>
        <w:r w:rsidR="00603EDE" w:rsidRPr="00595FF4" w:rsidDel="000C1E75">
          <w:rPr>
            <w:rStyle w:val="EstiloCuerpoAzul"/>
            <w:rFonts w:ascii="Arial" w:hAnsi="Arial" w:cs="Arial"/>
            <w:sz w:val="20"/>
          </w:rPr>
          <w:delText xml:space="preserve">ustomer </w:delText>
        </w:r>
        <w:r w:rsidRPr="00595FF4" w:rsidDel="000C1E75">
          <w:rPr>
            <w:rStyle w:val="EstiloCuerpoAzul"/>
            <w:rFonts w:ascii="Arial" w:hAnsi="Arial" w:cs="Arial"/>
            <w:sz w:val="20"/>
          </w:rPr>
          <w:delText>approve</w:delText>
        </w:r>
        <w:r w:rsidR="00603EDE" w:rsidRPr="00595FF4" w:rsidDel="000C1E75">
          <w:rPr>
            <w:rStyle w:val="EstiloCuerpoAzul"/>
            <w:rFonts w:ascii="Arial" w:hAnsi="Arial" w:cs="Arial"/>
            <w:sz w:val="20"/>
          </w:rPr>
          <w:delText xml:space="preserve">d </w:delText>
        </w:r>
        <w:r w:rsidR="00715DF1" w:rsidRPr="00595FF4" w:rsidDel="000C1E75">
          <w:rPr>
            <w:rStyle w:val="EstiloCuerpoAzul"/>
            <w:rFonts w:ascii="Arial" w:hAnsi="Arial" w:cs="Arial"/>
            <w:sz w:val="20"/>
          </w:rPr>
          <w:delText>solution</w:delText>
        </w:r>
        <w:r w:rsidR="00603EDE" w:rsidRPr="00595FF4" w:rsidDel="000C1E75">
          <w:rPr>
            <w:rStyle w:val="EstiloCuerpoAzul"/>
            <w:rFonts w:ascii="Arial" w:hAnsi="Arial" w:cs="Arial"/>
            <w:sz w:val="20"/>
          </w:rPr>
          <w:delText xml:space="preserve"> design </w:delText>
        </w:r>
        <w:r w:rsidR="00715DF1" w:rsidRPr="00595FF4" w:rsidDel="000C1E75">
          <w:rPr>
            <w:rStyle w:val="EstiloCuerpoAzul"/>
            <w:rFonts w:ascii="Arial" w:hAnsi="Arial" w:cs="Arial"/>
            <w:sz w:val="20"/>
          </w:rPr>
          <w:delText xml:space="preserve">document </w:delText>
        </w:r>
        <w:r w:rsidR="00603EDE" w:rsidRPr="00595FF4" w:rsidDel="000C1E75">
          <w:rPr>
            <w:rStyle w:val="EstiloCuerpoAzul"/>
            <w:rFonts w:ascii="Arial" w:hAnsi="Arial" w:cs="Arial"/>
            <w:sz w:val="20"/>
          </w:rPr>
          <w:delText>and will be used to provide labor and time estimates for completion.</w:delText>
        </w:r>
        <w:r w:rsidR="00603EDE" w:rsidRPr="000F464A" w:rsidDel="000C1E75">
          <w:rPr>
            <w:rStyle w:val="EstiloCuerpoAzul"/>
            <w:rFonts w:ascii="Arial" w:hAnsi="Arial" w:cs="Arial"/>
          </w:rPr>
          <w:delText xml:space="preserve">  . </w:delText>
        </w:r>
        <w:r w:rsidRPr="000F464A" w:rsidDel="000C1E75">
          <w:rPr>
            <w:rStyle w:val="EstiloCuerpoAzul"/>
            <w:rFonts w:ascii="Arial" w:hAnsi="Arial" w:cs="Arial"/>
          </w:rPr>
          <w:delText xml:space="preserve"> </w:delText>
        </w:r>
      </w:del>
    </w:p>
    <w:p w14:paraId="086C876F" w14:textId="4084CD1D" w:rsidR="005C124C" w:rsidRPr="00595FF4" w:rsidDel="000C1E75" w:rsidRDefault="005C124C">
      <w:pPr>
        <w:rPr>
          <w:del w:id="105" w:author="Christi Kehres" w:date="2017-05-03T16:08:00Z"/>
          <w:rStyle w:val="EstiloCuerpoAzul"/>
          <w:rFonts w:ascii="Arial" w:hAnsi="Arial" w:cs="Arial"/>
          <w:sz w:val="20"/>
        </w:rPr>
        <w:pPrChange w:id="106" w:author="Christi Kehres" w:date="2017-05-03T16:09:00Z">
          <w:pPr>
            <w:spacing w:before="0"/>
          </w:pPr>
        </w:pPrChange>
      </w:pPr>
      <w:del w:id="107" w:author="Christi Kehres" w:date="2017-05-03T16:08:00Z">
        <w:r w:rsidRPr="000F464A" w:rsidDel="000C1E75">
          <w:rPr>
            <w:rStyle w:val="EstiloCuerpoNegritaAzul"/>
            <w:rFonts w:ascii="Arial" w:hAnsi="Arial" w:cs="Arial"/>
          </w:rPr>
          <w:delText xml:space="preserve">Justification: </w:delText>
        </w:r>
        <w:r w:rsidR="00603EDE" w:rsidRPr="00595FF4" w:rsidDel="000C1E75">
          <w:rPr>
            <w:rStyle w:val="EstiloCuerpoAzul"/>
            <w:rFonts w:ascii="Arial" w:hAnsi="Arial" w:cs="Arial"/>
            <w:sz w:val="20"/>
          </w:rPr>
          <w:delText>Creation of the technical design is the first step in taking the proposed feature or enhancement from a concept to a physical reality, and will provide a roadmap for the development activities</w:delText>
        </w:r>
        <w:r w:rsidRPr="00595FF4" w:rsidDel="000C1E75">
          <w:rPr>
            <w:rStyle w:val="EstiloCuerpoAzul"/>
            <w:rFonts w:ascii="Arial" w:hAnsi="Arial" w:cs="Arial"/>
            <w:sz w:val="20"/>
          </w:rPr>
          <w:delText xml:space="preserve">. </w:delText>
        </w:r>
      </w:del>
    </w:p>
    <w:p w14:paraId="086C8770" w14:textId="4D6F300D" w:rsidR="00366173" w:rsidDel="000C1E75" w:rsidRDefault="005C124C">
      <w:pPr>
        <w:rPr>
          <w:del w:id="108" w:author="Christi Kehres" w:date="2017-05-03T16:08:00Z"/>
          <w:rStyle w:val="EstiloCuerpoAzul"/>
          <w:rFonts w:ascii="Arial" w:hAnsi="Arial" w:cs="Arial"/>
        </w:rPr>
        <w:pPrChange w:id="109" w:author="Christi Kehres" w:date="2017-05-03T16:09:00Z">
          <w:pPr>
            <w:spacing w:before="0"/>
          </w:pPr>
        </w:pPrChange>
      </w:pPr>
      <w:del w:id="110" w:author="Christi Kehres" w:date="2017-05-03T16:08:00Z">
        <w:r w:rsidRPr="000F464A" w:rsidDel="000C1E75">
          <w:rPr>
            <w:rStyle w:val="EstiloCuerpoNegritaAzul"/>
            <w:rFonts w:ascii="Arial" w:hAnsi="Arial" w:cs="Arial"/>
          </w:rPr>
          <w:delText xml:space="preserve">Primary Roles: </w:delText>
        </w:r>
        <w:r w:rsidR="00603EDE" w:rsidRPr="00595FF4" w:rsidDel="000C1E75">
          <w:rPr>
            <w:rStyle w:val="EstiloCuerpoAzul"/>
            <w:rFonts w:ascii="Arial" w:hAnsi="Arial" w:cs="Arial"/>
            <w:sz w:val="20"/>
          </w:rPr>
          <w:delText>Development</w:delText>
        </w:r>
        <w:r w:rsidRPr="00595FF4" w:rsidDel="000C1E75">
          <w:rPr>
            <w:rStyle w:val="EstiloCuerpoAzul"/>
            <w:rFonts w:ascii="Arial" w:hAnsi="Arial" w:cs="Arial"/>
            <w:sz w:val="20"/>
          </w:rPr>
          <w:delText xml:space="preserve"> Consultant</w:delText>
        </w:r>
      </w:del>
    </w:p>
    <w:p w14:paraId="086C8771" w14:textId="74A6A04D" w:rsidR="005C124C" w:rsidRPr="000F464A" w:rsidDel="000C1E75" w:rsidRDefault="005C124C">
      <w:pPr>
        <w:rPr>
          <w:del w:id="111" w:author="Christi Kehres" w:date="2017-05-03T16:08:00Z"/>
          <w:rStyle w:val="EstiloCuerpoAzul"/>
          <w:rFonts w:ascii="Arial" w:hAnsi="Arial" w:cs="Arial"/>
        </w:rPr>
        <w:pPrChange w:id="112" w:author="Christi Kehres" w:date="2017-05-03T16:09:00Z">
          <w:pPr>
            <w:spacing w:before="0"/>
          </w:pPr>
        </w:pPrChange>
      </w:pPr>
      <w:del w:id="113" w:author="Christi Kehres" w:date="2017-05-03T16:08:00Z">
        <w:r w:rsidRPr="000F464A" w:rsidDel="000C1E75">
          <w:rPr>
            <w:rStyle w:val="EstiloCuerpoNegritaAzul"/>
            <w:rFonts w:ascii="Arial" w:hAnsi="Arial" w:cs="Arial"/>
          </w:rPr>
          <w:delText>Optional Roles:</w:delText>
        </w:r>
        <w:r w:rsidRPr="000F464A" w:rsidDel="000C1E75">
          <w:rPr>
            <w:rStyle w:val="EstiloCuerpoAzul"/>
            <w:rFonts w:ascii="Arial" w:hAnsi="Arial" w:cs="Arial"/>
          </w:rPr>
          <w:delText xml:space="preserve"> </w:delText>
        </w:r>
        <w:r w:rsidR="00603EDE" w:rsidRPr="00595FF4" w:rsidDel="000C1E75">
          <w:rPr>
            <w:rStyle w:val="EstiloCuerpoAzul"/>
            <w:rFonts w:ascii="Arial" w:hAnsi="Arial" w:cs="Arial"/>
            <w:sz w:val="20"/>
          </w:rPr>
          <w:delText>Solution Architect, Technical Consultant</w:delText>
        </w:r>
        <w:r w:rsidRPr="000F464A" w:rsidDel="000C1E75">
          <w:rPr>
            <w:rStyle w:val="EstiloCuerpoAzul"/>
            <w:rFonts w:ascii="Arial" w:hAnsi="Arial" w:cs="Arial"/>
          </w:rPr>
          <w:delText xml:space="preserve"> </w:delText>
        </w:r>
      </w:del>
    </w:p>
    <w:p w14:paraId="086C8772" w14:textId="2B8FAF78" w:rsidR="005C124C" w:rsidRPr="000F464A" w:rsidDel="000C1E75" w:rsidRDefault="005C124C">
      <w:pPr>
        <w:rPr>
          <w:del w:id="114" w:author="Christi Kehres" w:date="2017-05-03T16:08:00Z"/>
        </w:rPr>
        <w:pPrChange w:id="115" w:author="Christi Kehres" w:date="2017-05-03T16:09:00Z">
          <w:pPr>
            <w:pStyle w:val="CommentSubject"/>
          </w:pPr>
        </w:pPrChange>
      </w:pPr>
      <w:del w:id="116" w:author="Christi Kehres" w:date="2017-05-03T16:08:00Z">
        <w:r w:rsidRPr="000F464A" w:rsidDel="000C1E75">
          <w:delText xml:space="preserve"> </w:delText>
        </w:r>
      </w:del>
    </w:p>
    <w:p w14:paraId="086C8773" w14:textId="5E93E2CB" w:rsidR="00471C4A" w:rsidRPr="000F464A" w:rsidDel="000C1E75" w:rsidRDefault="00471C4A">
      <w:pPr>
        <w:rPr>
          <w:del w:id="117" w:author="Christi Kehres" w:date="2017-05-03T16:08:00Z"/>
        </w:rPr>
      </w:pPr>
    </w:p>
    <w:p w14:paraId="1F1E6D56" w14:textId="77777777" w:rsidR="000C1E75" w:rsidRDefault="000C1E75" w:rsidP="000C1E75">
      <w:pPr>
        <w:spacing w:before="0" w:after="120" w:line="259" w:lineRule="auto"/>
        <w:outlineLvl w:val="0"/>
        <w:rPr>
          <w:ins w:id="118" w:author="Christi Kehres" w:date="2017-05-03T16:09:00Z"/>
          <w:rFonts w:ascii="Calibri" w:eastAsiaTheme="minorHAnsi" w:hAnsi="Calibri" w:cstheme="minorBidi"/>
          <w:b/>
          <w:bCs/>
          <w:color w:val="333333"/>
          <w:kern w:val="0"/>
          <w:sz w:val="22"/>
          <w:lang w:val="es-ES"/>
        </w:rPr>
      </w:pPr>
      <w:bookmarkStart w:id="119" w:name="_Toc145758178"/>
      <w:bookmarkStart w:id="120" w:name="_Toc154304282"/>
    </w:p>
    <w:p w14:paraId="29D83170" w14:textId="310B71ED" w:rsidR="000C1E75" w:rsidRPr="00033427" w:rsidRDefault="000C1E75">
      <w:pPr>
        <w:rPr>
          <w:ins w:id="121" w:author="Christi Kehres" w:date="2017-05-03T16:09:00Z"/>
          <w:rFonts w:ascii="Segoe UI Bold" w:eastAsiaTheme="minorHAnsi" w:hAnsi="Segoe UI Bold" w:cs="Segoe UI Light"/>
          <w:b/>
          <w:sz w:val="24"/>
          <w:rPrChange w:id="122" w:author="Christi Kehres" w:date="2017-05-03T16:16:00Z">
            <w:rPr>
              <w:ins w:id="123" w:author="Christi Kehres" w:date="2017-05-03T16:09:00Z"/>
              <w:rFonts w:eastAsiaTheme="minorHAnsi"/>
            </w:rPr>
          </w:rPrChange>
        </w:rPr>
        <w:pPrChange w:id="124" w:author="Christi Kehres" w:date="2017-05-03T16:15:00Z">
          <w:pPr>
            <w:spacing w:before="0" w:after="120" w:line="259" w:lineRule="auto"/>
            <w:outlineLvl w:val="0"/>
          </w:pPr>
        </w:pPrChange>
      </w:pPr>
      <w:ins w:id="125" w:author="Christi Kehres" w:date="2017-05-03T16:09:00Z">
        <w:r w:rsidRPr="00033427">
          <w:rPr>
            <w:rFonts w:ascii="Segoe UI Bold" w:eastAsiaTheme="minorHAnsi" w:hAnsi="Segoe UI Bold" w:cs="Segoe UI Light"/>
            <w:b/>
            <w:sz w:val="24"/>
            <w:rPrChange w:id="126" w:author="Christi Kehres" w:date="2017-05-03T16:16:00Z">
              <w:rPr>
                <w:rFonts w:eastAsiaTheme="minorHAnsi"/>
              </w:rPr>
            </w:rPrChange>
          </w:rPr>
          <w:t>Revision and Signoff Sheet</w:t>
        </w:r>
      </w:ins>
    </w:p>
    <w:p w14:paraId="4B610EC3" w14:textId="77777777" w:rsidR="00033427" w:rsidRDefault="00033427">
      <w:pPr>
        <w:rPr>
          <w:ins w:id="127" w:author="Christi Kehres" w:date="2017-05-03T16:15:00Z"/>
          <w:rFonts w:eastAsiaTheme="minorHAnsi"/>
          <w:b/>
        </w:rPr>
        <w:pPrChange w:id="128" w:author="Christi Kehres" w:date="2017-05-03T16:15:00Z">
          <w:pPr>
            <w:spacing w:before="360" w:after="120" w:line="259" w:lineRule="auto"/>
            <w:outlineLvl w:val="0"/>
          </w:pPr>
        </w:pPrChange>
      </w:pPr>
    </w:p>
    <w:p w14:paraId="1DEFF781" w14:textId="1A241701" w:rsidR="00033427" w:rsidRPr="00033427" w:rsidRDefault="000C1E75">
      <w:pPr>
        <w:spacing w:line="360" w:lineRule="auto"/>
        <w:rPr>
          <w:ins w:id="129" w:author="Christi Kehres" w:date="2017-05-03T16:09:00Z"/>
          <w:rFonts w:eastAsiaTheme="minorHAnsi"/>
          <w:b/>
          <w:sz w:val="22"/>
          <w:rPrChange w:id="130" w:author="Christi Kehres" w:date="2017-05-03T16:16:00Z">
            <w:rPr>
              <w:ins w:id="131" w:author="Christi Kehres" w:date="2017-05-03T16:09:00Z"/>
              <w:rFonts w:eastAsiaTheme="minorHAnsi"/>
            </w:rPr>
          </w:rPrChange>
        </w:rPr>
        <w:pPrChange w:id="132" w:author="Christi Kehres" w:date="2017-05-03T16:17:00Z">
          <w:pPr>
            <w:spacing w:before="360" w:after="120" w:line="259" w:lineRule="auto"/>
            <w:outlineLvl w:val="0"/>
          </w:pPr>
        </w:pPrChange>
      </w:pPr>
      <w:ins w:id="133" w:author="Christi Kehres" w:date="2017-05-03T16:09:00Z">
        <w:r w:rsidRPr="00033427">
          <w:rPr>
            <w:rFonts w:eastAsiaTheme="minorHAnsi"/>
            <w:b/>
            <w:sz w:val="22"/>
            <w:rPrChange w:id="134" w:author="Christi Kehres" w:date="2017-05-03T16:16:00Z">
              <w:rPr>
                <w:rFonts w:eastAsiaTheme="minorHAnsi"/>
              </w:rPr>
            </w:rPrChange>
          </w:rPr>
          <w:t>Change Record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1440"/>
        <w:gridCol w:w="1260"/>
        <w:gridCol w:w="6195"/>
      </w:tblGrid>
      <w:tr w:rsidR="000C1E75" w:rsidRPr="000C1E75" w14:paraId="37E10E71" w14:textId="77777777" w:rsidTr="00406BAE">
        <w:trPr>
          <w:ins w:id="135" w:author="Christi Kehres" w:date="2017-05-03T16:09:00Z"/>
        </w:trPr>
        <w:tc>
          <w:tcPr>
            <w:tcW w:w="1141" w:type="dxa"/>
          </w:tcPr>
          <w:p w14:paraId="5BFFB7B6" w14:textId="77777777" w:rsidR="000C1E75" w:rsidRPr="000C1E75" w:rsidRDefault="000C1E75" w:rsidP="000C1E75">
            <w:pPr>
              <w:spacing w:before="60" w:after="160" w:line="259" w:lineRule="auto"/>
              <w:rPr>
                <w:ins w:id="136" w:author="Christi Kehres" w:date="2017-05-03T16:09:00Z"/>
                <w:rFonts w:eastAsia="Arial Narrow" w:cs="Arial"/>
                <w:kern w:val="0"/>
              </w:rPr>
            </w:pPr>
            <w:ins w:id="137" w:author="Christi Kehres" w:date="2017-05-03T16:09:00Z">
              <w:r w:rsidRPr="000C1E75">
                <w:rPr>
                  <w:rFonts w:eastAsia="Arial Narrow" w:cs="Arial"/>
                  <w:kern w:val="0"/>
                </w:rPr>
                <w:t>Date</w:t>
              </w:r>
            </w:ins>
          </w:p>
        </w:tc>
        <w:tc>
          <w:tcPr>
            <w:tcW w:w="1440" w:type="dxa"/>
          </w:tcPr>
          <w:p w14:paraId="7C37AE36" w14:textId="77777777" w:rsidR="000C1E75" w:rsidRPr="000C1E75" w:rsidRDefault="000C1E75" w:rsidP="000C1E75">
            <w:pPr>
              <w:spacing w:before="60" w:after="160" w:line="259" w:lineRule="auto"/>
              <w:rPr>
                <w:ins w:id="138" w:author="Christi Kehres" w:date="2017-05-03T16:09:00Z"/>
                <w:rFonts w:eastAsia="Arial Narrow" w:cs="Arial"/>
                <w:kern w:val="0"/>
              </w:rPr>
            </w:pPr>
            <w:ins w:id="139" w:author="Christi Kehres" w:date="2017-05-03T16:09:00Z">
              <w:r w:rsidRPr="000C1E75">
                <w:rPr>
                  <w:rFonts w:eastAsia="Arial Narrow" w:cs="Arial"/>
                  <w:kern w:val="0"/>
                </w:rPr>
                <w:t>Author</w:t>
              </w:r>
            </w:ins>
          </w:p>
        </w:tc>
        <w:tc>
          <w:tcPr>
            <w:tcW w:w="1260" w:type="dxa"/>
          </w:tcPr>
          <w:p w14:paraId="7F23396F" w14:textId="77777777" w:rsidR="000C1E75" w:rsidRPr="000C1E75" w:rsidRDefault="000C1E75" w:rsidP="000C1E75">
            <w:pPr>
              <w:spacing w:before="60" w:after="160" w:line="259" w:lineRule="auto"/>
              <w:rPr>
                <w:ins w:id="140" w:author="Christi Kehres" w:date="2017-05-03T16:09:00Z"/>
                <w:rFonts w:eastAsia="Arial Narrow" w:cs="Arial"/>
                <w:kern w:val="0"/>
              </w:rPr>
            </w:pPr>
            <w:ins w:id="141" w:author="Christi Kehres" w:date="2017-05-03T16:09:00Z">
              <w:r w:rsidRPr="000C1E75">
                <w:rPr>
                  <w:rFonts w:eastAsia="Arial Narrow" w:cs="Arial"/>
                  <w:kern w:val="0"/>
                </w:rPr>
                <w:t>Version</w:t>
              </w:r>
            </w:ins>
          </w:p>
        </w:tc>
        <w:tc>
          <w:tcPr>
            <w:tcW w:w="6195" w:type="dxa"/>
          </w:tcPr>
          <w:p w14:paraId="055F6637" w14:textId="77777777" w:rsidR="000C1E75" w:rsidRPr="000C1E75" w:rsidRDefault="000C1E75" w:rsidP="000C1E75">
            <w:pPr>
              <w:spacing w:before="60" w:after="160" w:line="259" w:lineRule="auto"/>
              <w:rPr>
                <w:ins w:id="142" w:author="Christi Kehres" w:date="2017-05-03T16:09:00Z"/>
                <w:rFonts w:eastAsia="Arial Narrow" w:cs="Arial"/>
                <w:kern w:val="0"/>
              </w:rPr>
            </w:pPr>
            <w:ins w:id="143" w:author="Christi Kehres" w:date="2017-05-03T16:09:00Z">
              <w:r w:rsidRPr="000C1E75">
                <w:rPr>
                  <w:rFonts w:eastAsia="Arial Narrow" w:cs="Arial"/>
                  <w:kern w:val="0"/>
                </w:rPr>
                <w:t>Change reference</w:t>
              </w:r>
            </w:ins>
          </w:p>
        </w:tc>
      </w:tr>
      <w:tr w:rsidR="000C1E75" w:rsidRPr="000C1E75" w14:paraId="3AACA59C" w14:textId="77777777" w:rsidTr="00406BAE">
        <w:trPr>
          <w:ins w:id="144" w:author="Christi Kehres" w:date="2017-05-03T16:09:00Z"/>
        </w:trPr>
        <w:tc>
          <w:tcPr>
            <w:tcW w:w="1141" w:type="dxa"/>
          </w:tcPr>
          <w:p w14:paraId="4FF3E34F" w14:textId="77777777" w:rsidR="000C1E75" w:rsidRPr="000C1E75" w:rsidRDefault="000C1E75" w:rsidP="000C1E75">
            <w:pPr>
              <w:spacing w:before="60" w:after="160" w:line="259" w:lineRule="auto"/>
              <w:rPr>
                <w:ins w:id="145" w:author="Christi Kehres" w:date="2017-05-03T16:09:00Z"/>
                <w:rFonts w:eastAsia="Arial Narrow" w:cs="Arial"/>
                <w:kern w:val="0"/>
              </w:rPr>
            </w:pPr>
          </w:p>
        </w:tc>
        <w:tc>
          <w:tcPr>
            <w:tcW w:w="1440" w:type="dxa"/>
          </w:tcPr>
          <w:p w14:paraId="5A643ADE" w14:textId="77777777" w:rsidR="000C1E75" w:rsidRPr="000C1E75" w:rsidRDefault="000C1E75" w:rsidP="000C1E75">
            <w:pPr>
              <w:spacing w:before="60" w:after="160" w:line="259" w:lineRule="auto"/>
              <w:rPr>
                <w:ins w:id="146" w:author="Christi Kehres" w:date="2017-05-03T16:09:00Z"/>
                <w:rFonts w:eastAsia="Arial Narrow" w:cs="Arial"/>
                <w:kern w:val="0"/>
              </w:rPr>
            </w:pPr>
          </w:p>
        </w:tc>
        <w:tc>
          <w:tcPr>
            <w:tcW w:w="1260" w:type="dxa"/>
          </w:tcPr>
          <w:p w14:paraId="52334970" w14:textId="77777777" w:rsidR="000C1E75" w:rsidRPr="000C1E75" w:rsidRDefault="000C1E75" w:rsidP="000C1E75">
            <w:pPr>
              <w:spacing w:before="60" w:after="160" w:line="259" w:lineRule="auto"/>
              <w:rPr>
                <w:ins w:id="147" w:author="Christi Kehres" w:date="2017-05-03T16:09:00Z"/>
                <w:rFonts w:eastAsia="Arial Narrow" w:cs="Arial"/>
                <w:kern w:val="0"/>
              </w:rPr>
            </w:pPr>
          </w:p>
        </w:tc>
        <w:tc>
          <w:tcPr>
            <w:tcW w:w="6195" w:type="dxa"/>
          </w:tcPr>
          <w:p w14:paraId="14953205" w14:textId="77777777" w:rsidR="000C1E75" w:rsidRPr="000C1E75" w:rsidRDefault="000C1E75" w:rsidP="000C1E75">
            <w:pPr>
              <w:spacing w:before="60" w:after="160" w:line="259" w:lineRule="auto"/>
              <w:rPr>
                <w:ins w:id="148" w:author="Christi Kehres" w:date="2017-05-03T16:09:00Z"/>
                <w:rFonts w:eastAsia="Arial Narrow" w:cs="Arial"/>
                <w:kern w:val="0"/>
              </w:rPr>
            </w:pPr>
          </w:p>
        </w:tc>
      </w:tr>
    </w:tbl>
    <w:p w14:paraId="38DB2E80" w14:textId="77777777" w:rsidR="00033427" w:rsidRDefault="00033427">
      <w:pPr>
        <w:rPr>
          <w:ins w:id="149" w:author="Christi Kehres" w:date="2017-05-03T16:15:00Z"/>
          <w:rFonts w:eastAsiaTheme="minorHAnsi"/>
          <w:b/>
        </w:rPr>
        <w:pPrChange w:id="150" w:author="Christi Kehres" w:date="2017-05-03T16:15:00Z">
          <w:pPr>
            <w:spacing w:before="360" w:after="120" w:line="259" w:lineRule="auto"/>
          </w:pPr>
        </w:pPrChange>
      </w:pPr>
    </w:p>
    <w:p w14:paraId="0C5A2991" w14:textId="62D8F927" w:rsidR="000C1E75" w:rsidRPr="00033427" w:rsidRDefault="000C1E75">
      <w:pPr>
        <w:spacing w:line="360" w:lineRule="auto"/>
        <w:rPr>
          <w:ins w:id="151" w:author="Christi Kehres" w:date="2017-05-03T16:09:00Z"/>
          <w:rFonts w:eastAsiaTheme="minorHAnsi"/>
          <w:b/>
          <w:sz w:val="22"/>
          <w:rPrChange w:id="152" w:author="Christi Kehres" w:date="2017-05-03T16:16:00Z">
            <w:rPr>
              <w:ins w:id="153" w:author="Christi Kehres" w:date="2017-05-03T16:09:00Z"/>
              <w:rFonts w:eastAsiaTheme="minorHAnsi"/>
            </w:rPr>
          </w:rPrChange>
        </w:rPr>
        <w:pPrChange w:id="154" w:author="Christi Kehres" w:date="2017-05-03T16:17:00Z">
          <w:pPr>
            <w:spacing w:before="360" w:after="120" w:line="259" w:lineRule="auto"/>
          </w:pPr>
        </w:pPrChange>
      </w:pPr>
      <w:ins w:id="155" w:author="Christi Kehres" w:date="2017-05-03T16:09:00Z">
        <w:r w:rsidRPr="00033427">
          <w:rPr>
            <w:rFonts w:eastAsiaTheme="minorHAnsi"/>
            <w:b/>
            <w:sz w:val="22"/>
            <w:rPrChange w:id="156" w:author="Christi Kehres" w:date="2017-05-03T16:16:00Z">
              <w:rPr>
                <w:rFonts w:eastAsiaTheme="minorHAnsi"/>
              </w:rPr>
            </w:rPrChange>
          </w:rPr>
          <w:t>Reviewers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0C1E75" w14:paraId="6EBAEF79" w14:textId="77777777" w:rsidTr="00406BAE">
        <w:trPr>
          <w:ins w:id="157" w:author="Christi Kehres" w:date="2017-05-03T16:09:00Z"/>
        </w:trPr>
        <w:tc>
          <w:tcPr>
            <w:tcW w:w="1758" w:type="dxa"/>
          </w:tcPr>
          <w:p w14:paraId="79F9559F" w14:textId="77777777" w:rsidR="000C1E75" w:rsidRPr="000C1E75" w:rsidRDefault="000C1E75" w:rsidP="000C1E75">
            <w:pPr>
              <w:spacing w:before="60" w:after="160" w:line="259" w:lineRule="auto"/>
              <w:rPr>
                <w:ins w:id="158" w:author="Christi Kehres" w:date="2017-05-03T16:09:00Z"/>
                <w:rFonts w:eastAsia="Arial Narrow" w:cs="Arial"/>
                <w:kern w:val="0"/>
              </w:rPr>
            </w:pPr>
            <w:ins w:id="159" w:author="Christi Kehres" w:date="2017-05-03T16:09:00Z">
              <w:r w:rsidRPr="000C1E75">
                <w:rPr>
                  <w:rFonts w:eastAsia="Arial Narrow" w:cs="Arial"/>
                  <w:kern w:val="0"/>
                </w:rPr>
                <w:t>Name</w:t>
              </w:r>
            </w:ins>
          </w:p>
        </w:tc>
        <w:tc>
          <w:tcPr>
            <w:tcW w:w="2041" w:type="dxa"/>
          </w:tcPr>
          <w:p w14:paraId="6D56AC92" w14:textId="77777777" w:rsidR="000C1E75" w:rsidRPr="000C1E75" w:rsidRDefault="000C1E75" w:rsidP="000C1E75">
            <w:pPr>
              <w:spacing w:before="60" w:after="160" w:line="259" w:lineRule="auto"/>
              <w:rPr>
                <w:ins w:id="160" w:author="Christi Kehres" w:date="2017-05-03T16:09:00Z"/>
                <w:rFonts w:eastAsia="Arial Narrow" w:cs="Arial"/>
                <w:kern w:val="0"/>
              </w:rPr>
            </w:pPr>
            <w:ins w:id="161" w:author="Christi Kehres" w:date="2017-05-03T16:09:00Z">
              <w:r w:rsidRPr="000C1E75">
                <w:rPr>
                  <w:rFonts w:eastAsia="Arial Narrow" w:cs="Arial"/>
                  <w:kern w:val="0"/>
                </w:rPr>
                <w:t>Version reviewed</w:t>
              </w:r>
            </w:ins>
          </w:p>
        </w:tc>
        <w:tc>
          <w:tcPr>
            <w:tcW w:w="3642" w:type="dxa"/>
          </w:tcPr>
          <w:p w14:paraId="312747F7" w14:textId="77777777" w:rsidR="000C1E75" w:rsidRPr="000C1E75" w:rsidRDefault="000C1E75" w:rsidP="000C1E75">
            <w:pPr>
              <w:spacing w:before="60" w:after="160" w:line="259" w:lineRule="auto"/>
              <w:rPr>
                <w:ins w:id="162" w:author="Christi Kehres" w:date="2017-05-03T16:09:00Z"/>
                <w:rFonts w:eastAsia="Arial Narrow" w:cs="Arial"/>
                <w:kern w:val="0"/>
              </w:rPr>
            </w:pPr>
            <w:ins w:id="163" w:author="Christi Kehres" w:date="2017-05-03T16:09:00Z">
              <w:r w:rsidRPr="000C1E75">
                <w:rPr>
                  <w:rFonts w:eastAsia="Arial Narrow" w:cs="Arial"/>
                  <w:kern w:val="0"/>
                </w:rPr>
                <w:t>Position</w:t>
              </w:r>
            </w:ins>
          </w:p>
        </w:tc>
        <w:tc>
          <w:tcPr>
            <w:tcW w:w="2595" w:type="dxa"/>
          </w:tcPr>
          <w:p w14:paraId="4B008A00" w14:textId="77777777" w:rsidR="000C1E75" w:rsidRPr="000C1E75" w:rsidRDefault="000C1E75" w:rsidP="000C1E75">
            <w:pPr>
              <w:spacing w:before="60" w:after="160" w:line="259" w:lineRule="auto"/>
              <w:rPr>
                <w:ins w:id="164" w:author="Christi Kehres" w:date="2017-05-03T16:09:00Z"/>
                <w:rFonts w:eastAsia="Arial Narrow" w:cs="Arial"/>
                <w:kern w:val="0"/>
              </w:rPr>
            </w:pPr>
            <w:ins w:id="165" w:author="Christi Kehres" w:date="2017-05-03T16:09:00Z">
              <w:r w:rsidRPr="000C1E75">
                <w:rPr>
                  <w:rFonts w:eastAsia="Arial Narrow" w:cs="Arial"/>
                  <w:kern w:val="0"/>
                </w:rPr>
                <w:t>Date</w:t>
              </w:r>
            </w:ins>
          </w:p>
        </w:tc>
      </w:tr>
      <w:tr w:rsidR="000C1E75" w:rsidRPr="000C1E75" w14:paraId="4DEE2FB0" w14:textId="77777777" w:rsidTr="00406BAE">
        <w:trPr>
          <w:ins w:id="166" w:author="Christi Kehres" w:date="2017-05-03T16:09:00Z"/>
        </w:trPr>
        <w:tc>
          <w:tcPr>
            <w:tcW w:w="1758" w:type="dxa"/>
          </w:tcPr>
          <w:p w14:paraId="1481EE1E" w14:textId="77777777" w:rsidR="000C1E75" w:rsidRPr="000C1E75" w:rsidRDefault="000C1E75" w:rsidP="000C1E75">
            <w:pPr>
              <w:spacing w:before="60" w:after="160" w:line="259" w:lineRule="auto"/>
              <w:rPr>
                <w:ins w:id="167" w:author="Christi Kehres" w:date="2017-05-03T16:09:00Z"/>
                <w:rFonts w:eastAsia="Arial Narrow" w:cs="Arial"/>
                <w:kern w:val="0"/>
              </w:rPr>
            </w:pPr>
          </w:p>
        </w:tc>
        <w:tc>
          <w:tcPr>
            <w:tcW w:w="2041" w:type="dxa"/>
          </w:tcPr>
          <w:p w14:paraId="5798C3CC" w14:textId="77777777" w:rsidR="000C1E75" w:rsidRPr="000C1E75" w:rsidRDefault="000C1E75" w:rsidP="000C1E75">
            <w:pPr>
              <w:spacing w:before="60" w:after="160" w:line="259" w:lineRule="auto"/>
              <w:rPr>
                <w:ins w:id="168" w:author="Christi Kehres" w:date="2017-05-03T16:09:00Z"/>
                <w:rFonts w:eastAsia="Arial Narrow" w:cs="Arial"/>
                <w:kern w:val="0"/>
              </w:rPr>
            </w:pPr>
          </w:p>
        </w:tc>
        <w:tc>
          <w:tcPr>
            <w:tcW w:w="3642" w:type="dxa"/>
          </w:tcPr>
          <w:p w14:paraId="1A9C4D37" w14:textId="77777777" w:rsidR="000C1E75" w:rsidRPr="000C1E75" w:rsidRDefault="000C1E75" w:rsidP="000C1E75">
            <w:pPr>
              <w:spacing w:before="60" w:after="160" w:line="259" w:lineRule="auto"/>
              <w:rPr>
                <w:ins w:id="169" w:author="Christi Kehres" w:date="2017-05-03T16:09:00Z"/>
                <w:rFonts w:eastAsia="Arial Narrow" w:cs="Arial"/>
                <w:kern w:val="0"/>
              </w:rPr>
            </w:pPr>
          </w:p>
        </w:tc>
        <w:tc>
          <w:tcPr>
            <w:tcW w:w="2595" w:type="dxa"/>
          </w:tcPr>
          <w:p w14:paraId="794B043A" w14:textId="77777777" w:rsidR="000C1E75" w:rsidRPr="000C1E75" w:rsidRDefault="000C1E75" w:rsidP="000C1E75">
            <w:pPr>
              <w:spacing w:before="60" w:after="160" w:line="259" w:lineRule="auto"/>
              <w:rPr>
                <w:ins w:id="170" w:author="Christi Kehres" w:date="2017-05-03T16:09:00Z"/>
                <w:rFonts w:eastAsia="Arial Narrow" w:cs="Arial"/>
                <w:kern w:val="0"/>
              </w:rPr>
            </w:pPr>
          </w:p>
        </w:tc>
      </w:tr>
    </w:tbl>
    <w:p w14:paraId="1192CFF8" w14:textId="77777777" w:rsidR="00033427" w:rsidRDefault="00033427">
      <w:pPr>
        <w:rPr>
          <w:ins w:id="171" w:author="Christi Kehres" w:date="2017-05-03T16:16:00Z"/>
          <w:rFonts w:eastAsiaTheme="minorHAnsi"/>
          <w:b/>
        </w:rPr>
        <w:pPrChange w:id="172" w:author="Christi Kehres" w:date="2017-05-03T16:16:00Z">
          <w:pPr>
            <w:spacing w:before="360" w:after="120" w:line="259" w:lineRule="auto"/>
          </w:pPr>
        </w:pPrChange>
      </w:pPr>
    </w:p>
    <w:p w14:paraId="45A84E46" w14:textId="6A0D0C03" w:rsidR="000C1E75" w:rsidRPr="00033427" w:rsidRDefault="000C1E75">
      <w:pPr>
        <w:spacing w:line="360" w:lineRule="auto"/>
        <w:rPr>
          <w:ins w:id="173" w:author="Christi Kehres" w:date="2017-05-03T16:09:00Z"/>
          <w:rFonts w:eastAsiaTheme="minorHAnsi"/>
          <w:b/>
          <w:sz w:val="22"/>
          <w:rPrChange w:id="174" w:author="Christi Kehres" w:date="2017-05-03T16:16:00Z">
            <w:rPr>
              <w:ins w:id="175" w:author="Christi Kehres" w:date="2017-05-03T16:09:00Z"/>
              <w:rFonts w:eastAsiaTheme="minorHAnsi"/>
            </w:rPr>
          </w:rPrChange>
        </w:rPr>
        <w:pPrChange w:id="176" w:author="Christi Kehres" w:date="2017-05-03T16:17:00Z">
          <w:pPr>
            <w:spacing w:before="360" w:after="120" w:line="259" w:lineRule="auto"/>
          </w:pPr>
        </w:pPrChange>
      </w:pPr>
      <w:ins w:id="177" w:author="Christi Kehres" w:date="2017-05-03T16:09:00Z">
        <w:r w:rsidRPr="00033427">
          <w:rPr>
            <w:rFonts w:eastAsiaTheme="minorHAnsi"/>
            <w:b/>
            <w:sz w:val="22"/>
            <w:rPrChange w:id="178" w:author="Christi Kehres" w:date="2017-05-03T16:16:00Z">
              <w:rPr>
                <w:rFonts w:eastAsiaTheme="minorHAnsi"/>
              </w:rPr>
            </w:rPrChange>
          </w:rPr>
          <w:t>Approvers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0C1E75" w14:paraId="50CC675D" w14:textId="77777777" w:rsidTr="00406BAE">
        <w:trPr>
          <w:ins w:id="179" w:author="Christi Kehres" w:date="2017-05-03T16:09:00Z"/>
        </w:trPr>
        <w:tc>
          <w:tcPr>
            <w:tcW w:w="1758" w:type="dxa"/>
          </w:tcPr>
          <w:p w14:paraId="64CFBD60" w14:textId="77777777" w:rsidR="000C1E75" w:rsidRPr="000C1E75" w:rsidRDefault="000C1E75" w:rsidP="000C1E75">
            <w:pPr>
              <w:spacing w:before="60" w:after="160" w:line="259" w:lineRule="auto"/>
              <w:rPr>
                <w:ins w:id="180" w:author="Christi Kehres" w:date="2017-05-03T16:09:00Z"/>
                <w:rFonts w:eastAsia="Arial Narrow" w:cs="Arial"/>
                <w:kern w:val="0"/>
              </w:rPr>
            </w:pPr>
            <w:ins w:id="181" w:author="Christi Kehres" w:date="2017-05-03T16:09:00Z">
              <w:r w:rsidRPr="000C1E75">
                <w:rPr>
                  <w:rFonts w:eastAsia="Arial Narrow" w:cs="Arial"/>
                  <w:kern w:val="0"/>
                </w:rPr>
                <w:t>Name</w:t>
              </w:r>
            </w:ins>
          </w:p>
        </w:tc>
        <w:tc>
          <w:tcPr>
            <w:tcW w:w="2041" w:type="dxa"/>
          </w:tcPr>
          <w:p w14:paraId="10A105F0" w14:textId="77777777" w:rsidR="000C1E75" w:rsidRPr="000C1E75" w:rsidRDefault="000C1E75" w:rsidP="000C1E75">
            <w:pPr>
              <w:spacing w:before="60" w:after="160" w:line="259" w:lineRule="auto"/>
              <w:rPr>
                <w:ins w:id="182" w:author="Christi Kehres" w:date="2017-05-03T16:09:00Z"/>
                <w:rFonts w:eastAsia="Arial Narrow" w:cs="Arial"/>
                <w:kern w:val="0"/>
              </w:rPr>
            </w:pPr>
            <w:ins w:id="183" w:author="Christi Kehres" w:date="2017-05-03T16:09:00Z">
              <w:r w:rsidRPr="000C1E75">
                <w:rPr>
                  <w:rFonts w:eastAsia="Arial Narrow" w:cs="Arial"/>
                  <w:kern w:val="0"/>
                </w:rPr>
                <w:t>Version reviewed</w:t>
              </w:r>
            </w:ins>
          </w:p>
        </w:tc>
        <w:tc>
          <w:tcPr>
            <w:tcW w:w="3642" w:type="dxa"/>
          </w:tcPr>
          <w:p w14:paraId="0C6D778C" w14:textId="77777777" w:rsidR="000C1E75" w:rsidRPr="000C1E75" w:rsidRDefault="000C1E75" w:rsidP="000C1E75">
            <w:pPr>
              <w:spacing w:before="60" w:after="160" w:line="259" w:lineRule="auto"/>
              <w:rPr>
                <w:ins w:id="184" w:author="Christi Kehres" w:date="2017-05-03T16:09:00Z"/>
                <w:rFonts w:eastAsia="Arial Narrow" w:cs="Arial"/>
                <w:kern w:val="0"/>
              </w:rPr>
            </w:pPr>
            <w:ins w:id="185" w:author="Christi Kehres" w:date="2017-05-03T16:09:00Z">
              <w:r w:rsidRPr="000C1E75">
                <w:rPr>
                  <w:rFonts w:eastAsia="Arial Narrow" w:cs="Arial"/>
                  <w:kern w:val="0"/>
                </w:rPr>
                <w:t>Position</w:t>
              </w:r>
            </w:ins>
          </w:p>
        </w:tc>
        <w:tc>
          <w:tcPr>
            <w:tcW w:w="2595" w:type="dxa"/>
          </w:tcPr>
          <w:p w14:paraId="5E8FE18B" w14:textId="77777777" w:rsidR="000C1E75" w:rsidRPr="000C1E75" w:rsidRDefault="000C1E75" w:rsidP="000C1E75">
            <w:pPr>
              <w:spacing w:before="60" w:after="160" w:line="259" w:lineRule="auto"/>
              <w:rPr>
                <w:ins w:id="186" w:author="Christi Kehres" w:date="2017-05-03T16:09:00Z"/>
                <w:rFonts w:eastAsia="Arial Narrow" w:cs="Arial"/>
                <w:kern w:val="0"/>
              </w:rPr>
            </w:pPr>
            <w:ins w:id="187" w:author="Christi Kehres" w:date="2017-05-03T16:09:00Z">
              <w:r w:rsidRPr="000C1E75">
                <w:rPr>
                  <w:rFonts w:eastAsia="Arial Narrow" w:cs="Arial"/>
                  <w:kern w:val="0"/>
                </w:rPr>
                <w:t>Date</w:t>
              </w:r>
            </w:ins>
          </w:p>
        </w:tc>
      </w:tr>
      <w:tr w:rsidR="000C1E75" w:rsidRPr="000C1E75" w14:paraId="16B6A1BC" w14:textId="77777777" w:rsidTr="00406BAE">
        <w:trPr>
          <w:ins w:id="188" w:author="Christi Kehres" w:date="2017-05-03T16:09:00Z"/>
        </w:trPr>
        <w:tc>
          <w:tcPr>
            <w:tcW w:w="1758" w:type="dxa"/>
          </w:tcPr>
          <w:p w14:paraId="4CA63AC5" w14:textId="77777777" w:rsidR="000C1E75" w:rsidRPr="000C1E75" w:rsidRDefault="000C1E75" w:rsidP="000C1E75">
            <w:pPr>
              <w:spacing w:before="60" w:after="160" w:line="259" w:lineRule="auto"/>
              <w:rPr>
                <w:ins w:id="189" w:author="Christi Kehres" w:date="2017-05-03T16:09:00Z"/>
                <w:rFonts w:eastAsia="Arial Narrow" w:cs="Arial"/>
                <w:kern w:val="0"/>
              </w:rPr>
            </w:pPr>
          </w:p>
        </w:tc>
        <w:tc>
          <w:tcPr>
            <w:tcW w:w="2041" w:type="dxa"/>
          </w:tcPr>
          <w:p w14:paraId="20296532" w14:textId="77777777" w:rsidR="000C1E75" w:rsidRPr="000C1E75" w:rsidRDefault="000C1E75" w:rsidP="000C1E75">
            <w:pPr>
              <w:spacing w:before="60" w:after="160" w:line="259" w:lineRule="auto"/>
              <w:rPr>
                <w:ins w:id="190" w:author="Christi Kehres" w:date="2017-05-03T16:09:00Z"/>
                <w:rFonts w:eastAsia="Arial Narrow" w:cs="Arial"/>
                <w:kern w:val="0"/>
              </w:rPr>
            </w:pPr>
          </w:p>
        </w:tc>
        <w:tc>
          <w:tcPr>
            <w:tcW w:w="3642" w:type="dxa"/>
          </w:tcPr>
          <w:p w14:paraId="6F1BE988" w14:textId="77777777" w:rsidR="000C1E75" w:rsidRPr="000C1E75" w:rsidRDefault="000C1E75" w:rsidP="000C1E75">
            <w:pPr>
              <w:spacing w:before="60" w:after="160" w:line="259" w:lineRule="auto"/>
              <w:rPr>
                <w:ins w:id="191" w:author="Christi Kehres" w:date="2017-05-03T16:09:00Z"/>
                <w:rFonts w:eastAsia="Arial Narrow" w:cs="Arial"/>
                <w:kern w:val="0"/>
              </w:rPr>
            </w:pPr>
          </w:p>
        </w:tc>
        <w:tc>
          <w:tcPr>
            <w:tcW w:w="2595" w:type="dxa"/>
          </w:tcPr>
          <w:p w14:paraId="1CDAF35B" w14:textId="77777777" w:rsidR="000C1E75" w:rsidRPr="000C1E75" w:rsidRDefault="000C1E75" w:rsidP="000C1E75">
            <w:pPr>
              <w:spacing w:before="60" w:after="160" w:line="259" w:lineRule="auto"/>
              <w:rPr>
                <w:ins w:id="192" w:author="Christi Kehres" w:date="2017-05-03T16:09:00Z"/>
                <w:rFonts w:eastAsia="Arial Narrow" w:cs="Arial"/>
                <w:kern w:val="0"/>
              </w:rPr>
            </w:pPr>
          </w:p>
        </w:tc>
      </w:tr>
    </w:tbl>
    <w:p w14:paraId="77675B32" w14:textId="77777777" w:rsidR="000C1E75" w:rsidRPr="000C1E75" w:rsidRDefault="000C1E75" w:rsidP="000C1E75">
      <w:pPr>
        <w:spacing w:before="0" w:after="120" w:line="259" w:lineRule="auto"/>
        <w:outlineLvl w:val="0"/>
        <w:rPr>
          <w:ins w:id="193" w:author="Christi Kehres" w:date="2017-05-03T16:09:00Z"/>
          <w:rFonts w:asciiTheme="minorHAnsi" w:eastAsiaTheme="minorHAnsi" w:hAnsiTheme="minorHAnsi" w:cstheme="minorBidi"/>
          <w:b/>
          <w:bCs/>
          <w:color w:val="333333"/>
          <w:kern w:val="0"/>
          <w:sz w:val="28"/>
          <w:szCs w:val="28"/>
        </w:rPr>
        <w:sectPr w:rsidR="000C1E75" w:rsidRPr="000C1E75" w:rsidSect="00406BAE">
          <w:headerReference w:type="default" r:id="rId18"/>
          <w:footerReference w:type="default" r:id="rId19"/>
          <w:pgSz w:w="11907" w:h="16840" w:code="9"/>
          <w:pgMar w:top="432" w:right="720" w:bottom="720" w:left="720" w:header="706" w:footer="562" w:gutter="0"/>
          <w:cols w:space="708"/>
          <w:docGrid w:linePitch="360"/>
          <w:sectPrChange w:id="194" w:author="Christi Kehres" w:date="2017-05-03T16:29:00Z">
            <w:sectPr w:rsidR="000C1E75" w:rsidRPr="000C1E75" w:rsidSect="00406BAE">
              <w:pgMar w:top="431" w:right="720" w:bottom="720" w:left="720" w:header="709" w:footer="567" w:gutter="0"/>
            </w:sectPr>
          </w:sectPrChange>
        </w:sectPr>
      </w:pPr>
    </w:p>
    <w:p w14:paraId="32F331DB" w14:textId="09E4F44D" w:rsidR="00000000" w:rsidRDefault="00000000">
      <w:pPr>
        <w:rPr>
          <w:del w:id="195" w:author="Christi Kehres" w:date="2017-05-03T16:30:00Z"/>
          <w:rFonts w:eastAsiaTheme="minorHAnsi" w:cs="Arial"/>
          <w:sz w:val="28"/>
          <w:szCs w:val="28"/>
          <w:lang w:val="es-ES"/>
          <w:rPrChange w:id="196" w:author="Christi Kehres" w:date="2017-05-03T16:11:00Z">
            <w:rPr>
              <w:del w:id="197" w:author="Christi Kehres" w:date="2017-05-03T16:30:00Z"/>
              <w:rFonts w:eastAsiaTheme="minorHAnsi" w:cs="Arial"/>
              <w:b/>
              <w:bCs/>
              <w:color w:val="333333"/>
              <w:kern w:val="0"/>
              <w:sz w:val="28"/>
              <w:szCs w:val="28"/>
              <w:lang w:val="es-ES"/>
            </w:rPr>
          </w:rPrChange>
        </w:rPr>
        <w:sectPr w:rsidR="00000000" w:rsidSect="00DF1909">
          <w:pgSz w:w="11907" w:h="16839" w:code="9"/>
          <w:pgMar w:top="432" w:right="720" w:bottom="720" w:left="720" w:header="720" w:footer="864" w:gutter="0"/>
          <w:pgNumType w:start="1"/>
          <w:cols w:space="720"/>
          <w:docGrid w:linePitch="360"/>
          <w:sectPrChange w:id="198" w:author="Christi Kehres" w:date="2017-05-03T16:28:00Z">
            <w:sectPr w:rsidR="00000000" w:rsidSect="00DF1909">
              <w:pgMar w:top="431" w:right="720" w:bottom="720" w:left="720" w:header="720" w:footer="864" w:gutter="0"/>
            </w:sectPr>
          </w:sectPrChange>
        </w:sectPr>
        <w:pPrChange w:id="199" w:author="Christi Kehres" w:date="2017-05-03T16:11:00Z">
          <w:pPr>
            <w:shd w:val="clear" w:color="auto" w:fill="CDE5FF"/>
            <w:spacing w:before="0" w:after="120" w:line="276" w:lineRule="auto"/>
            <w:jc w:val="center"/>
            <w:outlineLvl w:val="0"/>
          </w:pPr>
        </w:pPrChange>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00" w:name="_Toc384317577"/>
      <w:bookmarkStart w:id="201" w:name="_Toc481620196"/>
      <w:r w:rsidRPr="008876EE">
        <w:rPr>
          <w:rFonts w:eastAsiaTheme="minorHAnsi" w:cs="Arial"/>
          <w:b/>
          <w:bCs/>
          <w:color w:val="333333"/>
          <w:kern w:val="0"/>
          <w:sz w:val="28"/>
          <w:szCs w:val="28"/>
        </w:rPr>
        <w:t>Table of Contents</w:t>
      </w:r>
      <w:bookmarkEnd w:id="119"/>
      <w:bookmarkEnd w:id="120"/>
      <w:bookmarkEnd w:id="200"/>
      <w:bookmarkEnd w:id="201"/>
    </w:p>
    <w:sdt>
      <w:sdtPr>
        <w:rPr>
          <w:rFonts w:ascii="Arial" w:eastAsia="Times New Roman" w:hAnsi="Arial" w:cs="Times New Roman"/>
          <w:b/>
          <w:bCs/>
          <w:smallCaps/>
          <w:color w:val="auto"/>
          <w:kern w:val="28"/>
          <w:sz w:val="20"/>
          <w:szCs w:val="20"/>
        </w:rPr>
        <w:id w:val="1533155710"/>
        <w:docPartObj>
          <w:docPartGallery w:val="Table of Contents"/>
          <w:docPartUnique/>
        </w:docPartObj>
      </w:sdtPr>
      <w:sdtEndPr>
        <w:rPr>
          <w:rFonts w:asciiTheme="minorHAnsi" w:eastAsiaTheme="minorEastAsia" w:hAnsiTheme="minorHAnsi" w:cstheme="minorBidi"/>
          <w:b w:val="0"/>
          <w:iCs/>
          <w:smallCaps w:val="0"/>
          <w:noProof/>
          <w:kern w:val="0"/>
          <w:sz w:val="22"/>
          <w:szCs w:val="22"/>
        </w:rPr>
      </w:sdtEndPr>
      <w:sdtContent>
        <w:p w14:paraId="3C433C71" w14:textId="25212669" w:rsidR="00713486" w:rsidRDefault="00713486">
          <w:pPr>
            <w:pStyle w:val="TOCHeading"/>
          </w:pPr>
          <w:r>
            <w:t>Table of Contents</w:t>
          </w:r>
        </w:p>
        <w:p w14:paraId="749C5F3D" w14:textId="600AB924" w:rsidR="00907154" w:rsidRDefault="00713486">
          <w:pPr>
            <w:pStyle w:val="TOC1"/>
            <w:rPr>
              <w:rFonts w:eastAsiaTheme="minorEastAsia" w:cstheme="minorBidi"/>
              <w:noProof/>
              <w:kern w:val="0"/>
              <w:sz w:val="22"/>
              <w:szCs w:val="22"/>
            </w:rPr>
          </w:pPr>
          <w:r>
            <w:fldChar w:fldCharType="begin"/>
          </w:r>
          <w:r>
            <w:instrText xml:space="preserve"> TOC \o "1-3" \h \z \u </w:instrText>
          </w:r>
          <w:r>
            <w:fldChar w:fldCharType="separate"/>
          </w:r>
          <w:hyperlink w:anchor="_Toc481620196" w:history="1">
            <w:r w:rsidR="00907154" w:rsidRPr="004E2128">
              <w:rPr>
                <w:rStyle w:val="Hyperlink"/>
                <w:rFonts w:eastAsiaTheme="minorHAnsi" w:cs="Arial"/>
                <w:noProof/>
              </w:rPr>
              <w:t>Table of Contents</w:t>
            </w:r>
            <w:r w:rsidR="00907154">
              <w:rPr>
                <w:noProof/>
                <w:webHidden/>
              </w:rPr>
              <w:tab/>
            </w:r>
            <w:r w:rsidR="00907154">
              <w:rPr>
                <w:noProof/>
                <w:webHidden/>
              </w:rPr>
              <w:fldChar w:fldCharType="begin"/>
            </w:r>
            <w:r w:rsidR="00907154">
              <w:rPr>
                <w:noProof/>
                <w:webHidden/>
              </w:rPr>
              <w:instrText xml:space="preserve"> PAGEREF _Toc481620196 \h </w:instrText>
            </w:r>
            <w:r w:rsidR="00907154">
              <w:rPr>
                <w:noProof/>
                <w:webHidden/>
              </w:rPr>
            </w:r>
            <w:r w:rsidR="00907154">
              <w:rPr>
                <w:noProof/>
                <w:webHidden/>
              </w:rPr>
              <w:fldChar w:fldCharType="separate"/>
            </w:r>
            <w:r w:rsidR="004C3AAF">
              <w:rPr>
                <w:noProof/>
                <w:webHidden/>
              </w:rPr>
              <w:t>1</w:t>
            </w:r>
            <w:r w:rsidR="00907154">
              <w:rPr>
                <w:noProof/>
                <w:webHidden/>
              </w:rPr>
              <w:fldChar w:fldCharType="end"/>
            </w:r>
          </w:hyperlink>
        </w:p>
        <w:p w14:paraId="2DFEA8CA" w14:textId="718771E7" w:rsidR="00907154" w:rsidRDefault="00000000">
          <w:pPr>
            <w:pStyle w:val="TOC1"/>
            <w:rPr>
              <w:rFonts w:eastAsiaTheme="minorEastAsia" w:cstheme="minorBidi"/>
              <w:noProof/>
              <w:kern w:val="0"/>
              <w:sz w:val="22"/>
              <w:szCs w:val="22"/>
            </w:rPr>
          </w:pPr>
          <w:hyperlink w:anchor="_Toc481620214" w:history="1">
            <w:r w:rsidR="00907154" w:rsidRPr="004E2128">
              <w:rPr>
                <w:rStyle w:val="Hyperlink"/>
                <w:noProof/>
              </w:rPr>
              <w:t>1</w:t>
            </w:r>
            <w:r w:rsidR="00907154">
              <w:rPr>
                <w:rFonts w:eastAsiaTheme="minorEastAsia" w:cstheme="minorBidi"/>
                <w:noProof/>
                <w:kern w:val="0"/>
                <w:sz w:val="22"/>
                <w:szCs w:val="22"/>
              </w:rPr>
              <w:tab/>
            </w:r>
            <w:r w:rsidR="00907154" w:rsidRPr="004E2128">
              <w:rPr>
                <w:rStyle w:val="Hyperlink"/>
                <w:noProof/>
              </w:rPr>
              <w:t>Overview</w:t>
            </w:r>
            <w:r w:rsidR="00907154">
              <w:rPr>
                <w:noProof/>
                <w:webHidden/>
              </w:rPr>
              <w:tab/>
            </w:r>
            <w:r w:rsidR="006B2355">
              <w:rPr>
                <w:noProof/>
                <w:webHidden/>
              </w:rPr>
              <w:t>2</w:t>
            </w:r>
          </w:hyperlink>
        </w:p>
        <w:p w14:paraId="1D9E0A27" w14:textId="6441ABE2" w:rsidR="00907154" w:rsidRDefault="00000000">
          <w:pPr>
            <w:pStyle w:val="TOC2"/>
            <w:tabs>
              <w:tab w:val="left" w:pos="880"/>
              <w:tab w:val="right" w:leader="dot" w:pos="10457"/>
            </w:tabs>
            <w:rPr>
              <w:rFonts w:eastAsiaTheme="minorEastAsia" w:cstheme="minorBidi"/>
              <w:noProof/>
              <w:kern w:val="0"/>
              <w:sz w:val="22"/>
              <w:szCs w:val="22"/>
            </w:rPr>
          </w:pPr>
          <w:hyperlink w:anchor="_Toc481620215" w:history="1">
            <w:r w:rsidR="00907154" w:rsidRPr="004E2128">
              <w:rPr>
                <w:rStyle w:val="Hyperlink"/>
                <w:noProof/>
              </w:rPr>
              <w:t>1.1</w:t>
            </w:r>
            <w:r w:rsidR="00907154">
              <w:rPr>
                <w:rFonts w:eastAsiaTheme="minorEastAsia" w:cstheme="minorBidi"/>
                <w:noProof/>
                <w:kern w:val="0"/>
                <w:sz w:val="22"/>
                <w:szCs w:val="22"/>
              </w:rPr>
              <w:tab/>
            </w:r>
            <w:r w:rsidR="00907154" w:rsidRPr="004E2128">
              <w:rPr>
                <w:rStyle w:val="Hyperlink"/>
                <w:noProof/>
              </w:rPr>
              <w:t>O</w:t>
            </w:r>
            <w:r w:rsidR="00907154" w:rsidRPr="004E2128">
              <w:rPr>
                <w:rStyle w:val="Hyperlink"/>
                <w:rFonts w:eastAsiaTheme="minorHAnsi"/>
                <w:noProof/>
              </w:rPr>
              <w:t>bjective</w:t>
            </w:r>
            <w:r w:rsidR="00907154">
              <w:rPr>
                <w:noProof/>
                <w:webHidden/>
              </w:rPr>
              <w:tab/>
            </w:r>
            <w:r w:rsidR="006B2355">
              <w:rPr>
                <w:noProof/>
                <w:webHidden/>
              </w:rPr>
              <w:t>2</w:t>
            </w:r>
          </w:hyperlink>
        </w:p>
        <w:p w14:paraId="52F8398E" w14:textId="279537EB" w:rsidR="00907154" w:rsidRDefault="00000000">
          <w:pPr>
            <w:pStyle w:val="TOC2"/>
            <w:tabs>
              <w:tab w:val="left" w:pos="880"/>
              <w:tab w:val="right" w:leader="dot" w:pos="10457"/>
            </w:tabs>
            <w:rPr>
              <w:rFonts w:eastAsiaTheme="minorEastAsia" w:cstheme="minorBidi"/>
              <w:noProof/>
              <w:kern w:val="0"/>
              <w:sz w:val="22"/>
              <w:szCs w:val="22"/>
            </w:rPr>
          </w:pPr>
          <w:hyperlink w:anchor="_Toc481620216" w:history="1">
            <w:r w:rsidR="00907154" w:rsidRPr="004E2128">
              <w:rPr>
                <w:rStyle w:val="Hyperlink"/>
                <w:noProof/>
              </w:rPr>
              <w:t>1.2</w:t>
            </w:r>
            <w:r w:rsidR="00907154">
              <w:rPr>
                <w:rFonts w:eastAsiaTheme="minorEastAsia" w:cstheme="minorBidi"/>
                <w:noProof/>
                <w:kern w:val="0"/>
                <w:sz w:val="22"/>
                <w:szCs w:val="22"/>
              </w:rPr>
              <w:tab/>
            </w:r>
            <w:r w:rsidR="00907154" w:rsidRPr="004E2128">
              <w:rPr>
                <w:rStyle w:val="Hyperlink"/>
                <w:noProof/>
              </w:rPr>
              <w:t>Audience</w:t>
            </w:r>
            <w:r w:rsidR="00907154">
              <w:rPr>
                <w:noProof/>
                <w:webHidden/>
              </w:rPr>
              <w:tab/>
            </w:r>
            <w:r w:rsidR="006B2355">
              <w:rPr>
                <w:noProof/>
                <w:webHidden/>
              </w:rPr>
              <w:t>2</w:t>
            </w:r>
          </w:hyperlink>
        </w:p>
        <w:p w14:paraId="17C4F00E" w14:textId="7324834C" w:rsidR="00907154" w:rsidRDefault="00000000">
          <w:pPr>
            <w:pStyle w:val="TOC2"/>
            <w:tabs>
              <w:tab w:val="left" w:pos="880"/>
              <w:tab w:val="right" w:leader="dot" w:pos="10457"/>
            </w:tabs>
            <w:rPr>
              <w:rFonts w:eastAsiaTheme="minorEastAsia" w:cstheme="minorBidi"/>
              <w:noProof/>
              <w:kern w:val="0"/>
              <w:sz w:val="22"/>
              <w:szCs w:val="22"/>
            </w:rPr>
          </w:pPr>
          <w:hyperlink w:anchor="_Toc481620217" w:history="1">
            <w:r w:rsidR="00907154" w:rsidRPr="004E2128">
              <w:rPr>
                <w:rStyle w:val="Hyperlink"/>
                <w:noProof/>
              </w:rPr>
              <w:t>1.3</w:t>
            </w:r>
            <w:r w:rsidR="00907154">
              <w:rPr>
                <w:rFonts w:eastAsiaTheme="minorEastAsia" w:cstheme="minorBidi"/>
                <w:noProof/>
                <w:kern w:val="0"/>
                <w:sz w:val="22"/>
                <w:szCs w:val="22"/>
              </w:rPr>
              <w:tab/>
            </w:r>
            <w:r w:rsidR="00907154" w:rsidRPr="004E2128">
              <w:rPr>
                <w:rStyle w:val="Hyperlink"/>
                <w:noProof/>
              </w:rPr>
              <w:t>Acronyms &amp; Abbreviations</w:t>
            </w:r>
            <w:r w:rsidR="00907154">
              <w:rPr>
                <w:noProof/>
                <w:webHidden/>
              </w:rPr>
              <w:tab/>
            </w:r>
            <w:r w:rsidR="006B2355">
              <w:rPr>
                <w:noProof/>
                <w:webHidden/>
              </w:rPr>
              <w:t>2</w:t>
            </w:r>
          </w:hyperlink>
        </w:p>
        <w:p w14:paraId="7939F909" w14:textId="2E351916" w:rsidR="00907154" w:rsidRDefault="00000000">
          <w:pPr>
            <w:pStyle w:val="TOC2"/>
            <w:tabs>
              <w:tab w:val="left" w:pos="880"/>
              <w:tab w:val="right" w:leader="dot" w:pos="10457"/>
            </w:tabs>
            <w:rPr>
              <w:rFonts w:eastAsiaTheme="minorEastAsia" w:cstheme="minorBidi"/>
              <w:noProof/>
              <w:kern w:val="0"/>
              <w:sz w:val="22"/>
              <w:szCs w:val="22"/>
            </w:rPr>
          </w:pPr>
          <w:hyperlink w:anchor="_Toc481620218" w:history="1">
            <w:r w:rsidR="00907154" w:rsidRPr="004E2128">
              <w:rPr>
                <w:rStyle w:val="Hyperlink"/>
                <w:rFonts w:cs="Segoe UI"/>
                <w:noProof/>
              </w:rPr>
              <w:t>1.4</w:t>
            </w:r>
            <w:r w:rsidR="00907154">
              <w:rPr>
                <w:rFonts w:eastAsiaTheme="minorEastAsia" w:cstheme="minorBidi"/>
                <w:noProof/>
                <w:kern w:val="0"/>
                <w:sz w:val="22"/>
                <w:szCs w:val="22"/>
              </w:rPr>
              <w:tab/>
            </w:r>
            <w:r w:rsidR="00907154" w:rsidRPr="004E2128">
              <w:rPr>
                <w:rStyle w:val="Hyperlink"/>
                <w:noProof/>
              </w:rPr>
              <w:t>References</w:t>
            </w:r>
            <w:r w:rsidR="00907154">
              <w:rPr>
                <w:noProof/>
                <w:webHidden/>
              </w:rPr>
              <w:tab/>
            </w:r>
            <w:r w:rsidR="006B2355">
              <w:rPr>
                <w:noProof/>
                <w:webHidden/>
              </w:rPr>
              <w:t>2</w:t>
            </w:r>
          </w:hyperlink>
        </w:p>
        <w:p w14:paraId="4013D810" w14:textId="2D27E80F" w:rsidR="00907154" w:rsidRDefault="00000000">
          <w:pPr>
            <w:pStyle w:val="TOC2"/>
            <w:tabs>
              <w:tab w:val="left" w:pos="880"/>
              <w:tab w:val="right" w:leader="dot" w:pos="10457"/>
            </w:tabs>
            <w:rPr>
              <w:rFonts w:eastAsiaTheme="minorEastAsia" w:cstheme="minorBidi"/>
              <w:noProof/>
              <w:kern w:val="0"/>
              <w:sz w:val="22"/>
              <w:szCs w:val="22"/>
            </w:rPr>
          </w:pPr>
          <w:hyperlink w:anchor="_Toc481620219" w:history="1">
            <w:r w:rsidR="00907154" w:rsidRPr="004E2128">
              <w:rPr>
                <w:rStyle w:val="Hyperlink"/>
                <w:noProof/>
              </w:rPr>
              <w:t>1.5</w:t>
            </w:r>
            <w:r w:rsidR="00907154">
              <w:rPr>
                <w:rFonts w:eastAsiaTheme="minorEastAsia" w:cstheme="minorBidi"/>
                <w:noProof/>
                <w:kern w:val="0"/>
                <w:sz w:val="22"/>
                <w:szCs w:val="22"/>
              </w:rPr>
              <w:tab/>
            </w:r>
            <w:r w:rsidR="00907154" w:rsidRPr="004E2128">
              <w:rPr>
                <w:rStyle w:val="Hyperlink"/>
                <w:noProof/>
              </w:rPr>
              <w:t>Purpose and Overview</w:t>
            </w:r>
            <w:r w:rsidR="00907154">
              <w:rPr>
                <w:noProof/>
                <w:webHidden/>
              </w:rPr>
              <w:tab/>
            </w:r>
            <w:r w:rsidR="006B2355">
              <w:rPr>
                <w:noProof/>
                <w:webHidden/>
              </w:rPr>
              <w:t>2</w:t>
            </w:r>
          </w:hyperlink>
        </w:p>
        <w:p w14:paraId="5454B926" w14:textId="4BC9A310" w:rsidR="00907154" w:rsidRDefault="00000000">
          <w:pPr>
            <w:pStyle w:val="TOC2"/>
            <w:tabs>
              <w:tab w:val="left" w:pos="1000"/>
              <w:tab w:val="right" w:leader="dot" w:pos="10457"/>
            </w:tabs>
            <w:rPr>
              <w:rFonts w:eastAsiaTheme="minorEastAsia" w:cstheme="minorBidi"/>
              <w:noProof/>
              <w:kern w:val="0"/>
              <w:sz w:val="22"/>
              <w:szCs w:val="22"/>
            </w:rPr>
          </w:pPr>
          <w:hyperlink w:anchor="_Toc481620220" w:history="1">
            <w:r w:rsidR="00907154" w:rsidRPr="004E2128">
              <w:rPr>
                <w:rStyle w:val="Hyperlink"/>
                <w:noProof/>
              </w:rPr>
              <w:t>1.5.1</w:t>
            </w:r>
            <w:r w:rsidR="00907154">
              <w:rPr>
                <w:rFonts w:eastAsiaTheme="minorEastAsia" w:cstheme="minorBidi"/>
                <w:noProof/>
                <w:kern w:val="0"/>
                <w:sz w:val="22"/>
                <w:szCs w:val="22"/>
              </w:rPr>
              <w:tab/>
            </w:r>
            <w:r w:rsidR="00907154" w:rsidRPr="004E2128">
              <w:rPr>
                <w:rStyle w:val="Hyperlink"/>
                <w:noProof/>
              </w:rPr>
              <w:t>Requirement Overview</w:t>
            </w:r>
            <w:r w:rsidR="00907154">
              <w:rPr>
                <w:noProof/>
                <w:webHidden/>
              </w:rPr>
              <w:tab/>
            </w:r>
            <w:r w:rsidR="006B2355">
              <w:rPr>
                <w:noProof/>
                <w:webHidden/>
              </w:rPr>
              <w:t>2</w:t>
            </w:r>
          </w:hyperlink>
        </w:p>
        <w:p w14:paraId="514FD0C1" w14:textId="34D0AE51" w:rsidR="00907154" w:rsidRDefault="00000000">
          <w:pPr>
            <w:pStyle w:val="TOC2"/>
            <w:tabs>
              <w:tab w:val="left" w:pos="1000"/>
              <w:tab w:val="right" w:leader="dot" w:pos="10457"/>
            </w:tabs>
            <w:rPr>
              <w:rFonts w:eastAsiaTheme="minorEastAsia" w:cstheme="minorBidi"/>
              <w:noProof/>
              <w:kern w:val="0"/>
              <w:sz w:val="22"/>
              <w:szCs w:val="22"/>
            </w:rPr>
          </w:pPr>
          <w:hyperlink w:anchor="_Toc481620221" w:history="1">
            <w:r w:rsidR="00907154" w:rsidRPr="004E2128">
              <w:rPr>
                <w:rStyle w:val="Hyperlink"/>
                <w:noProof/>
              </w:rPr>
              <w:t>1.5.2</w:t>
            </w:r>
            <w:r w:rsidR="00907154">
              <w:rPr>
                <w:rFonts w:eastAsiaTheme="minorEastAsia" w:cstheme="minorBidi"/>
                <w:noProof/>
                <w:kern w:val="0"/>
                <w:sz w:val="22"/>
                <w:szCs w:val="22"/>
              </w:rPr>
              <w:tab/>
            </w:r>
            <w:r w:rsidR="00907154" w:rsidRPr="004E2128">
              <w:rPr>
                <w:rStyle w:val="Hyperlink"/>
                <w:noProof/>
              </w:rPr>
              <w:t>Solution Overview</w:t>
            </w:r>
            <w:r w:rsidR="00907154">
              <w:rPr>
                <w:noProof/>
                <w:webHidden/>
              </w:rPr>
              <w:tab/>
            </w:r>
            <w:r w:rsidR="006B2355">
              <w:rPr>
                <w:noProof/>
                <w:webHidden/>
              </w:rPr>
              <w:t>2</w:t>
            </w:r>
          </w:hyperlink>
        </w:p>
        <w:p w14:paraId="58B2AAA4" w14:textId="7F1696C4" w:rsidR="00907154" w:rsidRDefault="00000000" w:rsidP="00CA1DCA">
          <w:pPr>
            <w:pStyle w:val="TOC1"/>
            <w:rPr>
              <w:rFonts w:eastAsiaTheme="minorEastAsia" w:cstheme="minorBidi"/>
              <w:noProof/>
              <w:kern w:val="0"/>
              <w:sz w:val="22"/>
              <w:szCs w:val="22"/>
            </w:rPr>
          </w:pPr>
          <w:hyperlink w:anchor="_Toc481620226" w:history="1">
            <w:r w:rsidR="00853BA1">
              <w:rPr>
                <w:rStyle w:val="Hyperlink"/>
                <w:noProof/>
              </w:rPr>
              <w:t>2</w:t>
            </w:r>
            <w:r w:rsidR="00907154">
              <w:rPr>
                <w:rFonts w:eastAsiaTheme="minorEastAsia" w:cstheme="minorBidi"/>
                <w:noProof/>
                <w:kern w:val="0"/>
                <w:sz w:val="22"/>
                <w:szCs w:val="22"/>
              </w:rPr>
              <w:tab/>
            </w:r>
            <w:r w:rsidR="00907154" w:rsidRPr="004E2128">
              <w:rPr>
                <w:rStyle w:val="Hyperlink"/>
                <w:noProof/>
              </w:rPr>
              <w:t>Estimates (Hours)</w:t>
            </w:r>
            <w:r w:rsidR="00907154">
              <w:rPr>
                <w:noProof/>
                <w:webHidden/>
              </w:rPr>
              <w:tab/>
            </w:r>
            <w:r w:rsidR="006B2355">
              <w:rPr>
                <w:noProof/>
                <w:webHidden/>
              </w:rPr>
              <w:t>3</w:t>
            </w:r>
          </w:hyperlink>
        </w:p>
        <w:p w14:paraId="6C9FD2BC" w14:textId="215164E9" w:rsidR="00907154" w:rsidRDefault="00907154">
          <w:pPr>
            <w:pStyle w:val="TOC1"/>
            <w:rPr>
              <w:rFonts w:eastAsiaTheme="minorEastAsia" w:cstheme="minorBidi"/>
              <w:noProof/>
              <w:kern w:val="0"/>
              <w:sz w:val="22"/>
              <w:szCs w:val="22"/>
            </w:rPr>
            <w:pPrChange w:id="202" w:author="Tarek Hesham" w:date="2023-06-12T01:44:00Z">
              <w:pPr>
                <w:pStyle w:val="TOC1"/>
                <w:tabs>
                  <w:tab w:val="left" w:pos="600"/>
                </w:tabs>
              </w:pPr>
            </w:pPrChange>
          </w:pPr>
          <w:r w:rsidRPr="004E2128">
            <w:rPr>
              <w:rStyle w:val="Hyperlink"/>
              <w:noProof/>
            </w:rPr>
            <w:fldChar w:fldCharType="begin"/>
          </w:r>
          <w:r w:rsidRPr="004E2128">
            <w:rPr>
              <w:rStyle w:val="Hyperlink"/>
              <w:noProof/>
            </w:rPr>
            <w:instrText xml:space="preserve"> </w:instrText>
          </w:r>
          <w:r>
            <w:rPr>
              <w:noProof/>
            </w:rPr>
            <w:instrText>HYPERLINK \l "_Toc481620282"</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Pr>
              <w:rFonts w:eastAsiaTheme="minorEastAsia" w:cstheme="minorBidi"/>
              <w:noProof/>
              <w:kern w:val="0"/>
              <w:sz w:val="22"/>
              <w:szCs w:val="22"/>
            </w:rPr>
            <w:tab/>
          </w:r>
          <w:r w:rsidRPr="004E2128">
            <w:rPr>
              <w:rStyle w:val="Hyperlink"/>
              <w:noProof/>
            </w:rPr>
            <w:t>Data MODEL (Customer Engagement)</w:t>
          </w:r>
          <w:r>
            <w:rPr>
              <w:noProof/>
              <w:webHidden/>
            </w:rPr>
            <w:tab/>
          </w:r>
          <w:r w:rsidR="006B2355">
            <w:rPr>
              <w:noProof/>
              <w:webHidden/>
            </w:rPr>
            <w:t>4</w:t>
          </w:r>
          <w:r w:rsidRPr="004E2128">
            <w:rPr>
              <w:rStyle w:val="Hyperlink"/>
              <w:noProof/>
            </w:rPr>
            <w:fldChar w:fldCharType="end"/>
          </w:r>
        </w:p>
        <w:p w14:paraId="4A6472C1" w14:textId="40F94F73" w:rsidR="00907154" w:rsidRDefault="00000000" w:rsidP="00167055">
          <w:pPr>
            <w:pStyle w:val="TOC3"/>
            <w:rPr>
              <w:rFonts w:asciiTheme="minorHAnsi" w:eastAsiaTheme="minorEastAsia" w:hAnsiTheme="minorHAnsi" w:cstheme="minorBidi"/>
              <w:noProof/>
              <w:kern w:val="0"/>
              <w:sz w:val="22"/>
              <w:szCs w:val="22"/>
            </w:rPr>
          </w:pPr>
          <w:hyperlink w:anchor="_Toc481620283" w:history="1">
            <w:r w:rsidR="00853BA1">
              <w:rPr>
                <w:rStyle w:val="Hyperlink"/>
                <w:noProof/>
              </w:rPr>
              <w:t>3</w:t>
            </w:r>
            <w:r w:rsidR="00907154" w:rsidRPr="004E2128">
              <w:rPr>
                <w:rStyle w:val="Hyperlink"/>
                <w:noProof/>
              </w:rPr>
              <w:t>.1</w:t>
            </w:r>
            <w:r w:rsidR="00907154">
              <w:rPr>
                <w:rFonts w:asciiTheme="minorHAnsi" w:eastAsiaTheme="minorEastAsia" w:hAnsiTheme="minorHAnsi" w:cstheme="minorBidi"/>
                <w:noProof/>
                <w:kern w:val="0"/>
                <w:sz w:val="22"/>
                <w:szCs w:val="22"/>
              </w:rPr>
              <w:tab/>
            </w:r>
            <w:r w:rsidR="00907154" w:rsidRPr="004E2128">
              <w:rPr>
                <w:rStyle w:val="Hyperlink"/>
                <w:noProof/>
              </w:rPr>
              <w:t>&lt;Entity&gt;</w:t>
            </w:r>
            <w:r w:rsidR="00907154">
              <w:rPr>
                <w:noProof/>
                <w:webHidden/>
              </w:rPr>
              <w:tab/>
            </w:r>
            <w:r w:rsidR="006B2355">
              <w:rPr>
                <w:noProof/>
                <w:webHidden/>
              </w:rPr>
              <w:t>4</w:t>
            </w:r>
          </w:hyperlink>
        </w:p>
        <w:p w14:paraId="0A9324B7" w14:textId="4253DFF1" w:rsidR="00907154" w:rsidRDefault="00000000" w:rsidP="00167055">
          <w:pPr>
            <w:pStyle w:val="TOC3"/>
            <w:rPr>
              <w:rFonts w:asciiTheme="minorHAnsi" w:eastAsiaTheme="minorEastAsia" w:hAnsiTheme="minorHAnsi" w:cstheme="minorBidi"/>
              <w:noProof/>
              <w:kern w:val="0"/>
              <w:sz w:val="22"/>
              <w:szCs w:val="22"/>
            </w:rPr>
          </w:pPr>
          <w:hyperlink w:anchor="_Toc481620284" w:history="1">
            <w:r w:rsidR="00853BA1">
              <w:rPr>
                <w:rStyle w:val="Hyperlink"/>
                <w:noProof/>
              </w:rPr>
              <w:t>3</w:t>
            </w:r>
            <w:r w:rsidR="00907154" w:rsidRPr="004E2128">
              <w:rPr>
                <w:rStyle w:val="Hyperlink"/>
                <w:noProof/>
              </w:rPr>
              <w:t>.1.1</w:t>
            </w:r>
            <w:r w:rsidR="00907154">
              <w:rPr>
                <w:rFonts w:asciiTheme="minorHAnsi" w:eastAsiaTheme="minorEastAsia" w:hAnsiTheme="minorHAnsi" w:cstheme="minorBidi"/>
                <w:noProof/>
                <w:kern w:val="0"/>
                <w:sz w:val="22"/>
                <w:szCs w:val="22"/>
              </w:rPr>
              <w:tab/>
            </w:r>
            <w:r w:rsidR="00C5496E">
              <w:rPr>
                <w:rStyle w:val="Hyperlink"/>
                <w:noProof/>
              </w:rPr>
              <w:t>Case</w:t>
            </w:r>
            <w:r w:rsidR="00907154">
              <w:rPr>
                <w:noProof/>
                <w:webHidden/>
              </w:rPr>
              <w:tab/>
            </w:r>
            <w:r w:rsidR="006B2355">
              <w:rPr>
                <w:noProof/>
                <w:webHidden/>
              </w:rPr>
              <w:t>4</w:t>
            </w:r>
          </w:hyperlink>
        </w:p>
        <w:p w14:paraId="49F448B6" w14:textId="079673AE" w:rsidR="00907154" w:rsidRDefault="00907154">
          <w:pPr>
            <w:pStyle w:val="TOC3"/>
            <w:rPr>
              <w:rFonts w:asciiTheme="minorHAnsi" w:eastAsiaTheme="minorEastAsia" w:hAnsiTheme="minorHAnsi" w:cstheme="minorBidi"/>
              <w:noProof/>
              <w:kern w:val="0"/>
              <w:sz w:val="22"/>
              <w:szCs w:val="22"/>
            </w:rPr>
            <w:pPrChange w:id="203" w:author="Tarek Hesham" w:date="2023-06-12T01:28:00Z">
              <w:pPr>
                <w:pStyle w:val="TOC3"/>
                <w:tabs>
                  <w:tab w:val="left" w:pos="1540"/>
                </w:tabs>
              </w:pPr>
            </w:pPrChange>
          </w:pPr>
          <w:r w:rsidRPr="004E2128">
            <w:rPr>
              <w:rStyle w:val="Hyperlink"/>
              <w:noProof/>
            </w:rPr>
            <w:fldChar w:fldCharType="begin"/>
          </w:r>
          <w:r w:rsidRPr="004E2128">
            <w:rPr>
              <w:rStyle w:val="Hyperlink"/>
              <w:noProof/>
            </w:rPr>
            <w:instrText xml:space="preserve"> </w:instrText>
          </w:r>
          <w:r>
            <w:rPr>
              <w:noProof/>
            </w:rPr>
            <w:instrText>HYPERLINK \l "_Toc481620285"</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sidRPr="004E2128">
            <w:rPr>
              <w:rStyle w:val="Hyperlink"/>
              <w:noProof/>
            </w:rPr>
            <w:t>.1.1.1</w:t>
          </w:r>
          <w:r>
            <w:rPr>
              <w:rFonts w:asciiTheme="minorHAnsi" w:eastAsiaTheme="minorEastAsia" w:hAnsiTheme="minorHAnsi" w:cstheme="minorBidi"/>
              <w:noProof/>
              <w:kern w:val="0"/>
              <w:sz w:val="22"/>
              <w:szCs w:val="22"/>
            </w:rPr>
            <w:tab/>
          </w:r>
          <w:r w:rsidRPr="004E2128">
            <w:rPr>
              <w:rStyle w:val="Hyperlink"/>
              <w:noProof/>
            </w:rPr>
            <w:t>Form Scripts</w:t>
          </w:r>
          <w:r>
            <w:rPr>
              <w:noProof/>
              <w:webHidden/>
            </w:rPr>
            <w:tab/>
          </w:r>
          <w:r w:rsidR="006B2355">
            <w:rPr>
              <w:noProof/>
              <w:webHidden/>
            </w:rPr>
            <w:t>4</w:t>
          </w:r>
          <w:r w:rsidRPr="004E2128">
            <w:rPr>
              <w:rStyle w:val="Hyperlink"/>
              <w:noProof/>
            </w:rPr>
            <w:fldChar w:fldCharType="end"/>
          </w:r>
          <w:r w:rsidR="00853BA1">
            <w:rPr>
              <w:rStyle w:val="Hyperlink"/>
              <w:noProof/>
            </w:rPr>
            <w:br/>
          </w:r>
          <w:r w:rsidR="00853BA1">
            <w:rPr>
              <w:rFonts w:asciiTheme="minorHAnsi" w:eastAsiaTheme="minorEastAsia" w:hAnsiTheme="minorHAnsi" w:cstheme="minorBidi"/>
              <w:noProof/>
              <w:kern w:val="0"/>
              <w:sz w:val="22"/>
              <w:szCs w:val="22"/>
            </w:rPr>
            <w:t>3.1.2.2 Model Driven App</w:t>
          </w:r>
          <w:r w:rsidR="006B2355">
            <w:rPr>
              <w:rFonts w:asciiTheme="minorHAnsi" w:eastAsiaTheme="minorEastAsia" w:hAnsiTheme="minorHAnsi" w:cstheme="minorBidi"/>
              <w:noProof/>
              <w:kern w:val="0"/>
              <w:sz w:val="22"/>
              <w:szCs w:val="22"/>
            </w:rPr>
            <w:t>…………………………………………………………………………………………………………………………………..5</w:t>
          </w:r>
        </w:p>
        <w:p w14:paraId="3B964BDA" w14:textId="6E483DD4" w:rsidR="00907154" w:rsidRDefault="00907154">
          <w:pPr>
            <w:pStyle w:val="TOC3"/>
            <w:rPr>
              <w:rFonts w:asciiTheme="minorHAnsi" w:eastAsiaTheme="minorEastAsia" w:hAnsiTheme="minorHAnsi" w:cstheme="minorBidi"/>
              <w:noProof/>
              <w:kern w:val="0"/>
              <w:sz w:val="22"/>
              <w:szCs w:val="22"/>
            </w:rPr>
            <w:pPrChange w:id="204" w:author="Tarek Hesham" w:date="2023-06-12T01:28:00Z">
              <w:pPr>
                <w:pStyle w:val="TOC3"/>
                <w:tabs>
                  <w:tab w:val="left" w:pos="1540"/>
                </w:tabs>
              </w:pPr>
            </w:pPrChange>
          </w:pPr>
          <w:r w:rsidRPr="004E2128">
            <w:rPr>
              <w:rStyle w:val="Hyperlink"/>
              <w:noProof/>
            </w:rPr>
            <w:fldChar w:fldCharType="begin"/>
          </w:r>
          <w:r w:rsidRPr="004E2128">
            <w:rPr>
              <w:rStyle w:val="Hyperlink"/>
              <w:noProof/>
            </w:rPr>
            <w:instrText xml:space="preserve"> </w:instrText>
          </w:r>
          <w:r>
            <w:rPr>
              <w:noProof/>
            </w:rPr>
            <w:instrText>HYPERLINK \l "_Toc481620286"</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sidRPr="004E2128">
            <w:rPr>
              <w:rStyle w:val="Hyperlink"/>
              <w:noProof/>
            </w:rPr>
            <w:t>.1.</w:t>
          </w:r>
          <w:r w:rsidR="00853BA1">
            <w:rPr>
              <w:rStyle w:val="Hyperlink"/>
              <w:noProof/>
            </w:rPr>
            <w:t>2</w:t>
          </w:r>
          <w:r w:rsidRPr="004E2128">
            <w:rPr>
              <w:rStyle w:val="Hyperlink"/>
              <w:noProof/>
            </w:rPr>
            <w:t>.</w:t>
          </w:r>
          <w:r w:rsidR="00853BA1">
            <w:rPr>
              <w:rStyle w:val="Hyperlink"/>
              <w:noProof/>
            </w:rPr>
            <w:t>3</w:t>
          </w:r>
          <w:r>
            <w:rPr>
              <w:rFonts w:asciiTheme="minorHAnsi" w:eastAsiaTheme="minorEastAsia" w:hAnsiTheme="minorHAnsi" w:cstheme="minorBidi"/>
              <w:noProof/>
              <w:kern w:val="0"/>
              <w:sz w:val="22"/>
              <w:szCs w:val="22"/>
            </w:rPr>
            <w:tab/>
          </w:r>
          <w:r w:rsidRPr="004E2128">
            <w:rPr>
              <w:rStyle w:val="Hyperlink"/>
              <w:noProof/>
            </w:rPr>
            <w:t>Plug-in Customization</w:t>
          </w:r>
          <w:r>
            <w:rPr>
              <w:noProof/>
              <w:webHidden/>
            </w:rPr>
            <w:tab/>
          </w:r>
          <w:r w:rsidR="006B2355">
            <w:rPr>
              <w:noProof/>
              <w:webHidden/>
            </w:rPr>
            <w:t>5</w:t>
          </w:r>
          <w:r w:rsidRPr="004E2128">
            <w:rPr>
              <w:rStyle w:val="Hyperlink"/>
              <w:noProof/>
            </w:rPr>
            <w:fldChar w:fldCharType="end"/>
          </w:r>
        </w:p>
        <w:p w14:paraId="0FE8CCF4" w14:textId="12453F7C" w:rsidR="00907154" w:rsidRDefault="00000000">
          <w:pPr>
            <w:pStyle w:val="TOC3"/>
            <w:rPr>
              <w:rStyle w:val="Hyperlink"/>
              <w:noProof/>
            </w:rPr>
          </w:pPr>
          <w:hyperlink w:anchor="_Toc481620287" w:history="1">
            <w:r w:rsidR="00853BA1">
              <w:rPr>
                <w:rStyle w:val="Hyperlink"/>
                <w:noProof/>
              </w:rPr>
              <w:t>3</w:t>
            </w:r>
            <w:r w:rsidR="00907154" w:rsidRPr="004E2128">
              <w:rPr>
                <w:rStyle w:val="Hyperlink"/>
                <w:noProof/>
              </w:rPr>
              <w:t>.1.</w:t>
            </w:r>
            <w:r w:rsidR="00853BA1">
              <w:rPr>
                <w:rStyle w:val="Hyperlink"/>
                <w:noProof/>
              </w:rPr>
              <w:t>2</w:t>
            </w:r>
            <w:r w:rsidR="00907154" w:rsidRPr="004E2128">
              <w:rPr>
                <w:rStyle w:val="Hyperlink"/>
                <w:noProof/>
              </w:rPr>
              <w:t>.</w:t>
            </w:r>
            <w:r w:rsidR="00853BA1">
              <w:rPr>
                <w:rStyle w:val="Hyperlink"/>
                <w:noProof/>
              </w:rPr>
              <w:t>4</w:t>
            </w:r>
            <w:r w:rsidR="00907154">
              <w:rPr>
                <w:rFonts w:asciiTheme="minorHAnsi" w:eastAsiaTheme="minorEastAsia" w:hAnsiTheme="minorHAnsi" w:cstheme="minorBidi"/>
                <w:noProof/>
                <w:kern w:val="0"/>
                <w:sz w:val="22"/>
                <w:szCs w:val="22"/>
              </w:rPr>
              <w:tab/>
            </w:r>
            <w:r w:rsidR="00853BA1">
              <w:rPr>
                <w:rStyle w:val="Hyperlink"/>
                <w:noProof/>
              </w:rPr>
              <w:t>Power Automte Flow</w:t>
            </w:r>
            <w:r w:rsidR="00907154">
              <w:rPr>
                <w:noProof/>
                <w:webHidden/>
              </w:rPr>
              <w:tab/>
            </w:r>
            <w:r w:rsidR="006B2355">
              <w:rPr>
                <w:noProof/>
                <w:webHidden/>
              </w:rPr>
              <w:t>5</w:t>
            </w:r>
          </w:hyperlink>
        </w:p>
        <w:p w14:paraId="05A1309F" w14:textId="238BCB58" w:rsidR="006019DB" w:rsidRPr="006019DB" w:rsidRDefault="006019DB" w:rsidP="006019DB">
          <w:pPr>
            <w:ind w:firstLine="400"/>
            <w:rPr>
              <w:rFonts w:eastAsiaTheme="minorEastAsia"/>
            </w:rPr>
          </w:pPr>
          <w:r>
            <w:rPr>
              <w:rFonts w:eastAsiaTheme="minorEastAsia"/>
            </w:rPr>
            <w:t>3.1.2.5 Business Process Flow………………………………………………………………………………………………5</w:t>
          </w:r>
        </w:p>
        <w:p w14:paraId="710B6F8D" w14:textId="5E90B8CF" w:rsidR="00907154" w:rsidRDefault="00907154">
          <w:pPr>
            <w:pStyle w:val="TOC3"/>
            <w:rPr>
              <w:rFonts w:asciiTheme="minorHAnsi" w:eastAsiaTheme="minorEastAsia" w:hAnsiTheme="minorHAnsi" w:cstheme="minorBidi"/>
              <w:noProof/>
              <w:kern w:val="0"/>
              <w:sz w:val="22"/>
              <w:szCs w:val="22"/>
            </w:rPr>
            <w:pPrChange w:id="205" w:author="Tarek Hesham" w:date="2023-06-12T01:28:00Z">
              <w:pPr>
                <w:pStyle w:val="TOC3"/>
                <w:tabs>
                  <w:tab w:val="left" w:pos="1540"/>
                </w:tabs>
              </w:pPr>
            </w:pPrChange>
          </w:pPr>
          <w:r w:rsidRPr="004E2128">
            <w:rPr>
              <w:rStyle w:val="Hyperlink"/>
              <w:noProof/>
            </w:rPr>
            <w:fldChar w:fldCharType="begin"/>
          </w:r>
          <w:r w:rsidRPr="004E2128">
            <w:rPr>
              <w:rStyle w:val="Hyperlink"/>
              <w:noProof/>
            </w:rPr>
            <w:instrText xml:space="preserve"> </w:instrText>
          </w:r>
          <w:r>
            <w:rPr>
              <w:noProof/>
            </w:rPr>
            <w:instrText>HYPERLINK \l "_Toc481620288"</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sidRPr="004E2128">
            <w:rPr>
              <w:rStyle w:val="Hyperlink"/>
              <w:noProof/>
            </w:rPr>
            <w:t>.1.</w:t>
          </w:r>
          <w:r w:rsidR="00853BA1">
            <w:rPr>
              <w:rStyle w:val="Hyperlink"/>
              <w:noProof/>
            </w:rPr>
            <w:t>2</w:t>
          </w:r>
          <w:r w:rsidRPr="004E2128">
            <w:rPr>
              <w:rStyle w:val="Hyperlink"/>
              <w:noProof/>
            </w:rPr>
            <w:t>.</w:t>
          </w:r>
          <w:r w:rsidR="006019DB">
            <w:rPr>
              <w:rStyle w:val="Hyperlink"/>
              <w:noProof/>
            </w:rPr>
            <w:t>6</w:t>
          </w:r>
          <w:r>
            <w:rPr>
              <w:rFonts w:asciiTheme="minorHAnsi" w:eastAsiaTheme="minorEastAsia" w:hAnsiTheme="minorHAnsi" w:cstheme="minorBidi"/>
              <w:noProof/>
              <w:kern w:val="0"/>
              <w:sz w:val="22"/>
              <w:szCs w:val="22"/>
            </w:rPr>
            <w:tab/>
          </w:r>
          <w:r w:rsidRPr="004E2128">
            <w:rPr>
              <w:rStyle w:val="Hyperlink"/>
              <w:noProof/>
            </w:rPr>
            <w:t>Custom Actions</w:t>
          </w:r>
          <w:r>
            <w:rPr>
              <w:noProof/>
              <w:webHidden/>
            </w:rPr>
            <w:tab/>
          </w:r>
          <w:r w:rsidR="006B2355">
            <w:rPr>
              <w:noProof/>
              <w:webHidden/>
            </w:rPr>
            <w:t>6</w:t>
          </w:r>
          <w:r w:rsidRPr="004E2128">
            <w:rPr>
              <w:rStyle w:val="Hyperlink"/>
              <w:noProof/>
            </w:rPr>
            <w:fldChar w:fldCharType="end"/>
          </w:r>
        </w:p>
        <w:p w14:paraId="5EC355ED" w14:textId="5D3784CD" w:rsidR="00907154" w:rsidRDefault="00907154">
          <w:pPr>
            <w:pStyle w:val="TOC3"/>
            <w:rPr>
              <w:rFonts w:asciiTheme="minorHAnsi" w:eastAsiaTheme="minorEastAsia" w:hAnsiTheme="minorHAnsi" w:cstheme="minorBidi"/>
              <w:noProof/>
              <w:kern w:val="0"/>
              <w:sz w:val="22"/>
              <w:szCs w:val="22"/>
            </w:rPr>
            <w:pPrChange w:id="206" w:author="Tarek Hesham" w:date="2023-06-12T01:28:00Z">
              <w:pPr>
                <w:pStyle w:val="TOC3"/>
                <w:tabs>
                  <w:tab w:val="left" w:pos="1540"/>
                </w:tabs>
              </w:pPr>
            </w:pPrChange>
          </w:pPr>
          <w:r w:rsidRPr="004E2128">
            <w:rPr>
              <w:rStyle w:val="Hyperlink"/>
              <w:noProof/>
            </w:rPr>
            <w:fldChar w:fldCharType="begin"/>
          </w:r>
          <w:r w:rsidRPr="004E2128">
            <w:rPr>
              <w:rStyle w:val="Hyperlink"/>
              <w:noProof/>
            </w:rPr>
            <w:instrText xml:space="preserve"> </w:instrText>
          </w:r>
          <w:r>
            <w:rPr>
              <w:noProof/>
            </w:rPr>
            <w:instrText>HYPERLINK \l "_Toc481620289"</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sidRPr="004E2128">
            <w:rPr>
              <w:rStyle w:val="Hyperlink"/>
              <w:noProof/>
            </w:rPr>
            <w:t>.1.</w:t>
          </w:r>
          <w:r w:rsidR="00853BA1">
            <w:rPr>
              <w:rStyle w:val="Hyperlink"/>
              <w:noProof/>
            </w:rPr>
            <w:t>2</w:t>
          </w:r>
          <w:r w:rsidRPr="004E2128">
            <w:rPr>
              <w:rStyle w:val="Hyperlink"/>
              <w:noProof/>
            </w:rPr>
            <w:t>.</w:t>
          </w:r>
          <w:r w:rsidR="006019DB">
            <w:rPr>
              <w:rStyle w:val="Hyperlink"/>
              <w:noProof/>
            </w:rPr>
            <w:t>7</w:t>
          </w:r>
          <w:r>
            <w:rPr>
              <w:rFonts w:asciiTheme="minorHAnsi" w:eastAsiaTheme="minorEastAsia" w:hAnsiTheme="minorHAnsi" w:cstheme="minorBidi"/>
              <w:noProof/>
              <w:kern w:val="0"/>
              <w:sz w:val="22"/>
              <w:szCs w:val="22"/>
            </w:rPr>
            <w:tab/>
          </w:r>
          <w:r w:rsidRPr="004E2128">
            <w:rPr>
              <w:rStyle w:val="Hyperlink"/>
              <w:noProof/>
            </w:rPr>
            <w:t>Business Rules</w:t>
          </w:r>
          <w:r>
            <w:rPr>
              <w:noProof/>
              <w:webHidden/>
            </w:rPr>
            <w:tab/>
          </w:r>
          <w:r w:rsidR="006B2355">
            <w:rPr>
              <w:noProof/>
              <w:webHidden/>
            </w:rPr>
            <w:t>7</w:t>
          </w:r>
          <w:r w:rsidRPr="004E2128">
            <w:rPr>
              <w:rStyle w:val="Hyperlink"/>
              <w:noProof/>
            </w:rPr>
            <w:fldChar w:fldCharType="end"/>
          </w:r>
        </w:p>
        <w:p w14:paraId="06C45FE9" w14:textId="1EFECA8F" w:rsidR="00907154" w:rsidRDefault="00907154">
          <w:pPr>
            <w:pStyle w:val="TOC3"/>
            <w:rPr>
              <w:rFonts w:asciiTheme="minorHAnsi" w:eastAsiaTheme="minorEastAsia" w:hAnsiTheme="minorHAnsi" w:cstheme="minorBidi"/>
              <w:noProof/>
              <w:kern w:val="0"/>
              <w:sz w:val="22"/>
              <w:szCs w:val="22"/>
            </w:rPr>
            <w:pPrChange w:id="207" w:author="Tarek Hesham" w:date="2023-06-12T01:28:00Z">
              <w:pPr>
                <w:pStyle w:val="TOC3"/>
                <w:tabs>
                  <w:tab w:val="left" w:pos="1540"/>
                </w:tabs>
              </w:pPr>
            </w:pPrChange>
          </w:pPr>
          <w:r w:rsidRPr="004E2128">
            <w:rPr>
              <w:rStyle w:val="Hyperlink"/>
              <w:noProof/>
            </w:rPr>
            <w:fldChar w:fldCharType="begin"/>
          </w:r>
          <w:r w:rsidRPr="004E2128">
            <w:rPr>
              <w:rStyle w:val="Hyperlink"/>
              <w:noProof/>
            </w:rPr>
            <w:instrText xml:space="preserve"> </w:instrText>
          </w:r>
          <w:r>
            <w:rPr>
              <w:noProof/>
            </w:rPr>
            <w:instrText>HYPERLINK \l "_Toc481620290"</w:instrText>
          </w:r>
          <w:r w:rsidRPr="004E2128">
            <w:rPr>
              <w:rStyle w:val="Hyperlink"/>
              <w:noProof/>
            </w:rPr>
            <w:instrText xml:space="preserve"> </w:instrText>
          </w:r>
          <w:r w:rsidRPr="004E2128">
            <w:rPr>
              <w:rStyle w:val="Hyperlink"/>
              <w:noProof/>
            </w:rPr>
            <w:fldChar w:fldCharType="separate"/>
          </w:r>
          <w:r w:rsidR="00853BA1">
            <w:rPr>
              <w:rStyle w:val="Hyperlink"/>
              <w:noProof/>
            </w:rPr>
            <w:t>3</w:t>
          </w:r>
          <w:r w:rsidRPr="004E2128">
            <w:rPr>
              <w:rStyle w:val="Hyperlink"/>
              <w:noProof/>
            </w:rPr>
            <w:t>.1.</w:t>
          </w:r>
          <w:r w:rsidR="00853BA1">
            <w:rPr>
              <w:rStyle w:val="Hyperlink"/>
              <w:noProof/>
            </w:rPr>
            <w:t>2</w:t>
          </w:r>
          <w:r w:rsidRPr="004E2128">
            <w:rPr>
              <w:rStyle w:val="Hyperlink"/>
              <w:noProof/>
            </w:rPr>
            <w:t>.</w:t>
          </w:r>
          <w:r w:rsidR="006019DB">
            <w:rPr>
              <w:rStyle w:val="Hyperlink"/>
              <w:noProof/>
            </w:rPr>
            <w:t>8</w:t>
          </w:r>
          <w:r>
            <w:rPr>
              <w:rFonts w:asciiTheme="minorHAnsi" w:eastAsiaTheme="minorEastAsia" w:hAnsiTheme="minorHAnsi" w:cstheme="minorBidi"/>
              <w:noProof/>
              <w:kern w:val="0"/>
              <w:sz w:val="22"/>
              <w:szCs w:val="22"/>
            </w:rPr>
            <w:tab/>
          </w:r>
          <w:r w:rsidRPr="004E2128">
            <w:rPr>
              <w:rStyle w:val="Hyperlink"/>
              <w:noProof/>
            </w:rPr>
            <w:t>Web Resources</w:t>
          </w:r>
          <w:r>
            <w:rPr>
              <w:noProof/>
              <w:webHidden/>
            </w:rPr>
            <w:tab/>
          </w:r>
          <w:r w:rsidR="006B2355">
            <w:rPr>
              <w:noProof/>
              <w:webHidden/>
            </w:rPr>
            <w:t>7</w:t>
          </w:r>
          <w:r w:rsidRPr="004E2128">
            <w:rPr>
              <w:rStyle w:val="Hyperlink"/>
              <w:noProof/>
            </w:rPr>
            <w:fldChar w:fldCharType="end"/>
          </w:r>
        </w:p>
        <w:p w14:paraId="36A015F5" w14:textId="412CB345" w:rsidR="00907154" w:rsidRDefault="00000000">
          <w:pPr>
            <w:pStyle w:val="TOC3"/>
            <w:rPr>
              <w:noProof/>
            </w:rPr>
          </w:pPr>
          <w:hyperlink w:anchor="_Toc481620291" w:history="1">
            <w:r w:rsidR="00853BA1">
              <w:rPr>
                <w:rStyle w:val="Hyperlink"/>
                <w:noProof/>
              </w:rPr>
              <w:t>3</w:t>
            </w:r>
            <w:r w:rsidR="00907154" w:rsidRPr="004E2128">
              <w:rPr>
                <w:rStyle w:val="Hyperlink"/>
                <w:noProof/>
              </w:rPr>
              <w:t>.1.</w:t>
            </w:r>
            <w:r w:rsidR="00853BA1">
              <w:rPr>
                <w:rStyle w:val="Hyperlink"/>
                <w:noProof/>
              </w:rPr>
              <w:t>2</w:t>
            </w:r>
            <w:r w:rsidR="00907154" w:rsidRPr="004E2128">
              <w:rPr>
                <w:rStyle w:val="Hyperlink"/>
                <w:noProof/>
              </w:rPr>
              <w:t>.</w:t>
            </w:r>
            <w:r w:rsidR="006019DB">
              <w:rPr>
                <w:rStyle w:val="Hyperlink"/>
                <w:noProof/>
              </w:rPr>
              <w:t>9</w:t>
            </w:r>
            <w:r w:rsidR="00907154">
              <w:rPr>
                <w:rFonts w:asciiTheme="minorHAnsi" w:eastAsiaTheme="minorEastAsia" w:hAnsiTheme="minorHAnsi" w:cstheme="minorBidi"/>
                <w:noProof/>
                <w:kern w:val="0"/>
                <w:sz w:val="22"/>
                <w:szCs w:val="22"/>
              </w:rPr>
              <w:tab/>
            </w:r>
            <w:r w:rsidR="00907154" w:rsidRPr="004E2128">
              <w:rPr>
                <w:rStyle w:val="Hyperlink"/>
                <w:noProof/>
              </w:rPr>
              <w:t>Advanced Customizations</w:t>
            </w:r>
            <w:r w:rsidR="00907154">
              <w:rPr>
                <w:noProof/>
                <w:webHidden/>
              </w:rPr>
              <w:tab/>
            </w:r>
            <w:r w:rsidR="006B2355">
              <w:rPr>
                <w:noProof/>
                <w:webHidden/>
              </w:rPr>
              <w:t>7</w:t>
            </w:r>
          </w:hyperlink>
        </w:p>
        <w:p w14:paraId="6AE64025" w14:textId="61054411" w:rsidR="001B2EAD" w:rsidRPr="001B2EAD" w:rsidRDefault="001B2EAD" w:rsidP="001B2EAD">
          <w:pPr>
            <w:rPr>
              <w:rFonts w:eastAsiaTheme="minorEastAsia"/>
            </w:rPr>
          </w:pPr>
          <w:r>
            <w:rPr>
              <w:rFonts w:eastAsiaTheme="minorEastAsia"/>
            </w:rPr>
            <w:t xml:space="preserve">       3.1.2.10 </w:t>
          </w:r>
          <w:r>
            <w:rPr>
              <w:rFonts w:eastAsiaTheme="minorEastAsia"/>
            </w:rPr>
            <w:t>Dashboards……………..</w:t>
          </w:r>
          <w:r>
            <w:rPr>
              <w:rFonts w:eastAsiaTheme="minorEastAsia"/>
            </w:rPr>
            <w:t>………………………………………………………………………………………..8</w:t>
          </w:r>
        </w:p>
        <w:p w14:paraId="5AE5B5AA" w14:textId="08B4D3E0" w:rsidR="006B2355" w:rsidRDefault="006B2355" w:rsidP="006B2355">
          <w:pPr>
            <w:rPr>
              <w:rFonts w:eastAsiaTheme="minorEastAsia"/>
            </w:rPr>
          </w:pPr>
          <w:r>
            <w:rPr>
              <w:rFonts w:eastAsiaTheme="minorEastAsia"/>
            </w:rPr>
            <w:t xml:space="preserve">       3.1.2.</w:t>
          </w:r>
          <w:r w:rsidR="006019DB">
            <w:rPr>
              <w:rFonts w:eastAsiaTheme="minorEastAsia"/>
            </w:rPr>
            <w:t>1</w:t>
          </w:r>
          <w:r w:rsidR="001B2EAD">
            <w:rPr>
              <w:rFonts w:eastAsiaTheme="minorEastAsia"/>
            </w:rPr>
            <w:t>1</w:t>
          </w:r>
          <w:r>
            <w:rPr>
              <w:rFonts w:eastAsiaTheme="minorEastAsia"/>
            </w:rPr>
            <w:t xml:space="preserve"> </w:t>
          </w:r>
          <w:r w:rsidR="00547553">
            <w:rPr>
              <w:rFonts w:eastAsiaTheme="minorEastAsia"/>
            </w:rPr>
            <w:t>Duplicate Detection Rule</w:t>
          </w:r>
          <w:r>
            <w:rPr>
              <w:rFonts w:eastAsiaTheme="minorEastAsia"/>
            </w:rPr>
            <w:t>………………………………………………………………………………………..8</w:t>
          </w:r>
        </w:p>
        <w:p w14:paraId="2A880058" w14:textId="607159DC" w:rsidR="00547553" w:rsidRPr="006B2355" w:rsidRDefault="00547553" w:rsidP="00547553">
          <w:pPr>
            <w:rPr>
              <w:rFonts w:eastAsiaTheme="minorEastAsia"/>
            </w:rPr>
          </w:pPr>
          <w:r>
            <w:rPr>
              <w:rFonts w:eastAsiaTheme="minorEastAsia"/>
            </w:rPr>
            <w:t xml:space="preserve">       3.1.2.1</w:t>
          </w:r>
          <w:r w:rsidR="001B2EAD">
            <w:rPr>
              <w:rFonts w:eastAsiaTheme="minorEastAsia"/>
            </w:rPr>
            <w:t xml:space="preserve">2 </w:t>
          </w:r>
          <w:r>
            <w:rPr>
              <w:rFonts w:eastAsiaTheme="minorEastAsia"/>
            </w:rPr>
            <w:t>SLA…………………………………………………………………………………………………………………..8</w:t>
          </w:r>
        </w:p>
        <w:p w14:paraId="4DC1BBE6" w14:textId="1B749081" w:rsidR="00BD13C3" w:rsidRPr="00BD13C3" w:rsidRDefault="00000000" w:rsidP="006B2355">
          <w:pPr>
            <w:pStyle w:val="TOC1"/>
            <w:ind w:left="396" w:hanging="396"/>
            <w:rPr>
              <w:rFonts w:eastAsiaTheme="minorEastAsia" w:cstheme="minorBidi"/>
              <w:noProof/>
              <w:kern w:val="0"/>
              <w:sz w:val="22"/>
              <w:szCs w:val="22"/>
            </w:rPr>
          </w:pPr>
          <w:hyperlink w:anchor="_Toc481620303" w:history="1">
            <w:r w:rsidR="00853BA1">
              <w:rPr>
                <w:rStyle w:val="Hyperlink"/>
                <w:noProof/>
              </w:rPr>
              <w:t>4</w:t>
            </w:r>
            <w:r w:rsidR="00907154">
              <w:rPr>
                <w:rFonts w:eastAsiaTheme="minorEastAsia" w:cstheme="minorBidi"/>
                <w:noProof/>
                <w:kern w:val="0"/>
                <w:sz w:val="22"/>
                <w:szCs w:val="22"/>
              </w:rPr>
              <w:tab/>
            </w:r>
            <w:r w:rsidR="00907154" w:rsidRPr="004E2128">
              <w:rPr>
                <w:rStyle w:val="Hyperlink"/>
                <w:noProof/>
              </w:rPr>
              <w:t>Security design</w:t>
            </w:r>
            <w:r w:rsidR="00907154">
              <w:rPr>
                <w:noProof/>
                <w:webHidden/>
              </w:rPr>
              <w:tab/>
            </w:r>
            <w:r w:rsidR="006B2355">
              <w:rPr>
                <w:noProof/>
                <w:webHidden/>
              </w:rPr>
              <w:t>8</w:t>
            </w:r>
          </w:hyperlink>
          <w:r w:rsidR="00853BA1">
            <w:rPr>
              <w:rStyle w:val="Hyperlink"/>
              <w:noProof/>
            </w:rPr>
            <w:br/>
          </w:r>
          <w:r w:rsidR="000C3CA8" w:rsidRPr="004A314E">
            <w:rPr>
              <w:rFonts w:eastAsiaTheme="minorEastAsia" w:cstheme="minorBidi"/>
              <w:b w:val="0"/>
              <w:bCs/>
              <w:i w:val="0"/>
              <w:iCs/>
              <w:noProof/>
              <w:kern w:val="0"/>
              <w:sz w:val="22"/>
              <w:szCs w:val="22"/>
            </w:rPr>
            <w:t>4.1.</w:t>
          </w:r>
          <w:r w:rsidR="00BD13C3" w:rsidRPr="004A314E">
            <w:rPr>
              <w:rFonts w:eastAsiaTheme="minorEastAsia" w:cstheme="minorBidi"/>
              <w:b w:val="0"/>
              <w:bCs/>
              <w:i w:val="0"/>
              <w:iCs/>
              <w:noProof/>
              <w:kern w:val="0"/>
              <w:sz w:val="22"/>
              <w:szCs w:val="22"/>
            </w:rPr>
            <w:t>1</w:t>
          </w:r>
          <w:r w:rsidR="000C3CA8" w:rsidRPr="004A314E">
            <w:rPr>
              <w:rFonts w:eastAsiaTheme="minorEastAsia" w:cstheme="minorBidi"/>
              <w:b w:val="0"/>
              <w:bCs/>
              <w:i w:val="0"/>
              <w:iCs/>
              <w:noProof/>
              <w:kern w:val="0"/>
              <w:sz w:val="22"/>
              <w:szCs w:val="22"/>
            </w:rPr>
            <w:t xml:space="preserve"> </w:t>
          </w:r>
          <w:r w:rsidR="00BD13C3" w:rsidRPr="004A314E">
            <w:rPr>
              <w:rFonts w:eastAsiaTheme="minorEastAsia" w:cstheme="minorBidi"/>
              <w:b w:val="0"/>
              <w:bCs/>
              <w:i w:val="0"/>
              <w:iCs/>
              <w:noProof/>
              <w:kern w:val="0"/>
              <w:sz w:val="22"/>
              <w:szCs w:val="22"/>
            </w:rPr>
            <w:t>Business Units</w:t>
          </w:r>
          <w:r w:rsidR="006B2355" w:rsidRPr="004A314E">
            <w:rPr>
              <w:rFonts w:eastAsiaTheme="minorEastAsia"/>
              <w:b w:val="0"/>
              <w:bCs/>
              <w:i w:val="0"/>
              <w:iCs/>
            </w:rPr>
            <w:t>……………………………………………………………………………………………………………………………8</w:t>
          </w:r>
          <w:r w:rsidR="00BD13C3" w:rsidRPr="004A314E">
            <w:rPr>
              <w:rFonts w:eastAsiaTheme="minorEastAsia" w:cstheme="minorBidi"/>
              <w:b w:val="0"/>
              <w:bCs/>
              <w:i w:val="0"/>
              <w:iCs/>
              <w:noProof/>
              <w:kern w:val="0"/>
              <w:sz w:val="22"/>
              <w:szCs w:val="22"/>
            </w:rPr>
            <w:br/>
            <w:t>4.1.2 Teams</w:t>
          </w:r>
          <w:r w:rsidR="006B2355" w:rsidRPr="004A314E">
            <w:rPr>
              <w:rFonts w:eastAsiaTheme="minorEastAsia"/>
              <w:b w:val="0"/>
              <w:bCs/>
              <w:i w:val="0"/>
              <w:iCs/>
            </w:rPr>
            <w:t>…………………………………………………………………………………………………………………………………….9</w:t>
          </w:r>
          <w:r w:rsidR="00BD13C3" w:rsidRPr="004A314E">
            <w:rPr>
              <w:rFonts w:eastAsiaTheme="minorEastAsia" w:cstheme="minorBidi"/>
              <w:b w:val="0"/>
              <w:bCs/>
              <w:i w:val="0"/>
              <w:iCs/>
              <w:noProof/>
              <w:kern w:val="0"/>
              <w:sz w:val="22"/>
              <w:szCs w:val="22"/>
            </w:rPr>
            <w:br/>
            <w:t>4.1.3 Security Roles</w:t>
          </w:r>
          <w:r w:rsidR="006B2355" w:rsidRPr="004A314E">
            <w:rPr>
              <w:rFonts w:eastAsiaTheme="minorEastAsia"/>
              <w:b w:val="0"/>
              <w:bCs/>
              <w:i w:val="0"/>
              <w:iCs/>
            </w:rPr>
            <w:t>…………………………………………………………………………………………………………………………9</w:t>
          </w:r>
        </w:p>
        <w:p w14:paraId="293837D6" w14:textId="52862D7E" w:rsidR="00907154" w:rsidRPr="004A314E" w:rsidRDefault="00907154">
          <w:pPr>
            <w:pStyle w:val="TOC1"/>
            <w:rPr>
              <w:rFonts w:eastAsiaTheme="minorEastAsia" w:cstheme="minorBidi"/>
              <w:b w:val="0"/>
              <w:bCs/>
              <w:i w:val="0"/>
              <w:iCs/>
              <w:noProof/>
              <w:kern w:val="0"/>
              <w:sz w:val="22"/>
              <w:szCs w:val="22"/>
            </w:rPr>
            <w:pPrChange w:id="208" w:author="Tarek Hesham" w:date="2023-06-12T01:44:00Z">
              <w:pPr>
                <w:pStyle w:val="TOC1"/>
                <w:tabs>
                  <w:tab w:val="left" w:pos="600"/>
                </w:tabs>
              </w:pPr>
            </w:pPrChange>
          </w:pPr>
          <w:r w:rsidRPr="004A314E">
            <w:rPr>
              <w:rStyle w:val="Hyperlink"/>
              <w:b w:val="0"/>
              <w:bCs/>
              <w:i w:val="0"/>
              <w:iCs/>
              <w:noProof/>
            </w:rPr>
            <w:fldChar w:fldCharType="begin"/>
          </w:r>
          <w:r w:rsidRPr="004A314E">
            <w:rPr>
              <w:rStyle w:val="Hyperlink"/>
              <w:b w:val="0"/>
              <w:bCs/>
              <w:i w:val="0"/>
              <w:iCs/>
              <w:noProof/>
            </w:rPr>
            <w:instrText xml:space="preserve"> </w:instrText>
          </w:r>
          <w:r w:rsidRPr="004A314E">
            <w:rPr>
              <w:b w:val="0"/>
              <w:bCs/>
              <w:i w:val="0"/>
              <w:iCs/>
              <w:noProof/>
            </w:rPr>
            <w:instrText>HYPERLINK \l "_Toc481620310"</w:instrText>
          </w:r>
          <w:r w:rsidRPr="004A314E">
            <w:rPr>
              <w:rStyle w:val="Hyperlink"/>
              <w:b w:val="0"/>
              <w:bCs/>
              <w:i w:val="0"/>
              <w:iCs/>
              <w:noProof/>
            </w:rPr>
            <w:instrText xml:space="preserve"> </w:instrText>
          </w:r>
          <w:r w:rsidRPr="004A314E">
            <w:rPr>
              <w:rStyle w:val="Hyperlink"/>
              <w:b w:val="0"/>
              <w:bCs/>
              <w:i w:val="0"/>
              <w:iCs/>
              <w:noProof/>
            </w:rPr>
            <w:fldChar w:fldCharType="separate"/>
          </w:r>
          <w:r w:rsidR="00853BA1" w:rsidRPr="004A314E">
            <w:rPr>
              <w:rStyle w:val="Hyperlink"/>
              <w:rFonts w:ascii="Arial" w:hAnsi="Arial"/>
              <w:b w:val="0"/>
              <w:bCs/>
              <w:i w:val="0"/>
              <w:iCs/>
              <w:noProof/>
            </w:rPr>
            <w:t>5</w:t>
          </w:r>
          <w:r w:rsidRPr="004A314E">
            <w:rPr>
              <w:rFonts w:eastAsiaTheme="minorEastAsia" w:cstheme="minorBidi"/>
              <w:b w:val="0"/>
              <w:bCs/>
              <w:i w:val="0"/>
              <w:iCs/>
              <w:noProof/>
              <w:kern w:val="0"/>
              <w:sz w:val="22"/>
              <w:szCs w:val="22"/>
            </w:rPr>
            <w:tab/>
          </w:r>
          <w:r w:rsidRPr="004A314E">
            <w:rPr>
              <w:rStyle w:val="Hyperlink"/>
              <w:rFonts w:ascii="Arial" w:hAnsi="Arial"/>
              <w:b w:val="0"/>
              <w:bCs/>
              <w:i w:val="0"/>
              <w:iCs/>
              <w:noProof/>
            </w:rPr>
            <w:t>Unit Test</w:t>
          </w:r>
          <w:r w:rsidRPr="004A314E">
            <w:rPr>
              <w:b w:val="0"/>
              <w:bCs/>
              <w:i w:val="0"/>
              <w:iCs/>
              <w:noProof/>
              <w:webHidden/>
            </w:rPr>
            <w:tab/>
          </w:r>
          <w:r w:rsidR="006B2355" w:rsidRPr="004A314E">
            <w:rPr>
              <w:b w:val="0"/>
              <w:bCs/>
              <w:i w:val="0"/>
              <w:iCs/>
              <w:noProof/>
              <w:webHidden/>
            </w:rPr>
            <w:t>10</w:t>
          </w:r>
          <w:r w:rsidRPr="004A314E">
            <w:rPr>
              <w:rStyle w:val="Hyperlink"/>
              <w:b w:val="0"/>
              <w:bCs/>
              <w:i w:val="0"/>
              <w:iCs/>
              <w:noProof/>
            </w:rPr>
            <w:fldChar w:fldCharType="end"/>
          </w:r>
        </w:p>
        <w:p w14:paraId="63E2666E" w14:textId="56040E10" w:rsidR="00561625" w:rsidDel="00033427" w:rsidRDefault="00561625">
          <w:pPr>
            <w:pStyle w:val="TOC1"/>
            <w:rPr>
              <w:del w:id="209" w:author="Christi Kehres" w:date="2017-05-03T16:14:00Z"/>
              <w:rFonts w:eastAsiaTheme="minorEastAsia" w:cstheme="minorBidi"/>
              <w:b w:val="0"/>
              <w:i w:val="0"/>
              <w:noProof/>
              <w:kern w:val="0"/>
              <w:sz w:val="22"/>
              <w:szCs w:val="22"/>
            </w:rPr>
          </w:pPr>
          <w:del w:id="210" w:author="Christi Kehres" w:date="2017-05-03T16:14:00Z">
            <w:r w:rsidRPr="00033427" w:rsidDel="00033427">
              <w:rPr>
                <w:rFonts w:eastAsiaTheme="minorHAnsi"/>
                <w:rPrChange w:id="211" w:author="Christi Kehres" w:date="2017-05-03T16:14:00Z">
                  <w:rPr>
                    <w:rStyle w:val="Hyperlink"/>
                    <w:rFonts w:eastAsiaTheme="minorHAnsi" w:cs="Arial"/>
                    <w:b w:val="0"/>
                    <w:bCs/>
                    <w:i w:val="0"/>
                    <w:noProof/>
                  </w:rPr>
                </w:rPrChange>
              </w:rPr>
              <w:delText>Table of Contents</w:delText>
            </w:r>
            <w:r w:rsidDel="00033427">
              <w:rPr>
                <w:noProof/>
                <w:webHidden/>
              </w:rPr>
              <w:tab/>
              <w:delText>1</w:delText>
            </w:r>
          </w:del>
        </w:p>
        <w:p w14:paraId="7F806CF0" w14:textId="78D9758D" w:rsidR="00561625" w:rsidDel="00033427" w:rsidRDefault="00561625">
          <w:pPr>
            <w:pStyle w:val="TOC1"/>
            <w:rPr>
              <w:del w:id="212" w:author="Christi Kehres" w:date="2017-05-03T16:14:00Z"/>
              <w:rFonts w:eastAsiaTheme="minorEastAsia" w:cstheme="minorBidi"/>
              <w:b w:val="0"/>
              <w:i w:val="0"/>
              <w:noProof/>
              <w:kern w:val="0"/>
              <w:sz w:val="22"/>
              <w:szCs w:val="22"/>
            </w:rPr>
          </w:pPr>
          <w:del w:id="213" w:author="Christi Kehres" w:date="2017-05-03T16:14:00Z">
            <w:r w:rsidRPr="00033427" w:rsidDel="00033427">
              <w:rPr>
                <w:rPrChange w:id="214" w:author="Christi Kehres" w:date="2017-05-03T16:14:00Z">
                  <w:rPr>
                    <w:rStyle w:val="Hyperlink"/>
                    <w:rFonts w:cs="Arial"/>
                    <w:b w:val="0"/>
                    <w:i w:val="0"/>
                    <w:noProof/>
                  </w:rPr>
                </w:rPrChange>
              </w:rPr>
              <w:delText>Document Information and Status</w:delText>
            </w:r>
            <w:r w:rsidDel="00033427">
              <w:rPr>
                <w:noProof/>
                <w:webHidden/>
              </w:rPr>
              <w:tab/>
              <w:delText>3</w:delText>
            </w:r>
          </w:del>
        </w:p>
        <w:p w14:paraId="7CE0315D" w14:textId="34AEB142" w:rsidR="00561625" w:rsidDel="00033427" w:rsidRDefault="00561625">
          <w:pPr>
            <w:pStyle w:val="TOC1"/>
            <w:rPr>
              <w:del w:id="215" w:author="Christi Kehres" w:date="2017-05-03T16:14:00Z"/>
              <w:rFonts w:eastAsiaTheme="minorEastAsia" w:cstheme="minorBidi"/>
              <w:b w:val="0"/>
              <w:i w:val="0"/>
              <w:noProof/>
              <w:kern w:val="0"/>
              <w:sz w:val="22"/>
              <w:szCs w:val="22"/>
            </w:rPr>
          </w:pPr>
          <w:del w:id="216" w:author="Christi Kehres" w:date="2017-05-03T16:14:00Z">
            <w:r w:rsidRPr="00033427" w:rsidDel="00033427">
              <w:rPr>
                <w:rPrChange w:id="217" w:author="Christi Kehres" w:date="2017-05-03T16:14:00Z">
                  <w:rPr>
                    <w:rStyle w:val="Hyperlink"/>
                    <w:b w:val="0"/>
                    <w:i w:val="0"/>
                    <w:noProof/>
                  </w:rPr>
                </w:rPrChange>
              </w:rPr>
              <w:delText>1</w:delText>
            </w:r>
            <w:r w:rsidDel="00033427">
              <w:rPr>
                <w:rFonts w:eastAsiaTheme="minorEastAsia" w:cstheme="minorBidi"/>
                <w:b w:val="0"/>
                <w:i w:val="0"/>
                <w:noProof/>
                <w:kern w:val="0"/>
                <w:sz w:val="22"/>
                <w:szCs w:val="22"/>
              </w:rPr>
              <w:tab/>
            </w:r>
            <w:r w:rsidRPr="00033427" w:rsidDel="00033427">
              <w:rPr>
                <w:rPrChange w:id="218" w:author="Christi Kehres" w:date="2017-05-03T16:14:00Z">
                  <w:rPr>
                    <w:rStyle w:val="Hyperlink"/>
                    <w:b w:val="0"/>
                    <w:i w:val="0"/>
                    <w:noProof/>
                  </w:rPr>
                </w:rPrChange>
              </w:rPr>
              <w:delText>Entry and Exit Criteria</w:delText>
            </w:r>
            <w:r w:rsidDel="00033427">
              <w:rPr>
                <w:noProof/>
                <w:webHidden/>
              </w:rPr>
              <w:tab/>
              <w:delText>4</w:delText>
            </w:r>
          </w:del>
        </w:p>
        <w:p w14:paraId="3FD2B87E" w14:textId="48DC2044" w:rsidR="00561625" w:rsidDel="00033427" w:rsidRDefault="00561625">
          <w:pPr>
            <w:pStyle w:val="TOC2"/>
            <w:tabs>
              <w:tab w:val="left" w:pos="880"/>
              <w:tab w:val="right" w:leader="dot" w:pos="10457"/>
            </w:tabs>
            <w:rPr>
              <w:del w:id="219" w:author="Christi Kehres" w:date="2017-05-03T16:14:00Z"/>
              <w:rFonts w:eastAsiaTheme="minorEastAsia" w:cstheme="minorBidi"/>
              <w:noProof/>
              <w:kern w:val="0"/>
              <w:sz w:val="22"/>
              <w:szCs w:val="22"/>
            </w:rPr>
          </w:pPr>
          <w:del w:id="220" w:author="Christi Kehres" w:date="2017-05-03T16:14:00Z">
            <w:r w:rsidRPr="00033427" w:rsidDel="00033427">
              <w:rPr>
                <w:rPrChange w:id="221" w:author="Christi Kehres" w:date="2017-05-03T16:14:00Z">
                  <w:rPr>
                    <w:rStyle w:val="Hyperlink"/>
                    <w:noProof/>
                  </w:rPr>
                </w:rPrChange>
              </w:rPr>
              <w:delText>1.1</w:delText>
            </w:r>
            <w:r w:rsidDel="00033427">
              <w:rPr>
                <w:rFonts w:eastAsiaTheme="minorEastAsia" w:cstheme="minorBidi"/>
                <w:noProof/>
                <w:kern w:val="0"/>
                <w:sz w:val="22"/>
                <w:szCs w:val="22"/>
              </w:rPr>
              <w:tab/>
            </w:r>
            <w:r w:rsidRPr="00033427" w:rsidDel="00033427">
              <w:rPr>
                <w:rPrChange w:id="222" w:author="Christi Kehres" w:date="2017-05-03T16:14:00Z">
                  <w:rPr>
                    <w:rStyle w:val="Hyperlink"/>
                    <w:noProof/>
                  </w:rPr>
                </w:rPrChange>
              </w:rPr>
              <w:delText>Entry Criteria Checklist</w:delText>
            </w:r>
            <w:r w:rsidDel="00033427">
              <w:rPr>
                <w:noProof/>
                <w:webHidden/>
              </w:rPr>
              <w:tab/>
              <w:delText>4</w:delText>
            </w:r>
          </w:del>
        </w:p>
        <w:p w14:paraId="11FC8F6B" w14:textId="4B9CFC98" w:rsidR="00561625" w:rsidDel="00033427" w:rsidRDefault="00561625">
          <w:pPr>
            <w:pStyle w:val="TOC2"/>
            <w:tabs>
              <w:tab w:val="left" w:pos="880"/>
              <w:tab w:val="right" w:leader="dot" w:pos="10457"/>
            </w:tabs>
            <w:rPr>
              <w:del w:id="223" w:author="Christi Kehres" w:date="2017-05-03T16:14:00Z"/>
              <w:rFonts w:eastAsiaTheme="minorEastAsia" w:cstheme="minorBidi"/>
              <w:noProof/>
              <w:kern w:val="0"/>
              <w:sz w:val="22"/>
              <w:szCs w:val="22"/>
            </w:rPr>
          </w:pPr>
          <w:del w:id="224" w:author="Christi Kehres" w:date="2017-05-03T16:14:00Z">
            <w:r w:rsidRPr="00033427" w:rsidDel="00033427">
              <w:rPr>
                <w:rPrChange w:id="225" w:author="Christi Kehres" w:date="2017-05-03T16:14:00Z">
                  <w:rPr>
                    <w:rStyle w:val="Hyperlink"/>
                    <w:noProof/>
                  </w:rPr>
                </w:rPrChange>
              </w:rPr>
              <w:delText>1.2</w:delText>
            </w:r>
            <w:r w:rsidDel="00033427">
              <w:rPr>
                <w:rFonts w:eastAsiaTheme="minorEastAsia" w:cstheme="minorBidi"/>
                <w:noProof/>
                <w:kern w:val="0"/>
                <w:sz w:val="22"/>
                <w:szCs w:val="22"/>
              </w:rPr>
              <w:tab/>
            </w:r>
            <w:r w:rsidRPr="00033427" w:rsidDel="00033427">
              <w:rPr>
                <w:rPrChange w:id="226" w:author="Christi Kehres" w:date="2017-05-03T16:14:00Z">
                  <w:rPr>
                    <w:rStyle w:val="Hyperlink"/>
                    <w:noProof/>
                  </w:rPr>
                </w:rPrChange>
              </w:rPr>
              <w:delText>Exit Criteria Checklist</w:delText>
            </w:r>
            <w:r w:rsidDel="00033427">
              <w:rPr>
                <w:noProof/>
                <w:webHidden/>
              </w:rPr>
              <w:tab/>
              <w:delText>4</w:delText>
            </w:r>
          </w:del>
        </w:p>
        <w:p w14:paraId="2116C6F4" w14:textId="573FD093" w:rsidR="00561625" w:rsidDel="00033427" w:rsidRDefault="00561625">
          <w:pPr>
            <w:pStyle w:val="TOC1"/>
            <w:rPr>
              <w:del w:id="227" w:author="Christi Kehres" w:date="2017-05-03T16:14:00Z"/>
              <w:rFonts w:eastAsiaTheme="minorEastAsia" w:cstheme="minorBidi"/>
              <w:b w:val="0"/>
              <w:i w:val="0"/>
              <w:noProof/>
              <w:kern w:val="0"/>
              <w:sz w:val="22"/>
              <w:szCs w:val="22"/>
            </w:rPr>
          </w:pPr>
          <w:del w:id="228" w:author="Christi Kehres" w:date="2017-05-03T16:14:00Z">
            <w:r w:rsidRPr="00033427" w:rsidDel="00033427">
              <w:rPr>
                <w:rPrChange w:id="229" w:author="Christi Kehres" w:date="2017-05-03T16:14:00Z">
                  <w:rPr>
                    <w:rStyle w:val="Hyperlink"/>
                    <w:b w:val="0"/>
                    <w:i w:val="0"/>
                    <w:noProof/>
                  </w:rPr>
                </w:rPrChange>
              </w:rPr>
              <w:delText>2</w:delText>
            </w:r>
            <w:r w:rsidDel="00033427">
              <w:rPr>
                <w:rFonts w:eastAsiaTheme="minorEastAsia" w:cstheme="minorBidi"/>
                <w:b w:val="0"/>
                <w:i w:val="0"/>
                <w:noProof/>
                <w:kern w:val="0"/>
                <w:sz w:val="22"/>
                <w:szCs w:val="22"/>
              </w:rPr>
              <w:tab/>
            </w:r>
            <w:r w:rsidRPr="00033427" w:rsidDel="00033427">
              <w:rPr>
                <w:rPrChange w:id="230" w:author="Christi Kehres" w:date="2017-05-03T16:14:00Z">
                  <w:rPr>
                    <w:rStyle w:val="Hyperlink"/>
                    <w:b w:val="0"/>
                    <w:i w:val="0"/>
                    <w:noProof/>
                  </w:rPr>
                </w:rPrChange>
              </w:rPr>
              <w:delText>Estimates (Hours)</w:delText>
            </w:r>
            <w:r w:rsidDel="00033427">
              <w:rPr>
                <w:noProof/>
                <w:webHidden/>
              </w:rPr>
              <w:tab/>
              <w:delText>5</w:delText>
            </w:r>
          </w:del>
        </w:p>
        <w:p w14:paraId="01DB3245" w14:textId="43944CAC" w:rsidR="00561625" w:rsidDel="00033427" w:rsidRDefault="00561625">
          <w:pPr>
            <w:pStyle w:val="TOC1"/>
            <w:rPr>
              <w:del w:id="231" w:author="Christi Kehres" w:date="2017-05-03T16:14:00Z"/>
              <w:rFonts w:eastAsiaTheme="minorEastAsia" w:cstheme="minorBidi"/>
              <w:b w:val="0"/>
              <w:i w:val="0"/>
              <w:noProof/>
              <w:kern w:val="0"/>
              <w:sz w:val="22"/>
              <w:szCs w:val="22"/>
            </w:rPr>
          </w:pPr>
          <w:del w:id="232" w:author="Christi Kehres" w:date="2017-05-03T16:14:00Z">
            <w:r w:rsidRPr="00033427" w:rsidDel="00033427">
              <w:rPr>
                <w:rPrChange w:id="233" w:author="Christi Kehres" w:date="2017-05-03T16:14:00Z">
                  <w:rPr>
                    <w:rStyle w:val="Hyperlink"/>
                    <w:b w:val="0"/>
                    <w:i w:val="0"/>
                    <w:noProof/>
                  </w:rPr>
                </w:rPrChange>
              </w:rPr>
              <w:delText>3</w:delText>
            </w:r>
            <w:r w:rsidDel="00033427">
              <w:rPr>
                <w:rFonts w:eastAsiaTheme="minorEastAsia" w:cstheme="minorBidi"/>
                <w:b w:val="0"/>
                <w:i w:val="0"/>
                <w:noProof/>
                <w:kern w:val="0"/>
                <w:sz w:val="22"/>
                <w:szCs w:val="22"/>
              </w:rPr>
              <w:tab/>
            </w:r>
            <w:r w:rsidRPr="00033427" w:rsidDel="00033427">
              <w:rPr>
                <w:rPrChange w:id="234" w:author="Christi Kehres" w:date="2017-05-03T16:14:00Z">
                  <w:rPr>
                    <w:rStyle w:val="Hyperlink"/>
                    <w:b w:val="0"/>
                    <w:i w:val="0"/>
                    <w:noProof/>
                  </w:rPr>
                </w:rPrChange>
              </w:rPr>
              <w:delText>Overview</w:delText>
            </w:r>
            <w:r w:rsidDel="00033427">
              <w:rPr>
                <w:noProof/>
                <w:webHidden/>
              </w:rPr>
              <w:tab/>
              <w:delText>6</w:delText>
            </w:r>
          </w:del>
        </w:p>
        <w:p w14:paraId="51243A50" w14:textId="7A689C87" w:rsidR="00561625" w:rsidDel="00033427" w:rsidRDefault="00561625">
          <w:pPr>
            <w:pStyle w:val="TOC2"/>
            <w:tabs>
              <w:tab w:val="left" w:pos="880"/>
              <w:tab w:val="right" w:leader="dot" w:pos="10457"/>
            </w:tabs>
            <w:rPr>
              <w:del w:id="235" w:author="Christi Kehres" w:date="2017-05-03T16:14:00Z"/>
              <w:rFonts w:eastAsiaTheme="minorEastAsia" w:cstheme="minorBidi"/>
              <w:noProof/>
              <w:kern w:val="0"/>
              <w:sz w:val="22"/>
              <w:szCs w:val="22"/>
            </w:rPr>
          </w:pPr>
          <w:del w:id="236" w:author="Christi Kehres" w:date="2017-05-03T16:14:00Z">
            <w:r w:rsidRPr="00033427" w:rsidDel="00033427">
              <w:rPr>
                <w:rPrChange w:id="237" w:author="Christi Kehres" w:date="2017-05-03T16:14:00Z">
                  <w:rPr>
                    <w:rStyle w:val="Hyperlink"/>
                    <w:noProof/>
                  </w:rPr>
                </w:rPrChange>
              </w:rPr>
              <w:delText>3.1</w:delText>
            </w:r>
            <w:r w:rsidDel="00033427">
              <w:rPr>
                <w:rFonts w:eastAsiaTheme="minorEastAsia" w:cstheme="minorBidi"/>
                <w:noProof/>
                <w:kern w:val="0"/>
                <w:sz w:val="22"/>
                <w:szCs w:val="22"/>
              </w:rPr>
              <w:tab/>
            </w:r>
            <w:r w:rsidRPr="00033427" w:rsidDel="00033427">
              <w:rPr>
                <w:rPrChange w:id="238" w:author="Christi Kehres" w:date="2017-05-03T16:14:00Z">
                  <w:rPr>
                    <w:rStyle w:val="Hyperlink"/>
                    <w:noProof/>
                  </w:rPr>
                </w:rPrChange>
              </w:rPr>
              <w:delText>Requirement Overview</w:delText>
            </w:r>
            <w:r w:rsidDel="00033427">
              <w:rPr>
                <w:noProof/>
                <w:webHidden/>
              </w:rPr>
              <w:tab/>
              <w:delText>6</w:delText>
            </w:r>
          </w:del>
        </w:p>
        <w:p w14:paraId="75DDE036" w14:textId="34FB572B" w:rsidR="00561625" w:rsidDel="00033427" w:rsidRDefault="00561625">
          <w:pPr>
            <w:pStyle w:val="TOC2"/>
            <w:tabs>
              <w:tab w:val="left" w:pos="880"/>
              <w:tab w:val="right" w:leader="dot" w:pos="10457"/>
            </w:tabs>
            <w:rPr>
              <w:del w:id="239" w:author="Christi Kehres" w:date="2017-05-03T16:14:00Z"/>
              <w:rFonts w:eastAsiaTheme="minorEastAsia" w:cstheme="minorBidi"/>
              <w:noProof/>
              <w:kern w:val="0"/>
              <w:sz w:val="22"/>
              <w:szCs w:val="22"/>
            </w:rPr>
          </w:pPr>
          <w:del w:id="240" w:author="Christi Kehres" w:date="2017-05-03T16:14:00Z">
            <w:r w:rsidRPr="00033427" w:rsidDel="00033427">
              <w:rPr>
                <w:rPrChange w:id="241" w:author="Christi Kehres" w:date="2017-05-03T16:14:00Z">
                  <w:rPr>
                    <w:rStyle w:val="Hyperlink"/>
                    <w:noProof/>
                  </w:rPr>
                </w:rPrChange>
              </w:rPr>
              <w:delText>3.2</w:delText>
            </w:r>
            <w:r w:rsidDel="00033427">
              <w:rPr>
                <w:rFonts w:eastAsiaTheme="minorEastAsia" w:cstheme="minorBidi"/>
                <w:noProof/>
                <w:kern w:val="0"/>
                <w:sz w:val="22"/>
                <w:szCs w:val="22"/>
              </w:rPr>
              <w:tab/>
            </w:r>
            <w:r w:rsidRPr="00033427" w:rsidDel="00033427">
              <w:rPr>
                <w:rPrChange w:id="242" w:author="Christi Kehres" w:date="2017-05-03T16:14:00Z">
                  <w:rPr>
                    <w:rStyle w:val="Hyperlink"/>
                    <w:noProof/>
                  </w:rPr>
                </w:rPrChange>
              </w:rPr>
              <w:delText>Solution Overview</w:delText>
            </w:r>
            <w:r w:rsidDel="00033427">
              <w:rPr>
                <w:noProof/>
                <w:webHidden/>
              </w:rPr>
              <w:tab/>
              <w:delText>6</w:delText>
            </w:r>
          </w:del>
        </w:p>
        <w:p w14:paraId="5BEF5D98" w14:textId="0915D1D0" w:rsidR="00561625" w:rsidDel="00033427" w:rsidRDefault="00561625">
          <w:pPr>
            <w:pStyle w:val="TOC1"/>
            <w:rPr>
              <w:del w:id="243" w:author="Christi Kehres" w:date="2017-05-03T16:14:00Z"/>
              <w:rFonts w:eastAsiaTheme="minorEastAsia" w:cstheme="minorBidi"/>
              <w:b w:val="0"/>
              <w:i w:val="0"/>
              <w:noProof/>
              <w:kern w:val="0"/>
              <w:sz w:val="22"/>
              <w:szCs w:val="22"/>
            </w:rPr>
          </w:pPr>
          <w:del w:id="244" w:author="Christi Kehres" w:date="2017-05-03T16:14:00Z">
            <w:r w:rsidRPr="00033427" w:rsidDel="00033427">
              <w:rPr>
                <w:rPrChange w:id="245" w:author="Christi Kehres" w:date="2017-05-03T16:14:00Z">
                  <w:rPr>
                    <w:rStyle w:val="Hyperlink"/>
                    <w:b w:val="0"/>
                    <w:i w:val="0"/>
                    <w:noProof/>
                  </w:rPr>
                </w:rPrChange>
              </w:rPr>
              <w:delText>4</w:delText>
            </w:r>
            <w:r w:rsidDel="00033427">
              <w:rPr>
                <w:rFonts w:eastAsiaTheme="minorEastAsia" w:cstheme="minorBidi"/>
                <w:b w:val="0"/>
                <w:i w:val="0"/>
                <w:noProof/>
                <w:kern w:val="0"/>
                <w:sz w:val="22"/>
                <w:szCs w:val="22"/>
              </w:rPr>
              <w:tab/>
            </w:r>
            <w:r w:rsidRPr="00033427" w:rsidDel="00033427">
              <w:rPr>
                <w:rPrChange w:id="246" w:author="Christi Kehres" w:date="2017-05-03T16:14:00Z">
                  <w:rPr>
                    <w:rStyle w:val="Hyperlink"/>
                    <w:b w:val="0"/>
                    <w:i w:val="0"/>
                    <w:noProof/>
                  </w:rPr>
                </w:rPrChange>
              </w:rPr>
              <w:delText>Data Model</w:delText>
            </w:r>
            <w:r w:rsidDel="00033427">
              <w:rPr>
                <w:noProof/>
                <w:webHidden/>
              </w:rPr>
              <w:tab/>
              <w:delText>7</w:delText>
            </w:r>
          </w:del>
        </w:p>
        <w:p w14:paraId="08E6724E" w14:textId="148E1F32" w:rsidR="00561625" w:rsidDel="00033427" w:rsidRDefault="00561625">
          <w:pPr>
            <w:pStyle w:val="TOC2"/>
            <w:tabs>
              <w:tab w:val="left" w:pos="880"/>
              <w:tab w:val="right" w:leader="dot" w:pos="10457"/>
            </w:tabs>
            <w:rPr>
              <w:del w:id="247" w:author="Christi Kehres" w:date="2017-05-03T16:14:00Z"/>
              <w:rFonts w:eastAsiaTheme="minorEastAsia" w:cstheme="minorBidi"/>
              <w:noProof/>
              <w:kern w:val="0"/>
              <w:sz w:val="22"/>
              <w:szCs w:val="22"/>
            </w:rPr>
          </w:pPr>
          <w:del w:id="248" w:author="Christi Kehres" w:date="2017-05-03T16:14:00Z">
            <w:r w:rsidRPr="00033427" w:rsidDel="00033427">
              <w:rPr>
                <w:rPrChange w:id="249" w:author="Christi Kehres" w:date="2017-05-03T16:14:00Z">
                  <w:rPr>
                    <w:rStyle w:val="Hyperlink"/>
                    <w:noProof/>
                  </w:rPr>
                </w:rPrChange>
              </w:rPr>
              <w:delText>4.1</w:delText>
            </w:r>
            <w:r w:rsidDel="00033427">
              <w:rPr>
                <w:rFonts w:eastAsiaTheme="minorEastAsia" w:cstheme="minorBidi"/>
                <w:noProof/>
                <w:kern w:val="0"/>
                <w:sz w:val="22"/>
                <w:szCs w:val="22"/>
              </w:rPr>
              <w:tab/>
            </w:r>
            <w:r w:rsidRPr="00033427" w:rsidDel="00033427">
              <w:rPr>
                <w:rPrChange w:id="250" w:author="Christi Kehres" w:date="2017-05-03T16:14:00Z">
                  <w:rPr>
                    <w:rStyle w:val="Hyperlink"/>
                    <w:noProof/>
                  </w:rPr>
                </w:rPrChange>
              </w:rPr>
              <w:delText>Data Diagram</w:delText>
            </w:r>
            <w:r w:rsidDel="00033427">
              <w:rPr>
                <w:noProof/>
                <w:webHidden/>
              </w:rPr>
              <w:tab/>
              <w:delText>7</w:delText>
            </w:r>
          </w:del>
        </w:p>
        <w:p w14:paraId="0BBBC4E6" w14:textId="3F85F3B0" w:rsidR="00561625" w:rsidDel="00033427" w:rsidRDefault="00561625">
          <w:pPr>
            <w:pStyle w:val="TOC2"/>
            <w:tabs>
              <w:tab w:val="left" w:pos="880"/>
              <w:tab w:val="right" w:leader="dot" w:pos="10457"/>
            </w:tabs>
            <w:rPr>
              <w:del w:id="251" w:author="Christi Kehres" w:date="2017-05-03T16:14:00Z"/>
              <w:rFonts w:eastAsiaTheme="minorEastAsia" w:cstheme="minorBidi"/>
              <w:noProof/>
              <w:kern w:val="0"/>
              <w:sz w:val="22"/>
              <w:szCs w:val="22"/>
            </w:rPr>
          </w:pPr>
          <w:del w:id="252" w:author="Christi Kehres" w:date="2017-05-03T16:14:00Z">
            <w:r w:rsidRPr="00033427" w:rsidDel="00033427">
              <w:rPr>
                <w:rPrChange w:id="253" w:author="Christi Kehres" w:date="2017-05-03T16:14:00Z">
                  <w:rPr>
                    <w:rStyle w:val="Hyperlink"/>
                    <w:noProof/>
                  </w:rPr>
                </w:rPrChange>
              </w:rPr>
              <w:delText>4.2</w:delText>
            </w:r>
            <w:r w:rsidDel="00033427">
              <w:rPr>
                <w:rFonts w:eastAsiaTheme="minorEastAsia" w:cstheme="minorBidi"/>
                <w:noProof/>
                <w:kern w:val="0"/>
                <w:sz w:val="22"/>
                <w:szCs w:val="22"/>
              </w:rPr>
              <w:tab/>
            </w:r>
            <w:r w:rsidRPr="00033427" w:rsidDel="00033427">
              <w:rPr>
                <w:rPrChange w:id="254" w:author="Christi Kehres" w:date="2017-05-03T16:14:00Z">
                  <w:rPr>
                    <w:rStyle w:val="Hyperlink"/>
                    <w:noProof/>
                  </w:rPr>
                </w:rPrChange>
              </w:rPr>
              <w:delText>Detailed Design</w:delText>
            </w:r>
            <w:r w:rsidDel="00033427">
              <w:rPr>
                <w:noProof/>
                <w:webHidden/>
              </w:rPr>
              <w:tab/>
              <w:delText>7</w:delText>
            </w:r>
          </w:del>
        </w:p>
        <w:p w14:paraId="3D7D65A0" w14:textId="053905D4" w:rsidR="00561625" w:rsidDel="00033427" w:rsidRDefault="00561625">
          <w:pPr>
            <w:pStyle w:val="TOC3"/>
            <w:rPr>
              <w:del w:id="255" w:author="Christi Kehres" w:date="2017-05-03T16:14:00Z"/>
              <w:rFonts w:asciiTheme="minorHAnsi" w:eastAsiaTheme="minorEastAsia" w:hAnsiTheme="minorHAnsi" w:cstheme="minorBidi"/>
              <w:noProof/>
              <w:kern w:val="0"/>
              <w:sz w:val="22"/>
              <w:szCs w:val="22"/>
            </w:rPr>
          </w:pPr>
          <w:del w:id="256" w:author="Christi Kehres" w:date="2017-05-03T16:14:00Z">
            <w:r w:rsidRPr="00033427" w:rsidDel="00033427">
              <w:rPr>
                <w:rPrChange w:id="257" w:author="Christi Kehres" w:date="2017-05-03T16:14:00Z">
                  <w:rPr>
                    <w:rStyle w:val="Hyperlink"/>
                    <w:noProof/>
                  </w:rPr>
                </w:rPrChange>
              </w:rPr>
              <w:delText>4.2.1</w:delText>
            </w:r>
            <w:r w:rsidDel="00033427">
              <w:rPr>
                <w:rFonts w:asciiTheme="minorHAnsi" w:eastAsiaTheme="minorEastAsia" w:hAnsiTheme="minorHAnsi" w:cstheme="minorBidi"/>
                <w:noProof/>
                <w:kern w:val="0"/>
                <w:sz w:val="22"/>
                <w:szCs w:val="22"/>
              </w:rPr>
              <w:tab/>
            </w:r>
            <w:r w:rsidRPr="00033427" w:rsidDel="00033427">
              <w:rPr>
                <w:rPrChange w:id="258" w:author="Christi Kehres" w:date="2017-05-03T16:14:00Z">
                  <w:rPr>
                    <w:rStyle w:val="Hyperlink"/>
                    <w:noProof/>
                  </w:rPr>
                </w:rPrChange>
              </w:rPr>
              <w:delText>Extended Data Types</w:delText>
            </w:r>
            <w:r w:rsidDel="00033427">
              <w:rPr>
                <w:noProof/>
                <w:webHidden/>
              </w:rPr>
              <w:tab/>
              <w:delText>7</w:delText>
            </w:r>
          </w:del>
        </w:p>
        <w:p w14:paraId="0EB07C33" w14:textId="0CDBAD57" w:rsidR="00561625" w:rsidDel="00033427" w:rsidRDefault="00561625">
          <w:pPr>
            <w:pStyle w:val="TOC3"/>
            <w:rPr>
              <w:del w:id="259" w:author="Christi Kehres" w:date="2017-05-03T16:14:00Z"/>
              <w:rFonts w:asciiTheme="minorHAnsi" w:eastAsiaTheme="minorEastAsia" w:hAnsiTheme="minorHAnsi" w:cstheme="minorBidi"/>
              <w:noProof/>
              <w:kern w:val="0"/>
              <w:sz w:val="22"/>
              <w:szCs w:val="22"/>
            </w:rPr>
          </w:pPr>
          <w:del w:id="260" w:author="Christi Kehres" w:date="2017-05-03T16:14:00Z">
            <w:r w:rsidRPr="00033427" w:rsidDel="00033427">
              <w:rPr>
                <w:rPrChange w:id="261" w:author="Christi Kehres" w:date="2017-05-03T16:14:00Z">
                  <w:rPr>
                    <w:rStyle w:val="Hyperlink"/>
                    <w:noProof/>
                  </w:rPr>
                </w:rPrChange>
              </w:rPr>
              <w:delText>4.2.2</w:delText>
            </w:r>
            <w:r w:rsidDel="00033427">
              <w:rPr>
                <w:rFonts w:asciiTheme="minorHAnsi" w:eastAsiaTheme="minorEastAsia" w:hAnsiTheme="minorHAnsi" w:cstheme="minorBidi"/>
                <w:noProof/>
                <w:kern w:val="0"/>
                <w:sz w:val="22"/>
                <w:szCs w:val="22"/>
              </w:rPr>
              <w:tab/>
            </w:r>
            <w:r w:rsidRPr="00033427" w:rsidDel="00033427">
              <w:rPr>
                <w:rPrChange w:id="262" w:author="Christi Kehres" w:date="2017-05-03T16:14:00Z">
                  <w:rPr>
                    <w:rStyle w:val="Hyperlink"/>
                    <w:noProof/>
                  </w:rPr>
                </w:rPrChange>
              </w:rPr>
              <w:delText>Base Enums</w:delText>
            </w:r>
            <w:r w:rsidDel="00033427">
              <w:rPr>
                <w:noProof/>
                <w:webHidden/>
              </w:rPr>
              <w:tab/>
              <w:delText>7</w:delText>
            </w:r>
          </w:del>
        </w:p>
        <w:p w14:paraId="23997889" w14:textId="5AECDB9B" w:rsidR="00561625" w:rsidDel="00033427" w:rsidRDefault="00561625">
          <w:pPr>
            <w:pStyle w:val="TOC3"/>
            <w:rPr>
              <w:del w:id="263" w:author="Christi Kehres" w:date="2017-05-03T16:14:00Z"/>
              <w:rFonts w:asciiTheme="minorHAnsi" w:eastAsiaTheme="minorEastAsia" w:hAnsiTheme="minorHAnsi" w:cstheme="minorBidi"/>
              <w:noProof/>
              <w:kern w:val="0"/>
              <w:sz w:val="22"/>
              <w:szCs w:val="22"/>
            </w:rPr>
          </w:pPr>
          <w:del w:id="264" w:author="Christi Kehres" w:date="2017-05-03T16:14:00Z">
            <w:r w:rsidRPr="00033427" w:rsidDel="00033427">
              <w:rPr>
                <w:rPrChange w:id="265" w:author="Christi Kehres" w:date="2017-05-03T16:14:00Z">
                  <w:rPr>
                    <w:rStyle w:val="Hyperlink"/>
                    <w:noProof/>
                  </w:rPr>
                </w:rPrChange>
              </w:rPr>
              <w:delText>4.2.3</w:delText>
            </w:r>
            <w:r w:rsidDel="00033427">
              <w:rPr>
                <w:rFonts w:asciiTheme="minorHAnsi" w:eastAsiaTheme="minorEastAsia" w:hAnsiTheme="minorHAnsi" w:cstheme="minorBidi"/>
                <w:noProof/>
                <w:kern w:val="0"/>
                <w:sz w:val="22"/>
                <w:szCs w:val="22"/>
              </w:rPr>
              <w:tab/>
            </w:r>
            <w:r w:rsidRPr="00033427" w:rsidDel="00033427">
              <w:rPr>
                <w:rPrChange w:id="266" w:author="Christi Kehres" w:date="2017-05-03T16:14:00Z">
                  <w:rPr>
                    <w:rStyle w:val="Hyperlink"/>
                    <w:noProof/>
                  </w:rPr>
                </w:rPrChange>
              </w:rPr>
              <w:delText>Tables</w:delText>
            </w:r>
            <w:r w:rsidDel="00033427">
              <w:rPr>
                <w:noProof/>
                <w:webHidden/>
              </w:rPr>
              <w:tab/>
              <w:delText>8</w:delText>
            </w:r>
          </w:del>
        </w:p>
        <w:p w14:paraId="51B1E899" w14:textId="41AA2FA6" w:rsidR="00561625" w:rsidDel="00033427" w:rsidRDefault="00561625">
          <w:pPr>
            <w:pStyle w:val="TOC3"/>
            <w:rPr>
              <w:del w:id="267" w:author="Christi Kehres" w:date="2017-05-03T16:14:00Z"/>
              <w:rFonts w:asciiTheme="minorHAnsi" w:eastAsiaTheme="minorEastAsia" w:hAnsiTheme="minorHAnsi" w:cstheme="minorBidi"/>
              <w:noProof/>
              <w:kern w:val="0"/>
              <w:sz w:val="22"/>
              <w:szCs w:val="22"/>
            </w:rPr>
          </w:pPr>
          <w:del w:id="268" w:author="Christi Kehres" w:date="2017-05-03T16:14:00Z">
            <w:r w:rsidRPr="00033427" w:rsidDel="00033427">
              <w:rPr>
                <w:rPrChange w:id="269" w:author="Christi Kehres" w:date="2017-05-03T16:14:00Z">
                  <w:rPr>
                    <w:rStyle w:val="Hyperlink"/>
                    <w:noProof/>
                  </w:rPr>
                </w:rPrChange>
              </w:rPr>
              <w:delText>4.2.4</w:delText>
            </w:r>
            <w:r w:rsidDel="00033427">
              <w:rPr>
                <w:rFonts w:asciiTheme="minorHAnsi" w:eastAsiaTheme="minorEastAsia" w:hAnsiTheme="minorHAnsi" w:cstheme="minorBidi"/>
                <w:noProof/>
                <w:kern w:val="0"/>
                <w:sz w:val="22"/>
                <w:szCs w:val="22"/>
              </w:rPr>
              <w:tab/>
            </w:r>
            <w:r w:rsidRPr="00033427" w:rsidDel="00033427">
              <w:rPr>
                <w:rPrChange w:id="270" w:author="Christi Kehres" w:date="2017-05-03T16:14:00Z">
                  <w:rPr>
                    <w:rStyle w:val="Hyperlink"/>
                    <w:noProof/>
                  </w:rPr>
                </w:rPrChange>
              </w:rPr>
              <w:delText>Queries</w:delText>
            </w:r>
            <w:r w:rsidDel="00033427">
              <w:rPr>
                <w:noProof/>
                <w:webHidden/>
              </w:rPr>
              <w:tab/>
              <w:delText>10</w:delText>
            </w:r>
          </w:del>
        </w:p>
        <w:p w14:paraId="313524B4" w14:textId="31F536E1" w:rsidR="00561625" w:rsidDel="00033427" w:rsidRDefault="00561625">
          <w:pPr>
            <w:pStyle w:val="TOC3"/>
            <w:rPr>
              <w:del w:id="271" w:author="Christi Kehres" w:date="2017-05-03T16:14:00Z"/>
              <w:rFonts w:asciiTheme="minorHAnsi" w:eastAsiaTheme="minorEastAsia" w:hAnsiTheme="minorHAnsi" w:cstheme="minorBidi"/>
              <w:noProof/>
              <w:kern w:val="0"/>
              <w:sz w:val="22"/>
              <w:szCs w:val="22"/>
            </w:rPr>
          </w:pPr>
          <w:del w:id="272" w:author="Christi Kehres" w:date="2017-05-03T16:14:00Z">
            <w:r w:rsidRPr="00033427" w:rsidDel="00033427">
              <w:rPr>
                <w:rPrChange w:id="273" w:author="Christi Kehres" w:date="2017-05-03T16:14:00Z">
                  <w:rPr>
                    <w:rStyle w:val="Hyperlink"/>
                    <w:noProof/>
                  </w:rPr>
                </w:rPrChange>
              </w:rPr>
              <w:delText>4.2.5</w:delText>
            </w:r>
            <w:r w:rsidDel="00033427">
              <w:rPr>
                <w:rFonts w:asciiTheme="minorHAnsi" w:eastAsiaTheme="minorEastAsia" w:hAnsiTheme="minorHAnsi" w:cstheme="minorBidi"/>
                <w:noProof/>
                <w:kern w:val="0"/>
                <w:sz w:val="22"/>
                <w:szCs w:val="22"/>
              </w:rPr>
              <w:tab/>
            </w:r>
            <w:r w:rsidRPr="00033427" w:rsidDel="00033427">
              <w:rPr>
                <w:rPrChange w:id="274" w:author="Christi Kehres" w:date="2017-05-03T16:14:00Z">
                  <w:rPr>
                    <w:rStyle w:val="Hyperlink"/>
                    <w:noProof/>
                  </w:rPr>
                </w:rPrChange>
              </w:rPr>
              <w:delText>Datasets</w:delText>
            </w:r>
            <w:r w:rsidDel="00033427">
              <w:rPr>
                <w:noProof/>
                <w:webHidden/>
              </w:rPr>
              <w:tab/>
              <w:delText>10</w:delText>
            </w:r>
          </w:del>
        </w:p>
        <w:p w14:paraId="5ECDCF2D" w14:textId="633961BD" w:rsidR="00561625" w:rsidDel="00033427" w:rsidRDefault="00561625">
          <w:pPr>
            <w:pStyle w:val="TOC3"/>
            <w:rPr>
              <w:del w:id="275" w:author="Christi Kehres" w:date="2017-05-03T16:14:00Z"/>
              <w:rFonts w:asciiTheme="minorHAnsi" w:eastAsiaTheme="minorEastAsia" w:hAnsiTheme="minorHAnsi" w:cstheme="minorBidi"/>
              <w:noProof/>
              <w:kern w:val="0"/>
              <w:sz w:val="22"/>
              <w:szCs w:val="22"/>
            </w:rPr>
          </w:pPr>
          <w:del w:id="276" w:author="Christi Kehres" w:date="2017-05-03T16:14:00Z">
            <w:r w:rsidRPr="00033427" w:rsidDel="00033427">
              <w:rPr>
                <w:rPrChange w:id="277" w:author="Christi Kehres" w:date="2017-05-03T16:14:00Z">
                  <w:rPr>
                    <w:rStyle w:val="Hyperlink"/>
                    <w:noProof/>
                  </w:rPr>
                </w:rPrChange>
              </w:rPr>
              <w:delText>4.2.6</w:delText>
            </w:r>
            <w:r w:rsidDel="00033427">
              <w:rPr>
                <w:rFonts w:asciiTheme="minorHAnsi" w:eastAsiaTheme="minorEastAsia" w:hAnsiTheme="minorHAnsi" w:cstheme="minorBidi"/>
                <w:noProof/>
                <w:kern w:val="0"/>
                <w:sz w:val="22"/>
                <w:szCs w:val="22"/>
              </w:rPr>
              <w:tab/>
            </w:r>
            <w:r w:rsidRPr="00033427" w:rsidDel="00033427">
              <w:rPr>
                <w:rPrChange w:id="278" w:author="Christi Kehres" w:date="2017-05-03T16:14:00Z">
                  <w:rPr>
                    <w:rStyle w:val="Hyperlink"/>
                    <w:noProof/>
                  </w:rPr>
                </w:rPrChange>
              </w:rPr>
              <w:delText>Views</w:delText>
            </w:r>
            <w:r w:rsidDel="00033427">
              <w:rPr>
                <w:noProof/>
                <w:webHidden/>
              </w:rPr>
              <w:tab/>
              <w:delText>10</w:delText>
            </w:r>
          </w:del>
        </w:p>
        <w:p w14:paraId="1891DD9F" w14:textId="059FE4FB" w:rsidR="00561625" w:rsidDel="00033427" w:rsidRDefault="00561625">
          <w:pPr>
            <w:pStyle w:val="TOC1"/>
            <w:rPr>
              <w:del w:id="279" w:author="Christi Kehres" w:date="2017-05-03T16:14:00Z"/>
              <w:rFonts w:eastAsiaTheme="minorEastAsia" w:cstheme="minorBidi"/>
              <w:b w:val="0"/>
              <w:i w:val="0"/>
              <w:noProof/>
              <w:kern w:val="0"/>
              <w:sz w:val="22"/>
              <w:szCs w:val="22"/>
            </w:rPr>
          </w:pPr>
          <w:del w:id="280" w:author="Christi Kehres" w:date="2017-05-03T16:14:00Z">
            <w:r w:rsidRPr="00033427" w:rsidDel="00033427">
              <w:rPr>
                <w:rPrChange w:id="281" w:author="Christi Kehres" w:date="2017-05-03T16:14:00Z">
                  <w:rPr>
                    <w:rStyle w:val="Hyperlink"/>
                    <w:b w:val="0"/>
                    <w:i w:val="0"/>
                    <w:noProof/>
                  </w:rPr>
                </w:rPrChange>
              </w:rPr>
              <w:delText>5</w:delText>
            </w:r>
            <w:r w:rsidDel="00033427">
              <w:rPr>
                <w:rFonts w:eastAsiaTheme="minorEastAsia" w:cstheme="minorBidi"/>
                <w:b w:val="0"/>
                <w:i w:val="0"/>
                <w:noProof/>
                <w:kern w:val="0"/>
                <w:sz w:val="22"/>
                <w:szCs w:val="22"/>
              </w:rPr>
              <w:tab/>
            </w:r>
            <w:r w:rsidRPr="00033427" w:rsidDel="00033427">
              <w:rPr>
                <w:rPrChange w:id="282" w:author="Christi Kehres" w:date="2017-05-03T16:14:00Z">
                  <w:rPr>
                    <w:rStyle w:val="Hyperlink"/>
                    <w:b w:val="0"/>
                    <w:i w:val="0"/>
                    <w:noProof/>
                  </w:rPr>
                </w:rPrChange>
              </w:rPr>
              <w:delText>Classes and Interface description</w:delText>
            </w:r>
            <w:r w:rsidDel="00033427">
              <w:rPr>
                <w:noProof/>
                <w:webHidden/>
              </w:rPr>
              <w:tab/>
              <w:delText>12</w:delText>
            </w:r>
          </w:del>
        </w:p>
        <w:p w14:paraId="2EEFE24C" w14:textId="38E1FBDA" w:rsidR="00561625" w:rsidDel="00033427" w:rsidRDefault="00561625">
          <w:pPr>
            <w:pStyle w:val="TOC2"/>
            <w:tabs>
              <w:tab w:val="left" w:pos="880"/>
              <w:tab w:val="right" w:leader="dot" w:pos="10457"/>
            </w:tabs>
            <w:rPr>
              <w:del w:id="283" w:author="Christi Kehres" w:date="2017-05-03T16:14:00Z"/>
              <w:rFonts w:eastAsiaTheme="minorEastAsia" w:cstheme="minorBidi"/>
              <w:noProof/>
              <w:kern w:val="0"/>
              <w:sz w:val="22"/>
              <w:szCs w:val="22"/>
            </w:rPr>
          </w:pPr>
          <w:del w:id="284" w:author="Christi Kehres" w:date="2017-05-03T16:14:00Z">
            <w:r w:rsidRPr="00033427" w:rsidDel="00033427">
              <w:rPr>
                <w:rPrChange w:id="285" w:author="Christi Kehres" w:date="2017-05-03T16:14:00Z">
                  <w:rPr>
                    <w:rStyle w:val="Hyperlink"/>
                    <w:noProof/>
                  </w:rPr>
                </w:rPrChange>
              </w:rPr>
              <w:delText>5.1</w:delText>
            </w:r>
            <w:r w:rsidDel="00033427">
              <w:rPr>
                <w:rFonts w:eastAsiaTheme="minorEastAsia" w:cstheme="minorBidi"/>
                <w:noProof/>
                <w:kern w:val="0"/>
                <w:sz w:val="22"/>
                <w:szCs w:val="22"/>
              </w:rPr>
              <w:tab/>
            </w:r>
            <w:r w:rsidRPr="00033427" w:rsidDel="00033427">
              <w:rPr>
                <w:rPrChange w:id="286" w:author="Christi Kehres" w:date="2017-05-03T16:14:00Z">
                  <w:rPr>
                    <w:rStyle w:val="Hyperlink"/>
                    <w:noProof/>
                  </w:rPr>
                </w:rPrChange>
              </w:rPr>
              <w:delText>&lt;Class Name&gt;</w:delText>
            </w:r>
            <w:r w:rsidDel="00033427">
              <w:rPr>
                <w:noProof/>
                <w:webHidden/>
              </w:rPr>
              <w:tab/>
              <w:delText>12</w:delText>
            </w:r>
          </w:del>
        </w:p>
        <w:p w14:paraId="43C946AA" w14:textId="37E31107" w:rsidR="00561625" w:rsidDel="00033427" w:rsidRDefault="00561625">
          <w:pPr>
            <w:pStyle w:val="TOC1"/>
            <w:rPr>
              <w:del w:id="287" w:author="Christi Kehres" w:date="2017-05-03T16:14:00Z"/>
              <w:rFonts w:eastAsiaTheme="minorEastAsia" w:cstheme="minorBidi"/>
              <w:b w:val="0"/>
              <w:i w:val="0"/>
              <w:noProof/>
              <w:kern w:val="0"/>
              <w:sz w:val="22"/>
              <w:szCs w:val="22"/>
            </w:rPr>
          </w:pPr>
          <w:del w:id="288" w:author="Christi Kehres" w:date="2017-05-03T16:14:00Z">
            <w:r w:rsidRPr="00033427" w:rsidDel="00033427">
              <w:rPr>
                <w:rPrChange w:id="289" w:author="Christi Kehres" w:date="2017-05-03T16:14:00Z">
                  <w:rPr>
                    <w:rStyle w:val="Hyperlink"/>
                    <w:b w:val="0"/>
                    <w:i w:val="0"/>
                    <w:noProof/>
                  </w:rPr>
                </w:rPrChange>
              </w:rPr>
              <w:delText>6</w:delText>
            </w:r>
            <w:r w:rsidDel="00033427">
              <w:rPr>
                <w:rFonts w:eastAsiaTheme="minorEastAsia" w:cstheme="minorBidi"/>
                <w:b w:val="0"/>
                <w:i w:val="0"/>
                <w:noProof/>
                <w:kern w:val="0"/>
                <w:sz w:val="22"/>
                <w:szCs w:val="22"/>
              </w:rPr>
              <w:tab/>
            </w:r>
            <w:r w:rsidRPr="00033427" w:rsidDel="00033427">
              <w:rPr>
                <w:rPrChange w:id="290" w:author="Christi Kehres" w:date="2017-05-03T16:14:00Z">
                  <w:rPr>
                    <w:rStyle w:val="Hyperlink"/>
                    <w:b w:val="0"/>
                    <w:i w:val="0"/>
                    <w:noProof/>
                  </w:rPr>
                </w:rPrChange>
              </w:rPr>
              <w:delText>UI Design</w:delText>
            </w:r>
            <w:r w:rsidDel="00033427">
              <w:rPr>
                <w:noProof/>
                <w:webHidden/>
              </w:rPr>
              <w:tab/>
              <w:delText>13</w:delText>
            </w:r>
          </w:del>
        </w:p>
        <w:p w14:paraId="1BA8C56C" w14:textId="6DA9367E" w:rsidR="00561625" w:rsidDel="00033427" w:rsidRDefault="00561625">
          <w:pPr>
            <w:pStyle w:val="TOC3"/>
            <w:tabs>
              <w:tab w:val="left" w:pos="1000"/>
            </w:tabs>
            <w:rPr>
              <w:del w:id="291" w:author="Christi Kehres" w:date="2017-05-03T16:14:00Z"/>
              <w:rFonts w:asciiTheme="minorHAnsi" w:eastAsiaTheme="minorEastAsia" w:hAnsiTheme="minorHAnsi" w:cstheme="minorBidi"/>
              <w:noProof/>
              <w:kern w:val="0"/>
              <w:sz w:val="22"/>
              <w:szCs w:val="22"/>
            </w:rPr>
          </w:pPr>
          <w:del w:id="292" w:author="Christi Kehres" w:date="2017-05-03T16:14:00Z">
            <w:r w:rsidRPr="00033427" w:rsidDel="00033427">
              <w:rPr>
                <w:rPrChange w:id="293" w:author="Christi Kehres" w:date="2017-05-03T16:14:00Z">
                  <w:rPr>
                    <w:rStyle w:val="Hyperlink"/>
                    <w:noProof/>
                  </w:rPr>
                </w:rPrChange>
              </w:rPr>
              <w:delText>6.1</w:delText>
            </w:r>
            <w:r w:rsidDel="00033427">
              <w:rPr>
                <w:rFonts w:asciiTheme="minorHAnsi" w:eastAsiaTheme="minorEastAsia" w:hAnsiTheme="minorHAnsi" w:cstheme="minorBidi"/>
                <w:noProof/>
                <w:kern w:val="0"/>
                <w:sz w:val="22"/>
                <w:szCs w:val="22"/>
              </w:rPr>
              <w:tab/>
            </w:r>
            <w:r w:rsidRPr="00033427" w:rsidDel="00033427">
              <w:rPr>
                <w:rPrChange w:id="294" w:author="Christi Kehres" w:date="2017-05-03T16:14:00Z">
                  <w:rPr>
                    <w:rStyle w:val="Hyperlink"/>
                    <w:noProof/>
                  </w:rPr>
                </w:rPrChange>
              </w:rPr>
              <w:delText>&lt;Form Name &gt;</w:delText>
            </w:r>
            <w:r w:rsidDel="00033427">
              <w:rPr>
                <w:noProof/>
                <w:webHidden/>
              </w:rPr>
              <w:tab/>
              <w:delText>13</w:delText>
            </w:r>
          </w:del>
        </w:p>
        <w:p w14:paraId="34AA75A9" w14:textId="4C7E7257" w:rsidR="00561625" w:rsidDel="00033427" w:rsidRDefault="00561625">
          <w:pPr>
            <w:pStyle w:val="TOC1"/>
            <w:rPr>
              <w:del w:id="295" w:author="Christi Kehres" w:date="2017-05-03T16:14:00Z"/>
              <w:rFonts w:eastAsiaTheme="minorEastAsia" w:cstheme="minorBidi"/>
              <w:b w:val="0"/>
              <w:i w:val="0"/>
              <w:noProof/>
              <w:kern w:val="0"/>
              <w:sz w:val="22"/>
              <w:szCs w:val="22"/>
            </w:rPr>
          </w:pPr>
          <w:del w:id="296" w:author="Christi Kehres" w:date="2017-05-03T16:14:00Z">
            <w:r w:rsidRPr="00033427" w:rsidDel="00033427">
              <w:rPr>
                <w:rPrChange w:id="297" w:author="Christi Kehres" w:date="2017-05-03T16:14:00Z">
                  <w:rPr>
                    <w:rStyle w:val="Hyperlink"/>
                    <w:b w:val="0"/>
                    <w:i w:val="0"/>
                    <w:noProof/>
                  </w:rPr>
                </w:rPrChange>
              </w:rPr>
              <w:delText>7</w:delText>
            </w:r>
            <w:r w:rsidDel="00033427">
              <w:rPr>
                <w:rFonts w:eastAsiaTheme="minorEastAsia" w:cstheme="minorBidi"/>
                <w:b w:val="0"/>
                <w:i w:val="0"/>
                <w:noProof/>
                <w:kern w:val="0"/>
                <w:sz w:val="22"/>
                <w:szCs w:val="22"/>
              </w:rPr>
              <w:tab/>
            </w:r>
            <w:r w:rsidRPr="00033427" w:rsidDel="00033427">
              <w:rPr>
                <w:rPrChange w:id="298" w:author="Christi Kehres" w:date="2017-05-03T16:14:00Z">
                  <w:rPr>
                    <w:rStyle w:val="Hyperlink"/>
                    <w:b w:val="0"/>
                    <w:i w:val="0"/>
                    <w:noProof/>
                  </w:rPr>
                </w:rPrChange>
              </w:rPr>
              <w:delText>Menuitems</w:delText>
            </w:r>
            <w:r w:rsidDel="00033427">
              <w:rPr>
                <w:noProof/>
                <w:webHidden/>
              </w:rPr>
              <w:tab/>
              <w:delText>14</w:delText>
            </w:r>
          </w:del>
        </w:p>
        <w:p w14:paraId="0A709B6E" w14:textId="64E4A232" w:rsidR="00561625" w:rsidDel="00033427" w:rsidRDefault="00561625">
          <w:pPr>
            <w:pStyle w:val="TOC1"/>
            <w:rPr>
              <w:del w:id="299" w:author="Christi Kehres" w:date="2017-05-03T16:14:00Z"/>
              <w:rFonts w:eastAsiaTheme="minorEastAsia" w:cstheme="minorBidi"/>
              <w:b w:val="0"/>
              <w:i w:val="0"/>
              <w:noProof/>
              <w:kern w:val="0"/>
              <w:sz w:val="22"/>
              <w:szCs w:val="22"/>
            </w:rPr>
          </w:pPr>
          <w:del w:id="300" w:author="Christi Kehres" w:date="2017-05-03T16:14:00Z">
            <w:r w:rsidRPr="00033427" w:rsidDel="00033427">
              <w:rPr>
                <w:rPrChange w:id="301" w:author="Christi Kehres" w:date="2017-05-03T16:14:00Z">
                  <w:rPr>
                    <w:rStyle w:val="Hyperlink"/>
                    <w:b w:val="0"/>
                    <w:i w:val="0"/>
                    <w:noProof/>
                  </w:rPr>
                </w:rPrChange>
              </w:rPr>
              <w:delText>8</w:delText>
            </w:r>
            <w:r w:rsidDel="00033427">
              <w:rPr>
                <w:rFonts w:eastAsiaTheme="minorEastAsia" w:cstheme="minorBidi"/>
                <w:b w:val="0"/>
                <w:i w:val="0"/>
                <w:noProof/>
                <w:kern w:val="0"/>
                <w:sz w:val="22"/>
                <w:szCs w:val="22"/>
              </w:rPr>
              <w:tab/>
            </w:r>
            <w:r w:rsidRPr="00033427" w:rsidDel="00033427">
              <w:rPr>
                <w:rPrChange w:id="302" w:author="Christi Kehres" w:date="2017-05-03T16:14:00Z">
                  <w:rPr>
                    <w:rStyle w:val="Hyperlink"/>
                    <w:b w:val="0"/>
                    <w:i w:val="0"/>
                    <w:noProof/>
                  </w:rPr>
                </w:rPrChange>
              </w:rPr>
              <w:delText>Menus</w:delText>
            </w:r>
            <w:r w:rsidDel="00033427">
              <w:rPr>
                <w:noProof/>
                <w:webHidden/>
              </w:rPr>
              <w:tab/>
              <w:delText>15</w:delText>
            </w:r>
          </w:del>
        </w:p>
        <w:p w14:paraId="1D0785EF" w14:textId="5EE98C5F" w:rsidR="00561625" w:rsidDel="00033427" w:rsidRDefault="00561625">
          <w:pPr>
            <w:pStyle w:val="TOC3"/>
            <w:tabs>
              <w:tab w:val="left" w:pos="1000"/>
            </w:tabs>
            <w:rPr>
              <w:del w:id="303" w:author="Christi Kehres" w:date="2017-05-03T16:14:00Z"/>
              <w:rFonts w:asciiTheme="minorHAnsi" w:eastAsiaTheme="minorEastAsia" w:hAnsiTheme="minorHAnsi" w:cstheme="minorBidi"/>
              <w:noProof/>
              <w:kern w:val="0"/>
              <w:sz w:val="22"/>
              <w:szCs w:val="22"/>
            </w:rPr>
          </w:pPr>
          <w:del w:id="304" w:author="Christi Kehres" w:date="2017-05-03T16:14:00Z">
            <w:r w:rsidRPr="00033427" w:rsidDel="00033427">
              <w:rPr>
                <w:rPrChange w:id="305" w:author="Christi Kehres" w:date="2017-05-03T16:14:00Z">
                  <w:rPr>
                    <w:rStyle w:val="Hyperlink"/>
                    <w:rFonts w:cstheme="minorHAnsi"/>
                    <w:noProof/>
                    <w:lang w:val="en-AU"/>
                  </w:rPr>
                </w:rPrChange>
              </w:rPr>
              <w:delText>8.1</w:delText>
            </w:r>
            <w:r w:rsidDel="00033427">
              <w:rPr>
                <w:rFonts w:asciiTheme="minorHAnsi" w:eastAsiaTheme="minorEastAsia" w:hAnsiTheme="minorHAnsi" w:cstheme="minorBidi"/>
                <w:noProof/>
                <w:kern w:val="0"/>
                <w:sz w:val="22"/>
                <w:szCs w:val="22"/>
              </w:rPr>
              <w:tab/>
            </w:r>
            <w:r w:rsidRPr="00033427" w:rsidDel="00033427">
              <w:rPr>
                <w:rPrChange w:id="306" w:author="Christi Kehres" w:date="2017-05-03T16:14:00Z">
                  <w:rPr>
                    <w:rStyle w:val="Hyperlink"/>
                    <w:rFonts w:cstheme="minorHAnsi"/>
                    <w:noProof/>
                    <w:lang w:val="en-AU"/>
                  </w:rPr>
                </w:rPrChange>
              </w:rPr>
              <w:delText>Menu Name:</w:delText>
            </w:r>
            <w:r w:rsidDel="00033427">
              <w:rPr>
                <w:noProof/>
                <w:webHidden/>
              </w:rPr>
              <w:tab/>
              <w:delText>15</w:delText>
            </w:r>
          </w:del>
        </w:p>
        <w:p w14:paraId="44A9D36D" w14:textId="61D8D3CC" w:rsidR="00561625" w:rsidDel="00033427" w:rsidRDefault="00561625">
          <w:pPr>
            <w:pStyle w:val="TOC1"/>
            <w:rPr>
              <w:del w:id="307" w:author="Christi Kehres" w:date="2017-05-03T16:14:00Z"/>
              <w:rFonts w:eastAsiaTheme="minorEastAsia" w:cstheme="minorBidi"/>
              <w:b w:val="0"/>
              <w:i w:val="0"/>
              <w:noProof/>
              <w:kern w:val="0"/>
              <w:sz w:val="22"/>
              <w:szCs w:val="22"/>
            </w:rPr>
          </w:pPr>
          <w:del w:id="308" w:author="Christi Kehres" w:date="2017-05-03T16:14:00Z">
            <w:r w:rsidRPr="00033427" w:rsidDel="00033427">
              <w:rPr>
                <w:rPrChange w:id="309" w:author="Christi Kehres" w:date="2017-05-03T16:14:00Z">
                  <w:rPr>
                    <w:rStyle w:val="Hyperlink"/>
                    <w:b w:val="0"/>
                    <w:i w:val="0"/>
                    <w:noProof/>
                  </w:rPr>
                </w:rPrChange>
              </w:rPr>
              <w:delText>9</w:delText>
            </w:r>
            <w:r w:rsidDel="00033427">
              <w:rPr>
                <w:rFonts w:eastAsiaTheme="minorEastAsia" w:cstheme="minorBidi"/>
                <w:b w:val="0"/>
                <w:i w:val="0"/>
                <w:noProof/>
                <w:kern w:val="0"/>
                <w:sz w:val="22"/>
                <w:szCs w:val="22"/>
              </w:rPr>
              <w:tab/>
            </w:r>
            <w:r w:rsidRPr="00033427" w:rsidDel="00033427">
              <w:rPr>
                <w:rPrChange w:id="310" w:author="Christi Kehres" w:date="2017-05-03T16:14:00Z">
                  <w:rPr>
                    <w:rStyle w:val="Hyperlink"/>
                    <w:b w:val="0"/>
                    <w:i w:val="0"/>
                    <w:noProof/>
                  </w:rPr>
                </w:rPrChange>
              </w:rPr>
              <w:delText>Detailed web design</w:delText>
            </w:r>
            <w:r w:rsidDel="00033427">
              <w:rPr>
                <w:noProof/>
                <w:webHidden/>
              </w:rPr>
              <w:tab/>
              <w:delText>16</w:delText>
            </w:r>
          </w:del>
        </w:p>
        <w:p w14:paraId="4220DFE1" w14:textId="3883F608" w:rsidR="00561625" w:rsidDel="00033427" w:rsidRDefault="00561625">
          <w:pPr>
            <w:pStyle w:val="TOC2"/>
            <w:tabs>
              <w:tab w:val="left" w:pos="880"/>
              <w:tab w:val="right" w:leader="dot" w:pos="10457"/>
            </w:tabs>
            <w:rPr>
              <w:del w:id="311" w:author="Christi Kehres" w:date="2017-05-03T16:14:00Z"/>
              <w:rFonts w:eastAsiaTheme="minorEastAsia" w:cstheme="minorBidi"/>
              <w:noProof/>
              <w:kern w:val="0"/>
              <w:sz w:val="22"/>
              <w:szCs w:val="22"/>
            </w:rPr>
          </w:pPr>
          <w:del w:id="312" w:author="Christi Kehres" w:date="2017-05-03T16:14:00Z">
            <w:r w:rsidRPr="00033427" w:rsidDel="00033427">
              <w:rPr>
                <w:rPrChange w:id="313" w:author="Christi Kehres" w:date="2017-05-03T16:14:00Z">
                  <w:rPr>
                    <w:rStyle w:val="Hyperlink"/>
                    <w:noProof/>
                  </w:rPr>
                </w:rPrChange>
              </w:rPr>
              <w:delText>9.1</w:delText>
            </w:r>
            <w:r w:rsidDel="00033427">
              <w:rPr>
                <w:rFonts w:eastAsiaTheme="minorEastAsia" w:cstheme="minorBidi"/>
                <w:noProof/>
                <w:kern w:val="0"/>
                <w:sz w:val="22"/>
                <w:szCs w:val="22"/>
              </w:rPr>
              <w:tab/>
            </w:r>
            <w:r w:rsidRPr="00033427" w:rsidDel="00033427">
              <w:rPr>
                <w:rPrChange w:id="314" w:author="Christi Kehres" w:date="2017-05-03T16:14:00Z">
                  <w:rPr>
                    <w:rStyle w:val="Hyperlink"/>
                    <w:noProof/>
                  </w:rPr>
                </w:rPrChange>
              </w:rPr>
              <w:delText>Web Controls</w:delText>
            </w:r>
            <w:r w:rsidDel="00033427">
              <w:rPr>
                <w:noProof/>
                <w:webHidden/>
              </w:rPr>
              <w:tab/>
              <w:delText>16</w:delText>
            </w:r>
          </w:del>
        </w:p>
        <w:p w14:paraId="02398812" w14:textId="0467E93F" w:rsidR="00561625" w:rsidDel="00033427" w:rsidRDefault="00561625">
          <w:pPr>
            <w:pStyle w:val="TOC3"/>
            <w:rPr>
              <w:del w:id="315" w:author="Christi Kehres" w:date="2017-05-03T16:14:00Z"/>
              <w:rFonts w:asciiTheme="minorHAnsi" w:eastAsiaTheme="minorEastAsia" w:hAnsiTheme="minorHAnsi" w:cstheme="minorBidi"/>
              <w:noProof/>
              <w:kern w:val="0"/>
              <w:sz w:val="22"/>
              <w:szCs w:val="22"/>
            </w:rPr>
          </w:pPr>
          <w:del w:id="316" w:author="Christi Kehres" w:date="2017-05-03T16:14:00Z">
            <w:r w:rsidRPr="00033427" w:rsidDel="00033427">
              <w:rPr>
                <w:rPrChange w:id="317" w:author="Christi Kehres" w:date="2017-05-03T16:14:00Z">
                  <w:rPr>
                    <w:rStyle w:val="Hyperlink"/>
                    <w:noProof/>
                  </w:rPr>
                </w:rPrChange>
              </w:rPr>
              <w:delText>9.1.1</w:delText>
            </w:r>
            <w:r w:rsidDel="00033427">
              <w:rPr>
                <w:rFonts w:asciiTheme="minorHAnsi" w:eastAsiaTheme="minorEastAsia" w:hAnsiTheme="minorHAnsi" w:cstheme="minorBidi"/>
                <w:noProof/>
                <w:kern w:val="0"/>
                <w:sz w:val="22"/>
                <w:szCs w:val="22"/>
              </w:rPr>
              <w:tab/>
            </w:r>
            <w:r w:rsidRPr="00033427" w:rsidDel="00033427">
              <w:rPr>
                <w:rPrChange w:id="318" w:author="Christi Kehres" w:date="2017-05-03T16:14:00Z">
                  <w:rPr>
                    <w:rStyle w:val="Hyperlink"/>
                    <w:noProof/>
                  </w:rPr>
                </w:rPrChange>
              </w:rPr>
              <w:delText>&lt;Name&gt;</w:delText>
            </w:r>
            <w:r w:rsidDel="00033427">
              <w:rPr>
                <w:noProof/>
                <w:webHidden/>
              </w:rPr>
              <w:tab/>
              <w:delText>16</w:delText>
            </w:r>
          </w:del>
        </w:p>
        <w:p w14:paraId="7425B908" w14:textId="48DE5A3E" w:rsidR="00561625" w:rsidDel="00033427" w:rsidRDefault="00561625">
          <w:pPr>
            <w:pStyle w:val="TOC3"/>
            <w:rPr>
              <w:del w:id="319" w:author="Christi Kehres" w:date="2017-05-03T16:14:00Z"/>
              <w:rFonts w:asciiTheme="minorHAnsi" w:eastAsiaTheme="minorEastAsia" w:hAnsiTheme="minorHAnsi" w:cstheme="minorBidi"/>
              <w:noProof/>
              <w:kern w:val="0"/>
              <w:sz w:val="22"/>
              <w:szCs w:val="22"/>
            </w:rPr>
          </w:pPr>
          <w:del w:id="320" w:author="Christi Kehres" w:date="2017-05-03T16:14:00Z">
            <w:r w:rsidRPr="00033427" w:rsidDel="00033427">
              <w:rPr>
                <w:rPrChange w:id="321" w:author="Christi Kehres" w:date="2017-05-03T16:14:00Z">
                  <w:rPr>
                    <w:rStyle w:val="Hyperlink"/>
                    <w:noProof/>
                  </w:rPr>
                </w:rPrChange>
              </w:rPr>
              <w:delText>9.1.1.1</w:delText>
            </w:r>
            <w:r w:rsidDel="00033427">
              <w:rPr>
                <w:rFonts w:asciiTheme="minorHAnsi" w:eastAsiaTheme="minorEastAsia" w:hAnsiTheme="minorHAnsi" w:cstheme="minorBidi"/>
                <w:noProof/>
                <w:kern w:val="0"/>
                <w:sz w:val="22"/>
                <w:szCs w:val="22"/>
              </w:rPr>
              <w:tab/>
            </w:r>
            <w:r w:rsidRPr="00033427" w:rsidDel="00033427">
              <w:rPr>
                <w:rPrChange w:id="322" w:author="Christi Kehres" w:date="2017-05-03T16:14:00Z">
                  <w:rPr>
                    <w:rStyle w:val="Hyperlink"/>
                    <w:noProof/>
                  </w:rPr>
                </w:rPrChange>
              </w:rPr>
              <w:delText>Data Source Controls</w:delText>
            </w:r>
            <w:r w:rsidDel="00033427">
              <w:rPr>
                <w:noProof/>
                <w:webHidden/>
              </w:rPr>
              <w:tab/>
              <w:delText>16</w:delText>
            </w:r>
          </w:del>
        </w:p>
        <w:p w14:paraId="66386556" w14:textId="5E288A75" w:rsidR="00561625" w:rsidDel="00033427" w:rsidRDefault="00561625">
          <w:pPr>
            <w:pStyle w:val="TOC3"/>
            <w:rPr>
              <w:del w:id="323" w:author="Christi Kehres" w:date="2017-05-03T16:14:00Z"/>
              <w:rFonts w:asciiTheme="minorHAnsi" w:eastAsiaTheme="minorEastAsia" w:hAnsiTheme="minorHAnsi" w:cstheme="minorBidi"/>
              <w:noProof/>
              <w:kern w:val="0"/>
              <w:sz w:val="22"/>
              <w:szCs w:val="22"/>
            </w:rPr>
          </w:pPr>
          <w:del w:id="324" w:author="Christi Kehres" w:date="2017-05-03T16:14:00Z">
            <w:r w:rsidRPr="00033427" w:rsidDel="00033427">
              <w:rPr>
                <w:rPrChange w:id="325" w:author="Christi Kehres" w:date="2017-05-03T16:14:00Z">
                  <w:rPr>
                    <w:rStyle w:val="Hyperlink"/>
                    <w:noProof/>
                  </w:rPr>
                </w:rPrChange>
              </w:rPr>
              <w:delText>9.1.1.2</w:delText>
            </w:r>
            <w:r w:rsidDel="00033427">
              <w:rPr>
                <w:rFonts w:asciiTheme="minorHAnsi" w:eastAsiaTheme="minorEastAsia" w:hAnsiTheme="minorHAnsi" w:cstheme="minorBidi"/>
                <w:noProof/>
                <w:kern w:val="0"/>
                <w:sz w:val="22"/>
                <w:szCs w:val="22"/>
              </w:rPr>
              <w:tab/>
            </w:r>
            <w:r w:rsidRPr="00033427" w:rsidDel="00033427">
              <w:rPr>
                <w:rPrChange w:id="326" w:author="Christi Kehres" w:date="2017-05-03T16:14:00Z">
                  <w:rPr>
                    <w:rStyle w:val="Hyperlink"/>
                    <w:noProof/>
                  </w:rPr>
                </w:rPrChange>
              </w:rPr>
              <w:delText>Methods</w:delText>
            </w:r>
            <w:r w:rsidDel="00033427">
              <w:rPr>
                <w:noProof/>
                <w:webHidden/>
              </w:rPr>
              <w:tab/>
              <w:delText>16</w:delText>
            </w:r>
          </w:del>
        </w:p>
        <w:p w14:paraId="1C9487B6" w14:textId="71175B5A" w:rsidR="00561625" w:rsidDel="00033427" w:rsidRDefault="00561625">
          <w:pPr>
            <w:pStyle w:val="TOC2"/>
            <w:tabs>
              <w:tab w:val="left" w:pos="880"/>
              <w:tab w:val="right" w:leader="dot" w:pos="10457"/>
            </w:tabs>
            <w:rPr>
              <w:del w:id="327" w:author="Christi Kehres" w:date="2017-05-03T16:14:00Z"/>
              <w:rFonts w:eastAsiaTheme="minorEastAsia" w:cstheme="minorBidi"/>
              <w:noProof/>
              <w:kern w:val="0"/>
              <w:sz w:val="22"/>
              <w:szCs w:val="22"/>
            </w:rPr>
          </w:pPr>
          <w:del w:id="328" w:author="Christi Kehres" w:date="2017-05-03T16:14:00Z">
            <w:r w:rsidRPr="00033427" w:rsidDel="00033427">
              <w:rPr>
                <w:rPrChange w:id="329" w:author="Christi Kehres" w:date="2017-05-03T16:14:00Z">
                  <w:rPr>
                    <w:rStyle w:val="Hyperlink"/>
                    <w:noProof/>
                  </w:rPr>
                </w:rPrChange>
              </w:rPr>
              <w:delText>9.2</w:delText>
            </w:r>
            <w:r w:rsidDel="00033427">
              <w:rPr>
                <w:rFonts w:eastAsiaTheme="minorEastAsia" w:cstheme="minorBidi"/>
                <w:noProof/>
                <w:kern w:val="0"/>
                <w:sz w:val="22"/>
                <w:szCs w:val="22"/>
              </w:rPr>
              <w:tab/>
            </w:r>
            <w:r w:rsidRPr="00033427" w:rsidDel="00033427">
              <w:rPr>
                <w:rPrChange w:id="330" w:author="Christi Kehres" w:date="2017-05-03T16:14:00Z">
                  <w:rPr>
                    <w:rStyle w:val="Hyperlink"/>
                    <w:noProof/>
                  </w:rPr>
                </w:rPrChange>
              </w:rPr>
              <w:delText>EP Page Definitions</w:delText>
            </w:r>
            <w:r w:rsidDel="00033427">
              <w:rPr>
                <w:noProof/>
                <w:webHidden/>
              </w:rPr>
              <w:tab/>
              <w:delText>16</w:delText>
            </w:r>
          </w:del>
        </w:p>
        <w:p w14:paraId="09270113" w14:textId="2B04F0F1" w:rsidR="00561625" w:rsidDel="00033427" w:rsidRDefault="00561625">
          <w:pPr>
            <w:pStyle w:val="TOC3"/>
            <w:rPr>
              <w:del w:id="331" w:author="Christi Kehres" w:date="2017-05-03T16:14:00Z"/>
              <w:rFonts w:asciiTheme="minorHAnsi" w:eastAsiaTheme="minorEastAsia" w:hAnsiTheme="minorHAnsi" w:cstheme="minorBidi"/>
              <w:noProof/>
              <w:kern w:val="0"/>
              <w:sz w:val="22"/>
              <w:szCs w:val="22"/>
            </w:rPr>
          </w:pPr>
          <w:del w:id="332" w:author="Christi Kehres" w:date="2017-05-03T16:14:00Z">
            <w:r w:rsidRPr="00033427" w:rsidDel="00033427">
              <w:rPr>
                <w:rPrChange w:id="333" w:author="Christi Kehres" w:date="2017-05-03T16:14:00Z">
                  <w:rPr>
                    <w:rStyle w:val="Hyperlink"/>
                    <w:noProof/>
                  </w:rPr>
                </w:rPrChange>
              </w:rPr>
              <w:delText>9.2.1</w:delText>
            </w:r>
            <w:r w:rsidDel="00033427">
              <w:rPr>
                <w:rFonts w:asciiTheme="minorHAnsi" w:eastAsiaTheme="minorEastAsia" w:hAnsiTheme="minorHAnsi" w:cstheme="minorBidi"/>
                <w:noProof/>
                <w:kern w:val="0"/>
                <w:sz w:val="22"/>
                <w:szCs w:val="22"/>
              </w:rPr>
              <w:tab/>
            </w:r>
            <w:r w:rsidRPr="00033427" w:rsidDel="00033427">
              <w:rPr>
                <w:rPrChange w:id="334" w:author="Christi Kehres" w:date="2017-05-03T16:14:00Z">
                  <w:rPr>
                    <w:rStyle w:val="Hyperlink"/>
                    <w:noProof/>
                  </w:rPr>
                </w:rPrChange>
              </w:rPr>
              <w:delText>&lt;Page Name&gt;</w:delText>
            </w:r>
            <w:r w:rsidDel="00033427">
              <w:rPr>
                <w:noProof/>
                <w:webHidden/>
              </w:rPr>
              <w:tab/>
              <w:delText>16</w:delText>
            </w:r>
          </w:del>
        </w:p>
        <w:p w14:paraId="3860F2F8" w14:textId="62102AC9" w:rsidR="00561625" w:rsidDel="00033427" w:rsidRDefault="00561625">
          <w:pPr>
            <w:pStyle w:val="TOC3"/>
            <w:rPr>
              <w:del w:id="335" w:author="Christi Kehres" w:date="2017-05-03T16:14:00Z"/>
              <w:rFonts w:asciiTheme="minorHAnsi" w:eastAsiaTheme="minorEastAsia" w:hAnsiTheme="minorHAnsi" w:cstheme="minorBidi"/>
              <w:noProof/>
              <w:kern w:val="0"/>
              <w:sz w:val="22"/>
              <w:szCs w:val="22"/>
            </w:rPr>
          </w:pPr>
          <w:del w:id="336" w:author="Christi Kehres" w:date="2017-05-03T16:14:00Z">
            <w:r w:rsidRPr="00033427" w:rsidDel="00033427">
              <w:rPr>
                <w:rPrChange w:id="337" w:author="Christi Kehres" w:date="2017-05-03T16:14:00Z">
                  <w:rPr>
                    <w:rStyle w:val="Hyperlink"/>
                    <w:noProof/>
                  </w:rPr>
                </w:rPrChange>
              </w:rPr>
              <w:delText>9.2.1.1</w:delText>
            </w:r>
            <w:r w:rsidDel="00033427">
              <w:rPr>
                <w:rFonts w:asciiTheme="minorHAnsi" w:eastAsiaTheme="minorEastAsia" w:hAnsiTheme="minorHAnsi" w:cstheme="minorBidi"/>
                <w:noProof/>
                <w:kern w:val="0"/>
                <w:sz w:val="22"/>
                <w:szCs w:val="22"/>
              </w:rPr>
              <w:tab/>
            </w:r>
            <w:r w:rsidRPr="00033427" w:rsidDel="00033427">
              <w:rPr>
                <w:rPrChange w:id="338" w:author="Christi Kehres" w:date="2017-05-03T16:14:00Z">
                  <w:rPr>
                    <w:rStyle w:val="Hyperlink"/>
                    <w:noProof/>
                  </w:rPr>
                </w:rPrChange>
              </w:rPr>
              <w:delText>Web Parts</w:delText>
            </w:r>
            <w:r w:rsidDel="00033427">
              <w:rPr>
                <w:noProof/>
                <w:webHidden/>
              </w:rPr>
              <w:tab/>
              <w:delText>16</w:delText>
            </w:r>
          </w:del>
        </w:p>
        <w:p w14:paraId="7A55EF5A" w14:textId="750AE6E3" w:rsidR="00561625" w:rsidDel="00033427" w:rsidRDefault="00561625">
          <w:pPr>
            <w:pStyle w:val="TOC1"/>
            <w:tabs>
              <w:tab w:val="left" w:pos="600"/>
            </w:tabs>
            <w:rPr>
              <w:del w:id="339" w:author="Christi Kehres" w:date="2017-05-03T16:14:00Z"/>
              <w:rFonts w:eastAsiaTheme="minorEastAsia" w:cstheme="minorBidi"/>
              <w:b w:val="0"/>
              <w:i w:val="0"/>
              <w:noProof/>
              <w:kern w:val="0"/>
              <w:sz w:val="22"/>
              <w:szCs w:val="22"/>
            </w:rPr>
          </w:pPr>
          <w:del w:id="340" w:author="Christi Kehres" w:date="2017-05-03T16:14:00Z">
            <w:r w:rsidRPr="00033427" w:rsidDel="00033427">
              <w:rPr>
                <w:rPrChange w:id="341" w:author="Christi Kehres" w:date="2017-05-03T16:14:00Z">
                  <w:rPr>
                    <w:rStyle w:val="Hyperlink"/>
                    <w:b w:val="0"/>
                    <w:i w:val="0"/>
                    <w:noProof/>
                  </w:rPr>
                </w:rPrChange>
              </w:rPr>
              <w:delText>10</w:delText>
            </w:r>
            <w:r w:rsidDel="00033427">
              <w:rPr>
                <w:rFonts w:eastAsiaTheme="minorEastAsia" w:cstheme="minorBidi"/>
                <w:b w:val="0"/>
                <w:i w:val="0"/>
                <w:noProof/>
                <w:kern w:val="0"/>
                <w:sz w:val="22"/>
                <w:szCs w:val="22"/>
              </w:rPr>
              <w:tab/>
            </w:r>
            <w:r w:rsidRPr="00033427" w:rsidDel="00033427">
              <w:rPr>
                <w:rPrChange w:id="342" w:author="Christi Kehres" w:date="2017-05-03T16:14:00Z">
                  <w:rPr>
                    <w:rStyle w:val="Hyperlink"/>
                    <w:b w:val="0"/>
                    <w:i w:val="0"/>
                    <w:noProof/>
                  </w:rPr>
                </w:rPrChange>
              </w:rPr>
              <w:delText>Detailed Report Design</w:delText>
            </w:r>
            <w:r w:rsidDel="00033427">
              <w:rPr>
                <w:noProof/>
                <w:webHidden/>
              </w:rPr>
              <w:tab/>
              <w:delText>17</w:delText>
            </w:r>
          </w:del>
        </w:p>
        <w:p w14:paraId="4DCC590A" w14:textId="7BEC513D" w:rsidR="00561625" w:rsidDel="00033427" w:rsidRDefault="00561625">
          <w:pPr>
            <w:pStyle w:val="TOC3"/>
            <w:rPr>
              <w:del w:id="343" w:author="Christi Kehres" w:date="2017-05-03T16:14:00Z"/>
              <w:rFonts w:asciiTheme="minorHAnsi" w:eastAsiaTheme="minorEastAsia" w:hAnsiTheme="minorHAnsi" w:cstheme="minorBidi"/>
              <w:noProof/>
              <w:kern w:val="0"/>
              <w:sz w:val="22"/>
              <w:szCs w:val="22"/>
            </w:rPr>
          </w:pPr>
          <w:del w:id="344" w:author="Christi Kehres" w:date="2017-05-03T16:14:00Z">
            <w:r w:rsidRPr="00033427" w:rsidDel="00033427">
              <w:rPr>
                <w:rPrChange w:id="345" w:author="Christi Kehres" w:date="2017-05-03T16:14:00Z">
                  <w:rPr>
                    <w:rStyle w:val="Hyperlink"/>
                    <w:noProof/>
                  </w:rPr>
                </w:rPrChange>
              </w:rPr>
              <w:delText>10.1</w:delText>
            </w:r>
            <w:r w:rsidDel="00033427">
              <w:rPr>
                <w:rFonts w:asciiTheme="minorHAnsi" w:eastAsiaTheme="minorEastAsia" w:hAnsiTheme="minorHAnsi" w:cstheme="minorBidi"/>
                <w:noProof/>
                <w:kern w:val="0"/>
                <w:sz w:val="22"/>
                <w:szCs w:val="22"/>
              </w:rPr>
              <w:tab/>
            </w:r>
            <w:r w:rsidRPr="00033427" w:rsidDel="00033427">
              <w:rPr>
                <w:rPrChange w:id="346" w:author="Christi Kehres" w:date="2017-05-03T16:14:00Z">
                  <w:rPr>
                    <w:rStyle w:val="Hyperlink"/>
                    <w:noProof/>
                  </w:rPr>
                </w:rPrChange>
              </w:rPr>
              <w:delText>&lt;Name of Report&gt;</w:delText>
            </w:r>
            <w:r w:rsidDel="00033427">
              <w:rPr>
                <w:noProof/>
                <w:webHidden/>
              </w:rPr>
              <w:tab/>
              <w:delText>17</w:delText>
            </w:r>
          </w:del>
        </w:p>
        <w:p w14:paraId="3380AC86" w14:textId="326B3E58" w:rsidR="00561625" w:rsidDel="00033427" w:rsidRDefault="00561625">
          <w:pPr>
            <w:pStyle w:val="TOC3"/>
            <w:tabs>
              <w:tab w:val="left" w:pos="1540"/>
            </w:tabs>
            <w:rPr>
              <w:del w:id="347" w:author="Christi Kehres" w:date="2017-05-03T16:14:00Z"/>
              <w:rFonts w:asciiTheme="minorHAnsi" w:eastAsiaTheme="minorEastAsia" w:hAnsiTheme="minorHAnsi" w:cstheme="minorBidi"/>
              <w:noProof/>
              <w:kern w:val="0"/>
              <w:sz w:val="22"/>
              <w:szCs w:val="22"/>
            </w:rPr>
          </w:pPr>
          <w:del w:id="348" w:author="Christi Kehres" w:date="2017-05-03T16:14:00Z">
            <w:r w:rsidRPr="00033427" w:rsidDel="00033427">
              <w:rPr>
                <w:rPrChange w:id="349" w:author="Christi Kehres" w:date="2017-05-03T16:14:00Z">
                  <w:rPr>
                    <w:rStyle w:val="Hyperlink"/>
                    <w:noProof/>
                  </w:rPr>
                </w:rPrChange>
              </w:rPr>
              <w:delText>10.1.1.1</w:delText>
            </w:r>
            <w:r w:rsidDel="00033427">
              <w:rPr>
                <w:rFonts w:asciiTheme="minorHAnsi" w:eastAsiaTheme="minorEastAsia" w:hAnsiTheme="minorHAnsi" w:cstheme="minorBidi"/>
                <w:noProof/>
                <w:kern w:val="0"/>
                <w:sz w:val="22"/>
                <w:szCs w:val="22"/>
              </w:rPr>
              <w:tab/>
            </w:r>
            <w:r w:rsidRPr="00033427" w:rsidDel="00033427">
              <w:rPr>
                <w:rPrChange w:id="350" w:author="Christi Kehres" w:date="2017-05-03T16:14:00Z">
                  <w:rPr>
                    <w:rStyle w:val="Hyperlink"/>
                    <w:noProof/>
                  </w:rPr>
                </w:rPrChange>
              </w:rPr>
              <w:delText>Dataset - &lt;Name of Data Set&gt;</w:delText>
            </w:r>
            <w:r w:rsidDel="00033427">
              <w:rPr>
                <w:noProof/>
                <w:webHidden/>
              </w:rPr>
              <w:tab/>
              <w:delText>17</w:delText>
            </w:r>
          </w:del>
        </w:p>
        <w:p w14:paraId="6A676CFD" w14:textId="19283DD7" w:rsidR="00561625" w:rsidDel="00033427" w:rsidRDefault="00561625">
          <w:pPr>
            <w:pStyle w:val="TOC3"/>
            <w:tabs>
              <w:tab w:val="left" w:pos="1540"/>
            </w:tabs>
            <w:rPr>
              <w:del w:id="351" w:author="Christi Kehres" w:date="2017-05-03T16:14:00Z"/>
              <w:rFonts w:asciiTheme="minorHAnsi" w:eastAsiaTheme="minorEastAsia" w:hAnsiTheme="minorHAnsi" w:cstheme="minorBidi"/>
              <w:noProof/>
              <w:kern w:val="0"/>
              <w:sz w:val="22"/>
              <w:szCs w:val="22"/>
            </w:rPr>
          </w:pPr>
          <w:del w:id="352" w:author="Christi Kehres" w:date="2017-05-03T16:14:00Z">
            <w:r w:rsidRPr="00033427" w:rsidDel="00033427">
              <w:rPr>
                <w:rPrChange w:id="353" w:author="Christi Kehres" w:date="2017-05-03T16:14:00Z">
                  <w:rPr>
                    <w:rStyle w:val="Hyperlink"/>
                    <w:noProof/>
                  </w:rPr>
                </w:rPrChange>
              </w:rPr>
              <w:delText>10.1.1.3</w:delText>
            </w:r>
            <w:r w:rsidDel="00033427">
              <w:rPr>
                <w:rFonts w:asciiTheme="minorHAnsi" w:eastAsiaTheme="minorEastAsia" w:hAnsiTheme="minorHAnsi" w:cstheme="minorBidi"/>
                <w:noProof/>
                <w:kern w:val="0"/>
                <w:sz w:val="22"/>
                <w:szCs w:val="22"/>
              </w:rPr>
              <w:tab/>
            </w:r>
            <w:r w:rsidRPr="00033427" w:rsidDel="00033427">
              <w:rPr>
                <w:rPrChange w:id="354" w:author="Christi Kehres" w:date="2017-05-03T16:14:00Z">
                  <w:rPr>
                    <w:rStyle w:val="Hyperlink"/>
                    <w:noProof/>
                  </w:rPr>
                </w:rPrChange>
              </w:rPr>
              <w:delText>Report Data Provider design &lt;Name of RDP Class&gt;</w:delText>
            </w:r>
            <w:r w:rsidDel="00033427">
              <w:rPr>
                <w:noProof/>
                <w:webHidden/>
              </w:rPr>
              <w:tab/>
              <w:delText>17</w:delText>
            </w:r>
          </w:del>
        </w:p>
        <w:p w14:paraId="1CCD1DB9" w14:textId="2FF4857B" w:rsidR="00561625" w:rsidDel="00033427" w:rsidRDefault="00561625">
          <w:pPr>
            <w:pStyle w:val="TOC3"/>
            <w:rPr>
              <w:del w:id="355" w:author="Christi Kehres" w:date="2017-05-03T16:14:00Z"/>
              <w:rFonts w:asciiTheme="minorHAnsi" w:eastAsiaTheme="minorEastAsia" w:hAnsiTheme="minorHAnsi" w:cstheme="minorBidi"/>
              <w:noProof/>
              <w:kern w:val="0"/>
              <w:sz w:val="22"/>
              <w:szCs w:val="22"/>
            </w:rPr>
          </w:pPr>
          <w:del w:id="356" w:author="Christi Kehres" w:date="2017-05-03T16:14:00Z">
            <w:r w:rsidRPr="00033427" w:rsidDel="00033427">
              <w:rPr>
                <w:rPrChange w:id="357" w:author="Christi Kehres" w:date="2017-05-03T16:14:00Z">
                  <w:rPr>
                    <w:rStyle w:val="Hyperlink"/>
                    <w:noProof/>
                  </w:rPr>
                </w:rPrChange>
              </w:rPr>
              <w:delText>10.1.2</w:delText>
            </w:r>
            <w:r w:rsidDel="00033427">
              <w:rPr>
                <w:rFonts w:asciiTheme="minorHAnsi" w:eastAsiaTheme="minorEastAsia" w:hAnsiTheme="minorHAnsi" w:cstheme="minorBidi"/>
                <w:noProof/>
                <w:kern w:val="0"/>
                <w:sz w:val="22"/>
                <w:szCs w:val="22"/>
              </w:rPr>
              <w:tab/>
            </w:r>
            <w:r w:rsidRPr="00033427" w:rsidDel="00033427">
              <w:rPr>
                <w:rPrChange w:id="358" w:author="Christi Kehres" w:date="2017-05-03T16:14:00Z">
                  <w:rPr>
                    <w:rStyle w:val="Hyperlink"/>
                    <w:noProof/>
                  </w:rPr>
                </w:rPrChange>
              </w:rPr>
              <w:delText>Parameters</w:delText>
            </w:r>
            <w:r w:rsidDel="00033427">
              <w:rPr>
                <w:noProof/>
                <w:webHidden/>
              </w:rPr>
              <w:tab/>
              <w:delText>18</w:delText>
            </w:r>
          </w:del>
        </w:p>
        <w:p w14:paraId="03FA06B2" w14:textId="1C73FD8B" w:rsidR="00561625" w:rsidDel="00033427" w:rsidRDefault="00561625">
          <w:pPr>
            <w:pStyle w:val="TOC3"/>
            <w:rPr>
              <w:del w:id="359" w:author="Christi Kehres" w:date="2017-05-03T16:14:00Z"/>
              <w:rFonts w:asciiTheme="minorHAnsi" w:eastAsiaTheme="minorEastAsia" w:hAnsiTheme="minorHAnsi" w:cstheme="minorBidi"/>
              <w:noProof/>
              <w:kern w:val="0"/>
              <w:sz w:val="22"/>
              <w:szCs w:val="22"/>
            </w:rPr>
          </w:pPr>
          <w:del w:id="360" w:author="Christi Kehres" w:date="2017-05-03T16:14:00Z">
            <w:r w:rsidRPr="00033427" w:rsidDel="00033427">
              <w:rPr>
                <w:rPrChange w:id="361" w:author="Christi Kehres" w:date="2017-05-03T16:14:00Z">
                  <w:rPr>
                    <w:rStyle w:val="Hyperlink"/>
                    <w:noProof/>
                  </w:rPr>
                </w:rPrChange>
              </w:rPr>
              <w:delText>10.1.3</w:delText>
            </w:r>
            <w:r w:rsidDel="00033427">
              <w:rPr>
                <w:rFonts w:asciiTheme="minorHAnsi" w:eastAsiaTheme="minorEastAsia" w:hAnsiTheme="minorHAnsi" w:cstheme="minorBidi"/>
                <w:noProof/>
                <w:kern w:val="0"/>
                <w:sz w:val="22"/>
                <w:szCs w:val="22"/>
              </w:rPr>
              <w:tab/>
            </w:r>
            <w:r w:rsidRPr="00033427" w:rsidDel="00033427">
              <w:rPr>
                <w:rPrChange w:id="362" w:author="Christi Kehres" w:date="2017-05-03T16:14:00Z">
                  <w:rPr>
                    <w:rStyle w:val="Hyperlink"/>
                    <w:noProof/>
                  </w:rPr>
                </w:rPrChange>
              </w:rPr>
              <w:delText>Report design</w:delText>
            </w:r>
            <w:r w:rsidDel="00033427">
              <w:rPr>
                <w:noProof/>
                <w:webHidden/>
              </w:rPr>
              <w:tab/>
              <w:delText>18</w:delText>
            </w:r>
          </w:del>
        </w:p>
        <w:p w14:paraId="29DF8EE4" w14:textId="68862524" w:rsidR="00561625" w:rsidDel="00033427" w:rsidRDefault="00561625">
          <w:pPr>
            <w:pStyle w:val="TOC3"/>
            <w:rPr>
              <w:del w:id="363" w:author="Christi Kehres" w:date="2017-05-03T16:14:00Z"/>
              <w:rFonts w:asciiTheme="minorHAnsi" w:eastAsiaTheme="minorEastAsia" w:hAnsiTheme="minorHAnsi" w:cstheme="minorBidi"/>
              <w:noProof/>
              <w:kern w:val="0"/>
              <w:sz w:val="22"/>
              <w:szCs w:val="22"/>
            </w:rPr>
          </w:pPr>
          <w:del w:id="364" w:author="Christi Kehres" w:date="2017-05-03T16:14:00Z">
            <w:r w:rsidRPr="00033427" w:rsidDel="00033427">
              <w:rPr>
                <w:rPrChange w:id="365" w:author="Christi Kehres" w:date="2017-05-03T16:14:00Z">
                  <w:rPr>
                    <w:rStyle w:val="Hyperlink"/>
                    <w:noProof/>
                  </w:rPr>
                </w:rPrChange>
              </w:rPr>
              <w:delText>10.1.4</w:delText>
            </w:r>
            <w:r w:rsidDel="00033427">
              <w:rPr>
                <w:rFonts w:asciiTheme="minorHAnsi" w:eastAsiaTheme="minorEastAsia" w:hAnsiTheme="minorHAnsi" w:cstheme="minorBidi"/>
                <w:noProof/>
                <w:kern w:val="0"/>
                <w:sz w:val="22"/>
                <w:szCs w:val="22"/>
              </w:rPr>
              <w:tab/>
            </w:r>
            <w:r w:rsidRPr="00033427" w:rsidDel="00033427">
              <w:rPr>
                <w:rPrChange w:id="366" w:author="Christi Kehres" w:date="2017-05-03T16:14:00Z">
                  <w:rPr>
                    <w:rStyle w:val="Hyperlink"/>
                    <w:noProof/>
                  </w:rPr>
                </w:rPrChange>
              </w:rPr>
              <w:delText>Visual Layout</w:delText>
            </w:r>
            <w:r w:rsidDel="00033427">
              <w:rPr>
                <w:noProof/>
                <w:webHidden/>
              </w:rPr>
              <w:tab/>
              <w:delText>18</w:delText>
            </w:r>
          </w:del>
        </w:p>
        <w:p w14:paraId="00798B76" w14:textId="252F7AFE" w:rsidR="00561625" w:rsidDel="00033427" w:rsidRDefault="00561625">
          <w:pPr>
            <w:pStyle w:val="TOC1"/>
            <w:tabs>
              <w:tab w:val="left" w:pos="600"/>
            </w:tabs>
            <w:rPr>
              <w:del w:id="367" w:author="Christi Kehres" w:date="2017-05-03T16:14:00Z"/>
              <w:rFonts w:eastAsiaTheme="minorEastAsia" w:cstheme="minorBidi"/>
              <w:b w:val="0"/>
              <w:i w:val="0"/>
              <w:noProof/>
              <w:kern w:val="0"/>
              <w:sz w:val="22"/>
              <w:szCs w:val="22"/>
            </w:rPr>
          </w:pPr>
          <w:del w:id="368" w:author="Christi Kehres" w:date="2017-05-03T16:14:00Z">
            <w:r w:rsidRPr="00033427" w:rsidDel="00033427">
              <w:rPr>
                <w:rPrChange w:id="369" w:author="Christi Kehres" w:date="2017-05-03T16:14:00Z">
                  <w:rPr>
                    <w:rStyle w:val="Hyperlink"/>
                    <w:b w:val="0"/>
                    <w:i w:val="0"/>
                    <w:noProof/>
                  </w:rPr>
                </w:rPrChange>
              </w:rPr>
              <w:delText>11</w:delText>
            </w:r>
            <w:r w:rsidDel="00033427">
              <w:rPr>
                <w:rFonts w:eastAsiaTheme="minorEastAsia" w:cstheme="minorBidi"/>
                <w:b w:val="0"/>
                <w:i w:val="0"/>
                <w:noProof/>
                <w:kern w:val="0"/>
                <w:sz w:val="22"/>
                <w:szCs w:val="22"/>
              </w:rPr>
              <w:tab/>
            </w:r>
            <w:r w:rsidRPr="00033427" w:rsidDel="00033427">
              <w:rPr>
                <w:rPrChange w:id="370" w:author="Christi Kehres" w:date="2017-05-03T16:14:00Z">
                  <w:rPr>
                    <w:rStyle w:val="Hyperlink"/>
                    <w:b w:val="0"/>
                    <w:i w:val="0"/>
                    <w:noProof/>
                  </w:rPr>
                </w:rPrChange>
              </w:rPr>
              <w:delText>Detailed workflow design</w:delText>
            </w:r>
            <w:r w:rsidDel="00033427">
              <w:rPr>
                <w:noProof/>
                <w:webHidden/>
              </w:rPr>
              <w:tab/>
              <w:delText>19</w:delText>
            </w:r>
          </w:del>
        </w:p>
        <w:p w14:paraId="51E7DE0C" w14:textId="2DFA8285" w:rsidR="00561625" w:rsidDel="00033427" w:rsidRDefault="00561625">
          <w:pPr>
            <w:pStyle w:val="TOC3"/>
            <w:rPr>
              <w:del w:id="371" w:author="Christi Kehres" w:date="2017-05-03T16:14:00Z"/>
              <w:rFonts w:asciiTheme="minorHAnsi" w:eastAsiaTheme="minorEastAsia" w:hAnsiTheme="minorHAnsi" w:cstheme="minorBidi"/>
              <w:noProof/>
              <w:kern w:val="0"/>
              <w:sz w:val="22"/>
              <w:szCs w:val="22"/>
            </w:rPr>
          </w:pPr>
          <w:del w:id="372" w:author="Christi Kehres" w:date="2017-05-03T16:14:00Z">
            <w:r w:rsidRPr="00033427" w:rsidDel="00033427">
              <w:rPr>
                <w:rPrChange w:id="373" w:author="Christi Kehres" w:date="2017-05-03T16:14:00Z">
                  <w:rPr>
                    <w:rStyle w:val="Hyperlink"/>
                    <w:noProof/>
                  </w:rPr>
                </w:rPrChange>
              </w:rPr>
              <w:delText>11.1</w:delText>
            </w:r>
            <w:r w:rsidDel="00033427">
              <w:rPr>
                <w:rFonts w:asciiTheme="minorHAnsi" w:eastAsiaTheme="minorEastAsia" w:hAnsiTheme="minorHAnsi" w:cstheme="minorBidi"/>
                <w:noProof/>
                <w:kern w:val="0"/>
                <w:sz w:val="22"/>
                <w:szCs w:val="22"/>
              </w:rPr>
              <w:tab/>
            </w:r>
            <w:r w:rsidRPr="00033427" w:rsidDel="00033427">
              <w:rPr>
                <w:rPrChange w:id="374" w:author="Christi Kehres" w:date="2017-05-03T16:14:00Z">
                  <w:rPr>
                    <w:rStyle w:val="Hyperlink"/>
                    <w:noProof/>
                  </w:rPr>
                </w:rPrChange>
              </w:rPr>
              <w:delText>Workflow Instance</w:delText>
            </w:r>
            <w:r w:rsidDel="00033427">
              <w:rPr>
                <w:noProof/>
                <w:webHidden/>
              </w:rPr>
              <w:tab/>
              <w:delText>19</w:delText>
            </w:r>
          </w:del>
        </w:p>
        <w:p w14:paraId="473E4455" w14:textId="561CAD18" w:rsidR="00561625" w:rsidDel="00033427" w:rsidRDefault="00561625">
          <w:pPr>
            <w:pStyle w:val="TOC3"/>
            <w:rPr>
              <w:del w:id="375" w:author="Christi Kehres" w:date="2017-05-03T16:14:00Z"/>
              <w:rFonts w:asciiTheme="minorHAnsi" w:eastAsiaTheme="minorEastAsia" w:hAnsiTheme="minorHAnsi" w:cstheme="minorBidi"/>
              <w:noProof/>
              <w:kern w:val="0"/>
              <w:sz w:val="22"/>
              <w:szCs w:val="22"/>
            </w:rPr>
          </w:pPr>
          <w:del w:id="376" w:author="Christi Kehres" w:date="2017-05-03T16:14:00Z">
            <w:r w:rsidRPr="00033427" w:rsidDel="00033427">
              <w:rPr>
                <w:rPrChange w:id="377" w:author="Christi Kehres" w:date="2017-05-03T16:14:00Z">
                  <w:rPr>
                    <w:rStyle w:val="Hyperlink"/>
                    <w:noProof/>
                  </w:rPr>
                </w:rPrChange>
              </w:rPr>
              <w:delText>11.1.1</w:delText>
            </w:r>
            <w:r w:rsidDel="00033427">
              <w:rPr>
                <w:rFonts w:asciiTheme="minorHAnsi" w:eastAsiaTheme="minorEastAsia" w:hAnsiTheme="minorHAnsi" w:cstheme="minorBidi"/>
                <w:noProof/>
                <w:kern w:val="0"/>
                <w:sz w:val="22"/>
                <w:szCs w:val="22"/>
              </w:rPr>
              <w:tab/>
            </w:r>
            <w:r w:rsidRPr="00033427" w:rsidDel="00033427">
              <w:rPr>
                <w:rPrChange w:id="378" w:author="Christi Kehres" w:date="2017-05-03T16:14:00Z">
                  <w:rPr>
                    <w:rStyle w:val="Hyperlink"/>
                    <w:noProof/>
                  </w:rPr>
                </w:rPrChange>
              </w:rPr>
              <w:delText>Workflow approvals</w:delText>
            </w:r>
            <w:r w:rsidDel="00033427">
              <w:rPr>
                <w:noProof/>
                <w:webHidden/>
              </w:rPr>
              <w:tab/>
              <w:delText>19</w:delText>
            </w:r>
          </w:del>
        </w:p>
        <w:p w14:paraId="3AD04B3E" w14:textId="25C96BB8" w:rsidR="00561625" w:rsidDel="00033427" w:rsidRDefault="00561625">
          <w:pPr>
            <w:pStyle w:val="TOC3"/>
            <w:rPr>
              <w:del w:id="379" w:author="Christi Kehres" w:date="2017-05-03T16:14:00Z"/>
              <w:rFonts w:asciiTheme="minorHAnsi" w:eastAsiaTheme="minorEastAsia" w:hAnsiTheme="minorHAnsi" w:cstheme="minorBidi"/>
              <w:noProof/>
              <w:kern w:val="0"/>
              <w:sz w:val="22"/>
              <w:szCs w:val="22"/>
            </w:rPr>
          </w:pPr>
          <w:del w:id="380" w:author="Christi Kehres" w:date="2017-05-03T16:14:00Z">
            <w:r w:rsidRPr="00033427" w:rsidDel="00033427">
              <w:rPr>
                <w:rPrChange w:id="381" w:author="Christi Kehres" w:date="2017-05-03T16:14:00Z">
                  <w:rPr>
                    <w:rStyle w:val="Hyperlink"/>
                    <w:noProof/>
                  </w:rPr>
                </w:rPrChange>
              </w:rPr>
              <w:delText>11.1.2</w:delText>
            </w:r>
            <w:r w:rsidDel="00033427">
              <w:rPr>
                <w:rFonts w:asciiTheme="minorHAnsi" w:eastAsiaTheme="minorEastAsia" w:hAnsiTheme="minorHAnsi" w:cstheme="minorBidi"/>
                <w:noProof/>
                <w:kern w:val="0"/>
                <w:sz w:val="22"/>
                <w:szCs w:val="22"/>
              </w:rPr>
              <w:tab/>
            </w:r>
            <w:r w:rsidRPr="00033427" w:rsidDel="00033427">
              <w:rPr>
                <w:rPrChange w:id="382" w:author="Christi Kehres" w:date="2017-05-03T16:14:00Z">
                  <w:rPr>
                    <w:rStyle w:val="Hyperlink"/>
                    <w:noProof/>
                  </w:rPr>
                </w:rPrChange>
              </w:rPr>
              <w:delText>Workflow type</w:delText>
            </w:r>
            <w:r w:rsidDel="00033427">
              <w:rPr>
                <w:noProof/>
                <w:webHidden/>
              </w:rPr>
              <w:tab/>
              <w:delText>19</w:delText>
            </w:r>
          </w:del>
        </w:p>
        <w:p w14:paraId="63E3659C" w14:textId="4693BCFE" w:rsidR="00561625" w:rsidDel="00033427" w:rsidRDefault="00561625">
          <w:pPr>
            <w:pStyle w:val="TOC3"/>
            <w:rPr>
              <w:del w:id="383" w:author="Christi Kehres" w:date="2017-05-03T16:14:00Z"/>
              <w:rFonts w:asciiTheme="minorHAnsi" w:eastAsiaTheme="minorEastAsia" w:hAnsiTheme="minorHAnsi" w:cstheme="minorBidi"/>
              <w:noProof/>
              <w:kern w:val="0"/>
              <w:sz w:val="22"/>
              <w:szCs w:val="22"/>
            </w:rPr>
          </w:pPr>
          <w:del w:id="384" w:author="Christi Kehres" w:date="2017-05-03T16:14:00Z">
            <w:r w:rsidRPr="00033427" w:rsidDel="00033427">
              <w:rPr>
                <w:rPrChange w:id="385" w:author="Christi Kehres" w:date="2017-05-03T16:14:00Z">
                  <w:rPr>
                    <w:rStyle w:val="Hyperlink"/>
                    <w:noProof/>
                  </w:rPr>
                </w:rPrChange>
              </w:rPr>
              <w:delText>11.1.3</w:delText>
            </w:r>
            <w:r w:rsidDel="00033427">
              <w:rPr>
                <w:rFonts w:asciiTheme="minorHAnsi" w:eastAsiaTheme="minorEastAsia" w:hAnsiTheme="minorHAnsi" w:cstheme="minorBidi"/>
                <w:noProof/>
                <w:kern w:val="0"/>
                <w:sz w:val="22"/>
                <w:szCs w:val="22"/>
              </w:rPr>
              <w:tab/>
            </w:r>
            <w:r w:rsidRPr="00033427" w:rsidDel="00033427">
              <w:rPr>
                <w:rPrChange w:id="386" w:author="Christi Kehres" w:date="2017-05-03T16:14:00Z">
                  <w:rPr>
                    <w:rStyle w:val="Hyperlink"/>
                    <w:noProof/>
                  </w:rPr>
                </w:rPrChange>
              </w:rPr>
              <w:delText>Workflow states</w:delText>
            </w:r>
            <w:r w:rsidDel="00033427">
              <w:rPr>
                <w:noProof/>
                <w:webHidden/>
              </w:rPr>
              <w:tab/>
              <w:delText>20</w:delText>
            </w:r>
          </w:del>
        </w:p>
        <w:p w14:paraId="25BDF494" w14:textId="19414040" w:rsidR="00561625" w:rsidDel="00033427" w:rsidRDefault="00561625">
          <w:pPr>
            <w:pStyle w:val="TOC3"/>
            <w:rPr>
              <w:del w:id="387" w:author="Christi Kehres" w:date="2017-05-03T16:14:00Z"/>
              <w:rFonts w:asciiTheme="minorHAnsi" w:eastAsiaTheme="minorEastAsia" w:hAnsiTheme="minorHAnsi" w:cstheme="minorBidi"/>
              <w:noProof/>
              <w:kern w:val="0"/>
              <w:sz w:val="22"/>
              <w:szCs w:val="22"/>
            </w:rPr>
          </w:pPr>
          <w:del w:id="388" w:author="Christi Kehres" w:date="2017-05-03T16:14:00Z">
            <w:r w:rsidRPr="00033427" w:rsidDel="00033427">
              <w:rPr>
                <w:rPrChange w:id="389" w:author="Christi Kehres" w:date="2017-05-03T16:14:00Z">
                  <w:rPr>
                    <w:rStyle w:val="Hyperlink"/>
                    <w:noProof/>
                  </w:rPr>
                </w:rPrChange>
              </w:rPr>
              <w:delText>11.1.4</w:delText>
            </w:r>
            <w:r w:rsidDel="00033427">
              <w:rPr>
                <w:rFonts w:asciiTheme="minorHAnsi" w:eastAsiaTheme="minorEastAsia" w:hAnsiTheme="minorHAnsi" w:cstheme="minorBidi"/>
                <w:noProof/>
                <w:kern w:val="0"/>
                <w:sz w:val="22"/>
                <w:szCs w:val="22"/>
              </w:rPr>
              <w:tab/>
            </w:r>
            <w:r w:rsidRPr="00033427" w:rsidDel="00033427">
              <w:rPr>
                <w:rPrChange w:id="390" w:author="Christi Kehres" w:date="2017-05-03T16:14:00Z">
                  <w:rPr>
                    <w:rStyle w:val="Hyperlink"/>
                    <w:noProof/>
                  </w:rPr>
                </w:rPrChange>
              </w:rPr>
              <w:delText>Workflow roles</w:delText>
            </w:r>
            <w:r w:rsidDel="00033427">
              <w:rPr>
                <w:noProof/>
                <w:webHidden/>
              </w:rPr>
              <w:tab/>
              <w:delText>20</w:delText>
            </w:r>
          </w:del>
        </w:p>
        <w:p w14:paraId="035CA29E" w14:textId="5BDF2592" w:rsidR="00561625" w:rsidDel="00033427" w:rsidRDefault="00561625">
          <w:pPr>
            <w:pStyle w:val="TOC3"/>
            <w:rPr>
              <w:del w:id="391" w:author="Christi Kehres" w:date="2017-05-03T16:14:00Z"/>
              <w:rFonts w:asciiTheme="minorHAnsi" w:eastAsiaTheme="minorEastAsia" w:hAnsiTheme="minorHAnsi" w:cstheme="minorBidi"/>
              <w:noProof/>
              <w:kern w:val="0"/>
              <w:sz w:val="22"/>
              <w:szCs w:val="22"/>
            </w:rPr>
          </w:pPr>
          <w:del w:id="392" w:author="Christi Kehres" w:date="2017-05-03T16:14:00Z">
            <w:r w:rsidRPr="00033427" w:rsidDel="00033427">
              <w:rPr>
                <w:rPrChange w:id="393" w:author="Christi Kehres" w:date="2017-05-03T16:14:00Z">
                  <w:rPr>
                    <w:rStyle w:val="Hyperlink"/>
                    <w:noProof/>
                  </w:rPr>
                </w:rPrChange>
              </w:rPr>
              <w:delText>11.1.5</w:delText>
            </w:r>
            <w:r w:rsidDel="00033427">
              <w:rPr>
                <w:rFonts w:asciiTheme="minorHAnsi" w:eastAsiaTheme="minorEastAsia" w:hAnsiTheme="minorHAnsi" w:cstheme="minorBidi"/>
                <w:noProof/>
                <w:kern w:val="0"/>
                <w:sz w:val="22"/>
                <w:szCs w:val="22"/>
              </w:rPr>
              <w:tab/>
            </w:r>
            <w:r w:rsidRPr="00033427" w:rsidDel="00033427">
              <w:rPr>
                <w:rPrChange w:id="394" w:author="Christi Kehres" w:date="2017-05-03T16:14:00Z">
                  <w:rPr>
                    <w:rStyle w:val="Hyperlink"/>
                    <w:noProof/>
                  </w:rPr>
                </w:rPrChange>
              </w:rPr>
              <w:delText>Approvals</w:delText>
            </w:r>
            <w:r w:rsidDel="00033427">
              <w:rPr>
                <w:noProof/>
                <w:webHidden/>
              </w:rPr>
              <w:tab/>
              <w:delText>20</w:delText>
            </w:r>
          </w:del>
        </w:p>
        <w:p w14:paraId="13D73A81" w14:textId="495C6F35" w:rsidR="00561625" w:rsidDel="00033427" w:rsidRDefault="00561625">
          <w:pPr>
            <w:pStyle w:val="TOC1"/>
            <w:tabs>
              <w:tab w:val="left" w:pos="600"/>
            </w:tabs>
            <w:rPr>
              <w:del w:id="395" w:author="Christi Kehres" w:date="2017-05-03T16:14:00Z"/>
              <w:rFonts w:eastAsiaTheme="minorEastAsia" w:cstheme="minorBidi"/>
              <w:b w:val="0"/>
              <w:i w:val="0"/>
              <w:noProof/>
              <w:kern w:val="0"/>
              <w:sz w:val="22"/>
              <w:szCs w:val="22"/>
            </w:rPr>
          </w:pPr>
          <w:del w:id="396" w:author="Christi Kehres" w:date="2017-05-03T16:14:00Z">
            <w:r w:rsidRPr="00033427" w:rsidDel="00033427">
              <w:rPr>
                <w:rPrChange w:id="397" w:author="Christi Kehres" w:date="2017-05-03T16:14:00Z">
                  <w:rPr>
                    <w:rStyle w:val="Hyperlink"/>
                    <w:b w:val="0"/>
                    <w:i w:val="0"/>
                    <w:noProof/>
                  </w:rPr>
                </w:rPrChange>
              </w:rPr>
              <w:delText>12</w:delText>
            </w:r>
            <w:r w:rsidDel="00033427">
              <w:rPr>
                <w:rFonts w:eastAsiaTheme="minorEastAsia" w:cstheme="minorBidi"/>
                <w:b w:val="0"/>
                <w:i w:val="0"/>
                <w:noProof/>
                <w:kern w:val="0"/>
                <w:sz w:val="22"/>
                <w:szCs w:val="22"/>
              </w:rPr>
              <w:tab/>
            </w:r>
            <w:r w:rsidRPr="00033427" w:rsidDel="00033427">
              <w:rPr>
                <w:rPrChange w:id="398" w:author="Christi Kehres" w:date="2017-05-03T16:14:00Z">
                  <w:rPr>
                    <w:rStyle w:val="Hyperlink"/>
                    <w:b w:val="0"/>
                    <w:i w:val="0"/>
                    <w:noProof/>
                  </w:rPr>
                </w:rPrChange>
              </w:rPr>
              <w:delText>Security design</w:delText>
            </w:r>
            <w:r w:rsidDel="00033427">
              <w:rPr>
                <w:noProof/>
                <w:webHidden/>
              </w:rPr>
              <w:tab/>
              <w:delText>21</w:delText>
            </w:r>
          </w:del>
        </w:p>
        <w:p w14:paraId="42EC15B2" w14:textId="60BBB2FF" w:rsidR="00561625" w:rsidDel="00033427" w:rsidRDefault="00561625">
          <w:pPr>
            <w:pStyle w:val="TOC3"/>
            <w:rPr>
              <w:del w:id="399" w:author="Christi Kehres" w:date="2017-05-03T16:14:00Z"/>
              <w:rFonts w:asciiTheme="minorHAnsi" w:eastAsiaTheme="minorEastAsia" w:hAnsiTheme="minorHAnsi" w:cstheme="minorBidi"/>
              <w:noProof/>
              <w:kern w:val="0"/>
              <w:sz w:val="22"/>
              <w:szCs w:val="22"/>
            </w:rPr>
          </w:pPr>
          <w:del w:id="400" w:author="Christi Kehres" w:date="2017-05-03T16:14:00Z">
            <w:r w:rsidRPr="00033427" w:rsidDel="00033427">
              <w:rPr>
                <w:rPrChange w:id="401" w:author="Christi Kehres" w:date="2017-05-03T16:14:00Z">
                  <w:rPr>
                    <w:rStyle w:val="Hyperlink"/>
                    <w:noProof/>
                  </w:rPr>
                </w:rPrChange>
              </w:rPr>
              <w:delText>12.1.1</w:delText>
            </w:r>
            <w:r w:rsidDel="00033427">
              <w:rPr>
                <w:rFonts w:asciiTheme="minorHAnsi" w:eastAsiaTheme="minorEastAsia" w:hAnsiTheme="minorHAnsi" w:cstheme="minorBidi"/>
                <w:noProof/>
                <w:kern w:val="0"/>
                <w:sz w:val="22"/>
                <w:szCs w:val="22"/>
              </w:rPr>
              <w:tab/>
            </w:r>
            <w:r w:rsidRPr="00033427" w:rsidDel="00033427">
              <w:rPr>
                <w:rPrChange w:id="402" w:author="Christi Kehres" w:date="2017-05-03T16:14:00Z">
                  <w:rPr>
                    <w:rStyle w:val="Hyperlink"/>
                    <w:noProof/>
                  </w:rPr>
                </w:rPrChange>
              </w:rPr>
              <w:delText>Security Roles</w:delText>
            </w:r>
            <w:r w:rsidDel="00033427">
              <w:rPr>
                <w:noProof/>
                <w:webHidden/>
              </w:rPr>
              <w:tab/>
              <w:delText>21</w:delText>
            </w:r>
          </w:del>
        </w:p>
        <w:p w14:paraId="7609154B" w14:textId="45156F25" w:rsidR="00561625" w:rsidDel="00033427" w:rsidRDefault="00561625">
          <w:pPr>
            <w:pStyle w:val="TOC3"/>
            <w:rPr>
              <w:del w:id="403" w:author="Christi Kehres" w:date="2017-05-03T16:14:00Z"/>
              <w:rFonts w:asciiTheme="minorHAnsi" w:eastAsiaTheme="minorEastAsia" w:hAnsiTheme="minorHAnsi" w:cstheme="minorBidi"/>
              <w:noProof/>
              <w:kern w:val="0"/>
              <w:sz w:val="22"/>
              <w:szCs w:val="22"/>
            </w:rPr>
          </w:pPr>
          <w:del w:id="404" w:author="Christi Kehres" w:date="2017-05-03T16:14:00Z">
            <w:r w:rsidRPr="00033427" w:rsidDel="00033427">
              <w:rPr>
                <w:rPrChange w:id="405" w:author="Christi Kehres" w:date="2017-05-03T16:14:00Z">
                  <w:rPr>
                    <w:rStyle w:val="Hyperlink"/>
                    <w:noProof/>
                  </w:rPr>
                </w:rPrChange>
              </w:rPr>
              <w:delText>12.1.2</w:delText>
            </w:r>
            <w:r w:rsidDel="00033427">
              <w:rPr>
                <w:rFonts w:asciiTheme="minorHAnsi" w:eastAsiaTheme="minorEastAsia" w:hAnsiTheme="minorHAnsi" w:cstheme="minorBidi"/>
                <w:noProof/>
                <w:kern w:val="0"/>
                <w:sz w:val="22"/>
                <w:szCs w:val="22"/>
              </w:rPr>
              <w:tab/>
            </w:r>
            <w:r w:rsidRPr="00033427" w:rsidDel="00033427">
              <w:rPr>
                <w:rPrChange w:id="406" w:author="Christi Kehres" w:date="2017-05-03T16:14:00Z">
                  <w:rPr>
                    <w:rStyle w:val="Hyperlink"/>
                    <w:noProof/>
                  </w:rPr>
                </w:rPrChange>
              </w:rPr>
              <w:delText>Duties</w:delText>
            </w:r>
            <w:r w:rsidDel="00033427">
              <w:rPr>
                <w:noProof/>
                <w:webHidden/>
              </w:rPr>
              <w:tab/>
              <w:delText>21</w:delText>
            </w:r>
          </w:del>
        </w:p>
        <w:p w14:paraId="5582D0F6" w14:textId="73C5FE82" w:rsidR="00561625" w:rsidDel="00033427" w:rsidRDefault="00561625">
          <w:pPr>
            <w:pStyle w:val="TOC3"/>
            <w:rPr>
              <w:del w:id="407" w:author="Christi Kehres" w:date="2017-05-03T16:14:00Z"/>
              <w:rFonts w:asciiTheme="minorHAnsi" w:eastAsiaTheme="minorEastAsia" w:hAnsiTheme="minorHAnsi" w:cstheme="minorBidi"/>
              <w:noProof/>
              <w:kern w:val="0"/>
              <w:sz w:val="22"/>
              <w:szCs w:val="22"/>
            </w:rPr>
          </w:pPr>
          <w:del w:id="408" w:author="Christi Kehres" w:date="2017-05-03T16:14:00Z">
            <w:r w:rsidRPr="00033427" w:rsidDel="00033427">
              <w:rPr>
                <w:rPrChange w:id="409" w:author="Christi Kehres" w:date="2017-05-03T16:14:00Z">
                  <w:rPr>
                    <w:rStyle w:val="Hyperlink"/>
                    <w:noProof/>
                  </w:rPr>
                </w:rPrChange>
              </w:rPr>
              <w:delText>12.1.3</w:delText>
            </w:r>
            <w:r w:rsidDel="00033427">
              <w:rPr>
                <w:rFonts w:asciiTheme="minorHAnsi" w:eastAsiaTheme="minorEastAsia" w:hAnsiTheme="minorHAnsi" w:cstheme="minorBidi"/>
                <w:noProof/>
                <w:kern w:val="0"/>
                <w:sz w:val="22"/>
                <w:szCs w:val="22"/>
              </w:rPr>
              <w:tab/>
            </w:r>
            <w:r w:rsidRPr="00033427" w:rsidDel="00033427">
              <w:rPr>
                <w:rPrChange w:id="410" w:author="Christi Kehres" w:date="2017-05-03T16:14:00Z">
                  <w:rPr>
                    <w:rStyle w:val="Hyperlink"/>
                    <w:noProof/>
                  </w:rPr>
                </w:rPrChange>
              </w:rPr>
              <w:delText>Privileges</w:delText>
            </w:r>
            <w:r w:rsidDel="00033427">
              <w:rPr>
                <w:noProof/>
                <w:webHidden/>
              </w:rPr>
              <w:tab/>
              <w:delText>21</w:delText>
            </w:r>
          </w:del>
        </w:p>
        <w:p w14:paraId="16974ACE" w14:textId="42612398" w:rsidR="00561625" w:rsidDel="00033427" w:rsidRDefault="00561625">
          <w:pPr>
            <w:pStyle w:val="TOC3"/>
            <w:rPr>
              <w:del w:id="411" w:author="Christi Kehres" w:date="2017-05-03T16:14:00Z"/>
              <w:rFonts w:asciiTheme="minorHAnsi" w:eastAsiaTheme="minorEastAsia" w:hAnsiTheme="minorHAnsi" w:cstheme="minorBidi"/>
              <w:noProof/>
              <w:kern w:val="0"/>
              <w:sz w:val="22"/>
              <w:szCs w:val="22"/>
            </w:rPr>
          </w:pPr>
          <w:del w:id="412" w:author="Christi Kehres" w:date="2017-05-03T16:14:00Z">
            <w:r w:rsidRPr="00033427" w:rsidDel="00033427">
              <w:rPr>
                <w:rPrChange w:id="413" w:author="Christi Kehres" w:date="2017-05-03T16:14:00Z">
                  <w:rPr>
                    <w:rStyle w:val="Hyperlink"/>
                    <w:noProof/>
                  </w:rPr>
                </w:rPrChange>
              </w:rPr>
              <w:delText>12.1.4</w:delText>
            </w:r>
            <w:r w:rsidDel="00033427">
              <w:rPr>
                <w:rFonts w:asciiTheme="minorHAnsi" w:eastAsiaTheme="minorEastAsia" w:hAnsiTheme="minorHAnsi" w:cstheme="minorBidi"/>
                <w:noProof/>
                <w:kern w:val="0"/>
                <w:sz w:val="22"/>
                <w:szCs w:val="22"/>
              </w:rPr>
              <w:tab/>
            </w:r>
            <w:r w:rsidRPr="00033427" w:rsidDel="00033427">
              <w:rPr>
                <w:rPrChange w:id="414" w:author="Christi Kehres" w:date="2017-05-03T16:14:00Z">
                  <w:rPr>
                    <w:rStyle w:val="Hyperlink"/>
                    <w:noProof/>
                  </w:rPr>
                </w:rPrChange>
              </w:rPr>
              <w:delText>Process Cycles</w:delText>
            </w:r>
            <w:r w:rsidDel="00033427">
              <w:rPr>
                <w:noProof/>
                <w:webHidden/>
              </w:rPr>
              <w:tab/>
              <w:delText>21</w:delText>
            </w:r>
          </w:del>
        </w:p>
        <w:p w14:paraId="451D87B8" w14:textId="673C7A33" w:rsidR="00561625" w:rsidDel="00033427" w:rsidRDefault="00561625">
          <w:pPr>
            <w:pStyle w:val="TOC1"/>
            <w:tabs>
              <w:tab w:val="left" w:pos="600"/>
            </w:tabs>
            <w:rPr>
              <w:del w:id="415" w:author="Christi Kehres" w:date="2017-05-03T16:14:00Z"/>
              <w:rFonts w:eastAsiaTheme="minorEastAsia" w:cstheme="minorBidi"/>
              <w:b w:val="0"/>
              <w:i w:val="0"/>
              <w:noProof/>
              <w:kern w:val="0"/>
              <w:sz w:val="22"/>
              <w:szCs w:val="22"/>
            </w:rPr>
          </w:pPr>
          <w:del w:id="416" w:author="Christi Kehres" w:date="2017-05-03T16:14:00Z">
            <w:r w:rsidRPr="00033427" w:rsidDel="00033427">
              <w:rPr>
                <w:rPrChange w:id="417" w:author="Christi Kehres" w:date="2017-05-03T16:14:00Z">
                  <w:rPr>
                    <w:rStyle w:val="Hyperlink"/>
                    <w:b w:val="0"/>
                    <w:i w:val="0"/>
                    <w:noProof/>
                  </w:rPr>
                </w:rPrChange>
              </w:rPr>
              <w:delText>13</w:delText>
            </w:r>
            <w:r w:rsidDel="00033427">
              <w:rPr>
                <w:rFonts w:eastAsiaTheme="minorEastAsia" w:cstheme="minorBidi"/>
                <w:b w:val="0"/>
                <w:i w:val="0"/>
                <w:noProof/>
                <w:kern w:val="0"/>
                <w:sz w:val="22"/>
                <w:szCs w:val="22"/>
              </w:rPr>
              <w:tab/>
            </w:r>
            <w:r w:rsidRPr="00033427" w:rsidDel="00033427">
              <w:rPr>
                <w:rPrChange w:id="418" w:author="Christi Kehres" w:date="2017-05-03T16:14:00Z">
                  <w:rPr>
                    <w:rStyle w:val="Hyperlink"/>
                    <w:b w:val="0"/>
                    <w:i w:val="0"/>
                    <w:noProof/>
                  </w:rPr>
                </w:rPrChange>
              </w:rPr>
              <w:delText>Error handling</w:delText>
            </w:r>
            <w:r w:rsidDel="00033427">
              <w:rPr>
                <w:noProof/>
                <w:webHidden/>
              </w:rPr>
              <w:tab/>
              <w:delText>22</w:delText>
            </w:r>
          </w:del>
        </w:p>
        <w:p w14:paraId="18EC713E" w14:textId="1940C435" w:rsidR="00561625" w:rsidDel="00033427" w:rsidRDefault="00561625">
          <w:pPr>
            <w:pStyle w:val="TOC1"/>
            <w:tabs>
              <w:tab w:val="left" w:pos="600"/>
            </w:tabs>
            <w:rPr>
              <w:del w:id="419" w:author="Christi Kehres" w:date="2017-05-03T16:14:00Z"/>
              <w:rFonts w:eastAsiaTheme="minorEastAsia" w:cstheme="minorBidi"/>
              <w:b w:val="0"/>
              <w:i w:val="0"/>
              <w:noProof/>
              <w:kern w:val="0"/>
              <w:sz w:val="22"/>
              <w:szCs w:val="22"/>
            </w:rPr>
          </w:pPr>
          <w:del w:id="420" w:author="Christi Kehres" w:date="2017-05-03T16:14:00Z">
            <w:r w:rsidRPr="00033427" w:rsidDel="00033427">
              <w:rPr>
                <w:rPrChange w:id="421" w:author="Christi Kehres" w:date="2017-05-03T16:14:00Z">
                  <w:rPr>
                    <w:rStyle w:val="Hyperlink"/>
                    <w:b w:val="0"/>
                    <w:i w:val="0"/>
                    <w:noProof/>
                  </w:rPr>
                </w:rPrChange>
              </w:rPr>
              <w:delText>14</w:delText>
            </w:r>
            <w:r w:rsidDel="00033427">
              <w:rPr>
                <w:rFonts w:eastAsiaTheme="minorEastAsia" w:cstheme="minorBidi"/>
                <w:b w:val="0"/>
                <w:i w:val="0"/>
                <w:noProof/>
                <w:kern w:val="0"/>
                <w:sz w:val="22"/>
                <w:szCs w:val="22"/>
              </w:rPr>
              <w:tab/>
            </w:r>
            <w:r w:rsidRPr="00033427" w:rsidDel="00033427">
              <w:rPr>
                <w:rPrChange w:id="422" w:author="Christi Kehres" w:date="2017-05-03T16:14:00Z">
                  <w:rPr>
                    <w:rStyle w:val="Hyperlink"/>
                    <w:b w:val="0"/>
                    <w:i w:val="0"/>
                    <w:noProof/>
                  </w:rPr>
                </w:rPrChange>
              </w:rPr>
              <w:delText>Unit Test</w:delText>
            </w:r>
            <w:r w:rsidDel="00033427">
              <w:rPr>
                <w:noProof/>
                <w:webHidden/>
              </w:rPr>
              <w:tab/>
              <w:delText>23</w:delText>
            </w:r>
          </w:del>
        </w:p>
        <w:p w14:paraId="41C1115E" w14:textId="7117F790" w:rsidR="00561625" w:rsidDel="00033427" w:rsidRDefault="00561625">
          <w:pPr>
            <w:pStyle w:val="TOC1"/>
            <w:tabs>
              <w:tab w:val="left" w:pos="600"/>
            </w:tabs>
            <w:rPr>
              <w:del w:id="423" w:author="Christi Kehres" w:date="2017-05-03T16:14:00Z"/>
              <w:rFonts w:eastAsiaTheme="minorEastAsia" w:cstheme="minorBidi"/>
              <w:b w:val="0"/>
              <w:i w:val="0"/>
              <w:noProof/>
              <w:kern w:val="0"/>
              <w:sz w:val="22"/>
              <w:szCs w:val="22"/>
            </w:rPr>
          </w:pPr>
          <w:del w:id="424" w:author="Christi Kehres" w:date="2017-05-03T16:14:00Z">
            <w:r w:rsidRPr="00033427" w:rsidDel="00033427">
              <w:rPr>
                <w:rPrChange w:id="425" w:author="Christi Kehres" w:date="2017-05-03T16:14:00Z">
                  <w:rPr>
                    <w:rStyle w:val="Hyperlink"/>
                    <w:b w:val="0"/>
                    <w:i w:val="0"/>
                    <w:noProof/>
                  </w:rPr>
                </w:rPrChange>
              </w:rPr>
              <w:delText>15</w:delText>
            </w:r>
            <w:r w:rsidDel="00033427">
              <w:rPr>
                <w:rFonts w:eastAsiaTheme="minorEastAsia" w:cstheme="minorBidi"/>
                <w:b w:val="0"/>
                <w:i w:val="0"/>
                <w:noProof/>
                <w:kern w:val="0"/>
                <w:sz w:val="22"/>
                <w:szCs w:val="22"/>
              </w:rPr>
              <w:tab/>
            </w:r>
            <w:r w:rsidRPr="00033427" w:rsidDel="00033427">
              <w:rPr>
                <w:rPrChange w:id="426" w:author="Christi Kehres" w:date="2017-05-03T16:14:00Z">
                  <w:rPr>
                    <w:rStyle w:val="Hyperlink"/>
                    <w:b w:val="0"/>
                    <w:i w:val="0"/>
                    <w:noProof/>
                  </w:rPr>
                </w:rPrChange>
              </w:rPr>
              <w:delText>Performance</w:delText>
            </w:r>
            <w:r w:rsidDel="00033427">
              <w:rPr>
                <w:noProof/>
                <w:webHidden/>
              </w:rPr>
              <w:tab/>
              <w:delText>24</w:delText>
            </w:r>
          </w:del>
        </w:p>
        <w:p w14:paraId="26C425AE" w14:textId="3FBE3A25" w:rsidR="00561625" w:rsidDel="00033427" w:rsidRDefault="00561625">
          <w:pPr>
            <w:pStyle w:val="TOC1"/>
            <w:tabs>
              <w:tab w:val="left" w:pos="600"/>
            </w:tabs>
            <w:rPr>
              <w:del w:id="427" w:author="Christi Kehres" w:date="2017-05-03T16:14:00Z"/>
              <w:rFonts w:eastAsiaTheme="minorEastAsia" w:cstheme="minorBidi"/>
              <w:b w:val="0"/>
              <w:i w:val="0"/>
              <w:noProof/>
              <w:kern w:val="0"/>
              <w:sz w:val="22"/>
              <w:szCs w:val="22"/>
            </w:rPr>
          </w:pPr>
          <w:del w:id="428" w:author="Christi Kehres" w:date="2017-05-03T16:14:00Z">
            <w:r w:rsidRPr="00033427" w:rsidDel="00033427">
              <w:rPr>
                <w:rPrChange w:id="429" w:author="Christi Kehres" w:date="2017-05-03T16:14:00Z">
                  <w:rPr>
                    <w:rStyle w:val="Hyperlink"/>
                    <w:b w:val="0"/>
                    <w:i w:val="0"/>
                    <w:noProof/>
                  </w:rPr>
                </w:rPrChange>
              </w:rPr>
              <w:delText>16</w:delText>
            </w:r>
            <w:r w:rsidDel="00033427">
              <w:rPr>
                <w:rFonts w:eastAsiaTheme="minorEastAsia" w:cstheme="minorBidi"/>
                <w:b w:val="0"/>
                <w:i w:val="0"/>
                <w:noProof/>
                <w:kern w:val="0"/>
                <w:sz w:val="22"/>
                <w:szCs w:val="22"/>
              </w:rPr>
              <w:tab/>
            </w:r>
            <w:r w:rsidRPr="00033427" w:rsidDel="00033427">
              <w:rPr>
                <w:rPrChange w:id="430" w:author="Christi Kehres" w:date="2017-05-03T16:14:00Z">
                  <w:rPr>
                    <w:rStyle w:val="Hyperlink"/>
                    <w:b w:val="0"/>
                    <w:i w:val="0"/>
                    <w:noProof/>
                  </w:rPr>
                </w:rPrChange>
              </w:rPr>
              <w:delText>Requirement Fulfillment Matrix</w:delText>
            </w:r>
            <w:r w:rsidDel="00033427">
              <w:rPr>
                <w:noProof/>
                <w:webHidden/>
              </w:rPr>
              <w:tab/>
              <w:delText>25</w:delText>
            </w:r>
          </w:del>
        </w:p>
        <w:p w14:paraId="4DE65894" w14:textId="4BED7832" w:rsidR="00561625" w:rsidDel="00033427" w:rsidRDefault="00561625">
          <w:pPr>
            <w:pStyle w:val="TOC1"/>
            <w:tabs>
              <w:tab w:val="left" w:pos="600"/>
            </w:tabs>
            <w:rPr>
              <w:del w:id="431" w:author="Christi Kehres" w:date="2017-05-03T16:14:00Z"/>
              <w:rFonts w:eastAsiaTheme="minorEastAsia" w:cstheme="minorBidi"/>
              <w:b w:val="0"/>
              <w:i w:val="0"/>
              <w:noProof/>
              <w:kern w:val="0"/>
              <w:sz w:val="22"/>
              <w:szCs w:val="22"/>
            </w:rPr>
          </w:pPr>
          <w:del w:id="432" w:author="Christi Kehres" w:date="2017-05-03T16:14:00Z">
            <w:r w:rsidRPr="00033427" w:rsidDel="00033427">
              <w:rPr>
                <w:rPrChange w:id="433" w:author="Christi Kehres" w:date="2017-05-03T16:14:00Z">
                  <w:rPr>
                    <w:rStyle w:val="Hyperlink"/>
                    <w:b w:val="0"/>
                    <w:i w:val="0"/>
                    <w:noProof/>
                  </w:rPr>
                </w:rPrChange>
              </w:rPr>
              <w:delText>17</w:delText>
            </w:r>
            <w:r w:rsidDel="00033427">
              <w:rPr>
                <w:rFonts w:eastAsiaTheme="minorEastAsia" w:cstheme="minorBidi"/>
                <w:b w:val="0"/>
                <w:i w:val="0"/>
                <w:noProof/>
                <w:kern w:val="0"/>
                <w:sz w:val="22"/>
                <w:szCs w:val="22"/>
              </w:rPr>
              <w:tab/>
            </w:r>
            <w:r w:rsidRPr="00033427" w:rsidDel="00033427">
              <w:rPr>
                <w:rPrChange w:id="434" w:author="Christi Kehres" w:date="2017-05-03T16:14:00Z">
                  <w:rPr>
                    <w:rStyle w:val="Hyperlink"/>
                    <w:b w:val="0"/>
                    <w:i w:val="0"/>
                    <w:noProof/>
                  </w:rPr>
                </w:rPrChange>
              </w:rPr>
              <w:delText>Upgradability</w:delText>
            </w:r>
            <w:r w:rsidDel="00033427">
              <w:rPr>
                <w:noProof/>
                <w:webHidden/>
              </w:rPr>
              <w:tab/>
              <w:delText>26</w:delText>
            </w:r>
          </w:del>
        </w:p>
        <w:p w14:paraId="18E113D7" w14:textId="4B8D022A" w:rsidR="00561625" w:rsidDel="00033427" w:rsidRDefault="00561625">
          <w:pPr>
            <w:pStyle w:val="TOC1"/>
            <w:tabs>
              <w:tab w:val="left" w:pos="600"/>
            </w:tabs>
            <w:rPr>
              <w:del w:id="435" w:author="Christi Kehres" w:date="2017-05-03T16:14:00Z"/>
              <w:rFonts w:eastAsiaTheme="minorEastAsia" w:cstheme="minorBidi"/>
              <w:b w:val="0"/>
              <w:i w:val="0"/>
              <w:noProof/>
              <w:kern w:val="0"/>
              <w:sz w:val="22"/>
              <w:szCs w:val="22"/>
            </w:rPr>
          </w:pPr>
          <w:del w:id="436" w:author="Christi Kehres" w:date="2017-05-03T16:14:00Z">
            <w:r w:rsidRPr="00033427" w:rsidDel="00033427">
              <w:rPr>
                <w:rPrChange w:id="437" w:author="Christi Kehres" w:date="2017-05-03T16:14:00Z">
                  <w:rPr>
                    <w:rStyle w:val="Hyperlink"/>
                    <w:b w:val="0"/>
                    <w:i w:val="0"/>
                    <w:noProof/>
                  </w:rPr>
                </w:rPrChange>
              </w:rPr>
              <w:delText>18</w:delText>
            </w:r>
            <w:r w:rsidDel="00033427">
              <w:rPr>
                <w:rFonts w:eastAsiaTheme="minorEastAsia" w:cstheme="minorBidi"/>
                <w:b w:val="0"/>
                <w:i w:val="0"/>
                <w:noProof/>
                <w:kern w:val="0"/>
                <w:sz w:val="22"/>
                <w:szCs w:val="22"/>
              </w:rPr>
              <w:tab/>
            </w:r>
            <w:r w:rsidRPr="00033427" w:rsidDel="00033427">
              <w:rPr>
                <w:rPrChange w:id="438" w:author="Christi Kehres" w:date="2017-05-03T16:14:00Z">
                  <w:rPr>
                    <w:rStyle w:val="Hyperlink"/>
                    <w:b w:val="0"/>
                    <w:i w:val="0"/>
                    <w:noProof/>
                  </w:rPr>
                </w:rPrChange>
              </w:rPr>
              <w:delText>Assumption and Dependencies</w:delText>
            </w:r>
            <w:r w:rsidDel="00033427">
              <w:rPr>
                <w:noProof/>
                <w:webHidden/>
              </w:rPr>
              <w:tab/>
              <w:delText>27</w:delText>
            </w:r>
          </w:del>
        </w:p>
        <w:p w14:paraId="0DC2CC11" w14:textId="170D604D" w:rsidR="00561625" w:rsidDel="00033427" w:rsidRDefault="00561625">
          <w:pPr>
            <w:pStyle w:val="TOC1"/>
            <w:tabs>
              <w:tab w:val="left" w:pos="600"/>
            </w:tabs>
            <w:rPr>
              <w:del w:id="439" w:author="Christi Kehres" w:date="2017-05-03T16:14:00Z"/>
              <w:rFonts w:eastAsiaTheme="minorEastAsia" w:cstheme="minorBidi"/>
              <w:b w:val="0"/>
              <w:i w:val="0"/>
              <w:noProof/>
              <w:kern w:val="0"/>
              <w:sz w:val="22"/>
              <w:szCs w:val="22"/>
            </w:rPr>
          </w:pPr>
          <w:del w:id="440" w:author="Christi Kehres" w:date="2017-05-03T16:14:00Z">
            <w:r w:rsidRPr="00033427" w:rsidDel="00033427">
              <w:rPr>
                <w:rPrChange w:id="441" w:author="Christi Kehres" w:date="2017-05-03T16:14:00Z">
                  <w:rPr>
                    <w:rStyle w:val="Hyperlink"/>
                    <w:b w:val="0"/>
                    <w:i w:val="0"/>
                    <w:noProof/>
                  </w:rPr>
                </w:rPrChange>
              </w:rPr>
              <w:delText>19</w:delText>
            </w:r>
            <w:r w:rsidDel="00033427">
              <w:rPr>
                <w:rFonts w:eastAsiaTheme="minorEastAsia" w:cstheme="minorBidi"/>
                <w:b w:val="0"/>
                <w:i w:val="0"/>
                <w:noProof/>
                <w:kern w:val="0"/>
                <w:sz w:val="22"/>
                <w:szCs w:val="22"/>
              </w:rPr>
              <w:tab/>
            </w:r>
            <w:r w:rsidRPr="00033427" w:rsidDel="00033427">
              <w:rPr>
                <w:rPrChange w:id="442" w:author="Christi Kehres" w:date="2017-05-03T16:14:00Z">
                  <w:rPr>
                    <w:rStyle w:val="Hyperlink"/>
                    <w:b w:val="0"/>
                    <w:i w:val="0"/>
                    <w:noProof/>
                  </w:rPr>
                </w:rPrChange>
              </w:rPr>
              <w:delText>References</w:delText>
            </w:r>
            <w:r w:rsidDel="00033427">
              <w:rPr>
                <w:noProof/>
                <w:webHidden/>
              </w:rPr>
              <w:tab/>
              <w:delText>28</w:delText>
            </w:r>
          </w:del>
        </w:p>
        <w:p w14:paraId="69B37471" w14:textId="0EA13277" w:rsidR="008876EE" w:rsidRPr="00C5496E" w:rsidRDefault="00713486" w:rsidP="00C5496E">
          <w:pPr>
            <w:ind w:firstLine="720"/>
            <w:rPr>
              <w:rFonts w:asciiTheme="minorHAnsi" w:eastAsiaTheme="minorEastAsia" w:hAnsiTheme="minorHAnsi" w:cstheme="minorBidi"/>
              <w:bCs/>
              <w:iCs/>
              <w:noProof/>
              <w:kern w:val="0"/>
              <w:sz w:val="22"/>
              <w:szCs w:val="22"/>
            </w:rPr>
          </w:pPr>
          <w:r>
            <w:rPr>
              <w:b/>
              <w:bCs/>
              <w:noProof/>
            </w:rPr>
            <w:fldChar w:fldCharType="end"/>
          </w:r>
          <w:bookmarkStart w:id="443" w:name="_Toc145758179"/>
          <w:bookmarkStart w:id="444" w:name="_Toc154304283"/>
          <w:r w:rsidR="00C5496E" w:rsidRPr="00C5496E">
            <w:rPr>
              <w:rFonts w:asciiTheme="minorHAnsi" w:eastAsiaTheme="minorEastAsia" w:hAnsiTheme="minorHAnsi" w:cstheme="minorBidi"/>
              <w:bCs/>
              <w:iCs/>
              <w:noProof/>
              <w:kern w:val="0"/>
              <w:sz w:val="22"/>
              <w:szCs w:val="22"/>
            </w:rPr>
            <w:t>5.1.1 Test cases</w:t>
          </w:r>
          <w:r w:rsidR="00C5496E">
            <w:rPr>
              <w:rFonts w:asciiTheme="minorHAnsi" w:eastAsiaTheme="minorEastAsia" w:hAnsiTheme="minorHAnsi" w:cstheme="minorBidi"/>
              <w:bCs/>
              <w:iCs/>
              <w:noProof/>
              <w:kern w:val="0"/>
              <w:sz w:val="22"/>
              <w:szCs w:val="22"/>
            </w:rPr>
            <w:t>………………………………………………………………………………………………………………………………………….</w:t>
          </w:r>
          <w:r w:rsidR="003F1F80">
            <w:rPr>
              <w:rFonts w:asciiTheme="minorHAnsi" w:eastAsiaTheme="minorEastAsia" w:hAnsiTheme="minorHAnsi" w:cstheme="minorBidi"/>
              <w:bCs/>
              <w:iCs/>
              <w:noProof/>
              <w:kern w:val="0"/>
              <w:sz w:val="22"/>
              <w:szCs w:val="22"/>
            </w:rPr>
            <w:t>12</w:t>
          </w:r>
        </w:p>
      </w:sdtContent>
    </w:sdt>
    <w:bookmarkEnd w:id="444" w:displacedByCustomXml="prev"/>
    <w:bookmarkEnd w:id="443" w:displacedByCustomXml="prev"/>
    <w:bookmarkStart w:id="445" w:name="_Toc384317578" w:displacedByCustomXml="prev"/>
    <w:p w14:paraId="086C87B8" w14:textId="32F1124E" w:rsidR="00A6335F" w:rsidRPr="000F464A" w:rsidDel="000C1E75" w:rsidRDefault="00A6335F" w:rsidP="00F277CD">
      <w:pPr>
        <w:pStyle w:val="EstiloTtulo1Antes0pto"/>
        <w:rPr>
          <w:del w:id="446" w:author="Christi Kehres" w:date="2017-05-03T16:10:00Z"/>
          <w:rFonts w:ascii="Arial" w:hAnsi="Arial" w:cs="Arial"/>
        </w:rPr>
      </w:pPr>
      <w:del w:id="447" w:author="Christi Kehres" w:date="2017-05-03T16:10:00Z">
        <w:r w:rsidRPr="000F464A" w:rsidDel="000C1E75">
          <w:rPr>
            <w:rFonts w:ascii="Arial" w:hAnsi="Arial" w:cs="Arial"/>
          </w:rPr>
          <w:delText>Document Information and Status</w:delText>
        </w:r>
        <w:bookmarkEnd w:id="445"/>
      </w:del>
    </w:p>
    <w:p w14:paraId="086C87B9" w14:textId="655809AF" w:rsidR="00E91495" w:rsidRPr="000F464A" w:rsidDel="000C1E75" w:rsidRDefault="00E91495" w:rsidP="002429A1">
      <w:pPr>
        <w:pStyle w:val="TOC2"/>
        <w:tabs>
          <w:tab w:val="right" w:leader="dot" w:pos="10457"/>
        </w:tabs>
        <w:rPr>
          <w:del w:id="448" w:author="Christi Kehres" w:date="2017-05-03T16:10:00Z"/>
          <w:rFonts w:ascii="Arial" w:eastAsia="Arial" w:hAnsi="Arial" w:cs="Arial"/>
          <w:b/>
          <w:bCs/>
          <w:color w:val="000000"/>
          <w:kern w:val="0"/>
          <w:sz w:val="28"/>
          <w:szCs w:val="28"/>
          <w:lang w:val="en-AU" w:eastAsia="ja-JP"/>
        </w:rPr>
      </w:pPr>
    </w:p>
    <w:p w14:paraId="086C87BA" w14:textId="7D78661F" w:rsidR="00E91495" w:rsidRPr="000F464A" w:rsidDel="000C1E75" w:rsidRDefault="00E91495" w:rsidP="00E91495">
      <w:pPr>
        <w:spacing w:before="0" w:after="240"/>
        <w:rPr>
          <w:del w:id="449" w:author="Christi Kehres" w:date="2017-05-03T16:10:00Z"/>
          <w:rFonts w:eastAsia="Arial" w:cs="Arial"/>
          <w:b/>
          <w:bCs/>
          <w:color w:val="000000"/>
          <w:kern w:val="0"/>
          <w:lang w:val="en-AU" w:eastAsia="ja-JP"/>
        </w:rPr>
      </w:pPr>
      <w:del w:id="450" w:author="Christi Kehres" w:date="2017-05-03T16:10:00Z">
        <w:r w:rsidRPr="000F464A" w:rsidDel="000C1E75">
          <w:rPr>
            <w:rFonts w:eastAsia="Arial" w:cs="Arial"/>
            <w:b/>
            <w:bCs/>
            <w:color w:val="000000"/>
            <w:kern w:val="0"/>
            <w:lang w:val="en-AU" w:eastAsia="ja-JP"/>
          </w:rPr>
          <w:delText>Revision History</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1440"/>
        <w:gridCol w:w="7592"/>
      </w:tblGrid>
      <w:tr w:rsidR="00E91495" w:rsidRPr="000F464A" w:rsidDel="000C1E75" w14:paraId="086C87BE" w14:textId="58A781A7" w:rsidTr="008876EE">
        <w:trPr>
          <w:del w:id="451" w:author="Christi Kehres" w:date="2017-05-03T16:10:00Z"/>
        </w:trPr>
        <w:tc>
          <w:tcPr>
            <w:tcW w:w="1141" w:type="dxa"/>
            <w:shd w:val="clear" w:color="auto" w:fill="C6D9F1" w:themeFill="text2" w:themeFillTint="33"/>
          </w:tcPr>
          <w:p w14:paraId="086C87BB" w14:textId="0EF2B484" w:rsidR="00E91495" w:rsidRPr="000F464A" w:rsidDel="000C1E75" w:rsidRDefault="00E91495" w:rsidP="002B3121">
            <w:pPr>
              <w:pStyle w:val="TableNormal1"/>
              <w:spacing w:before="0"/>
              <w:rPr>
                <w:del w:id="452" w:author="Christi Kehres" w:date="2017-05-03T16:10:00Z"/>
                <w:rFonts w:ascii="Arial" w:hAnsi="Arial" w:cs="Arial"/>
                <w:b/>
                <w:sz w:val="20"/>
                <w:szCs w:val="20"/>
              </w:rPr>
            </w:pPr>
            <w:del w:id="453" w:author="Christi Kehres" w:date="2017-05-03T16:10:00Z">
              <w:r w:rsidRPr="000F464A" w:rsidDel="000C1E75">
                <w:rPr>
                  <w:rFonts w:ascii="Arial" w:hAnsi="Arial" w:cs="Arial"/>
                  <w:b/>
                  <w:sz w:val="20"/>
                  <w:szCs w:val="20"/>
                </w:rPr>
                <w:delText>Date</w:delText>
              </w:r>
            </w:del>
          </w:p>
        </w:tc>
        <w:tc>
          <w:tcPr>
            <w:tcW w:w="1440" w:type="dxa"/>
            <w:shd w:val="clear" w:color="auto" w:fill="C6D9F1" w:themeFill="text2" w:themeFillTint="33"/>
          </w:tcPr>
          <w:p w14:paraId="086C87BC" w14:textId="1003EC2C" w:rsidR="00E91495" w:rsidRPr="000F464A" w:rsidDel="000C1E75" w:rsidRDefault="00E91495" w:rsidP="002B3121">
            <w:pPr>
              <w:pStyle w:val="TableNormal1"/>
              <w:spacing w:before="0"/>
              <w:rPr>
                <w:del w:id="454" w:author="Christi Kehres" w:date="2017-05-03T16:10:00Z"/>
                <w:rFonts w:ascii="Arial" w:hAnsi="Arial" w:cs="Arial"/>
                <w:b/>
                <w:sz w:val="20"/>
                <w:szCs w:val="20"/>
              </w:rPr>
            </w:pPr>
            <w:del w:id="455" w:author="Christi Kehres" w:date="2017-05-03T16:10:00Z">
              <w:r w:rsidRPr="000F464A" w:rsidDel="000C1E75">
                <w:rPr>
                  <w:rFonts w:ascii="Arial" w:hAnsi="Arial" w:cs="Arial"/>
                  <w:b/>
                  <w:sz w:val="20"/>
                  <w:szCs w:val="20"/>
                </w:rPr>
                <w:delText>Editor</w:delText>
              </w:r>
            </w:del>
          </w:p>
        </w:tc>
        <w:tc>
          <w:tcPr>
            <w:tcW w:w="7592" w:type="dxa"/>
            <w:shd w:val="clear" w:color="auto" w:fill="C6D9F1" w:themeFill="text2" w:themeFillTint="33"/>
          </w:tcPr>
          <w:p w14:paraId="086C87BD" w14:textId="0187FAA7" w:rsidR="00E91495" w:rsidRPr="000F464A" w:rsidDel="000C1E75" w:rsidRDefault="00E91495" w:rsidP="002B3121">
            <w:pPr>
              <w:pStyle w:val="TableNormal1"/>
              <w:spacing w:before="0"/>
              <w:rPr>
                <w:del w:id="456" w:author="Christi Kehres" w:date="2017-05-03T16:10:00Z"/>
                <w:rFonts w:ascii="Arial" w:hAnsi="Arial" w:cs="Arial"/>
                <w:b/>
                <w:sz w:val="20"/>
                <w:szCs w:val="20"/>
              </w:rPr>
            </w:pPr>
            <w:del w:id="457" w:author="Christi Kehres" w:date="2017-05-03T16:10:00Z">
              <w:r w:rsidRPr="000F464A" w:rsidDel="000C1E75">
                <w:rPr>
                  <w:rFonts w:ascii="Arial" w:hAnsi="Arial" w:cs="Arial"/>
                  <w:b/>
                  <w:sz w:val="20"/>
                  <w:szCs w:val="20"/>
                </w:rPr>
                <w:delText>Revision Notes</w:delText>
              </w:r>
            </w:del>
          </w:p>
        </w:tc>
      </w:tr>
      <w:tr w:rsidR="00E91495" w:rsidRPr="000F464A" w:rsidDel="000C1E75" w14:paraId="086C87C2" w14:textId="41C01D84" w:rsidTr="002B3121">
        <w:trPr>
          <w:del w:id="458" w:author="Christi Kehres" w:date="2017-05-03T16:10:00Z"/>
        </w:trPr>
        <w:tc>
          <w:tcPr>
            <w:tcW w:w="1141" w:type="dxa"/>
          </w:tcPr>
          <w:p w14:paraId="086C87BF" w14:textId="2D25CB39" w:rsidR="00E91495" w:rsidRPr="000F464A" w:rsidDel="000C1E75" w:rsidRDefault="00E91495" w:rsidP="002B3121">
            <w:pPr>
              <w:pStyle w:val="TableNormal1"/>
              <w:spacing w:before="0"/>
              <w:rPr>
                <w:del w:id="459" w:author="Christi Kehres" w:date="2017-05-03T16:10:00Z"/>
                <w:rFonts w:ascii="Arial" w:hAnsi="Arial" w:cs="Arial"/>
                <w:sz w:val="20"/>
                <w:szCs w:val="20"/>
              </w:rPr>
            </w:pPr>
          </w:p>
        </w:tc>
        <w:tc>
          <w:tcPr>
            <w:tcW w:w="1440" w:type="dxa"/>
          </w:tcPr>
          <w:p w14:paraId="086C87C0" w14:textId="1DF209B3" w:rsidR="00E91495" w:rsidRPr="000F464A" w:rsidDel="000C1E75" w:rsidRDefault="00E91495" w:rsidP="002B3121">
            <w:pPr>
              <w:pStyle w:val="TableNormal1"/>
              <w:spacing w:before="0"/>
              <w:rPr>
                <w:del w:id="460" w:author="Christi Kehres" w:date="2017-05-03T16:10:00Z"/>
                <w:rFonts w:ascii="Arial" w:hAnsi="Arial" w:cs="Arial"/>
                <w:sz w:val="20"/>
                <w:szCs w:val="20"/>
              </w:rPr>
            </w:pPr>
          </w:p>
        </w:tc>
        <w:tc>
          <w:tcPr>
            <w:tcW w:w="7592" w:type="dxa"/>
          </w:tcPr>
          <w:p w14:paraId="086C87C1" w14:textId="696AD025" w:rsidR="00E91495" w:rsidRPr="000F464A" w:rsidDel="000C1E75" w:rsidRDefault="00E91495" w:rsidP="002B3121">
            <w:pPr>
              <w:pStyle w:val="TableNormal1"/>
              <w:spacing w:before="0"/>
              <w:rPr>
                <w:del w:id="461" w:author="Christi Kehres" w:date="2017-05-03T16:10:00Z"/>
                <w:rFonts w:ascii="Arial" w:hAnsi="Arial" w:cs="Arial"/>
                <w:sz w:val="20"/>
                <w:szCs w:val="20"/>
              </w:rPr>
            </w:pPr>
            <w:del w:id="462" w:author="Christi Kehres" w:date="2017-05-03T16:10:00Z">
              <w:r w:rsidRPr="000F464A" w:rsidDel="000C1E75">
                <w:rPr>
                  <w:rFonts w:ascii="Arial" w:hAnsi="Arial" w:cs="Arial"/>
                  <w:sz w:val="20"/>
                  <w:szCs w:val="20"/>
                </w:rPr>
                <w:delText>Initial draft for review/discussion</w:delText>
              </w:r>
            </w:del>
          </w:p>
        </w:tc>
      </w:tr>
      <w:tr w:rsidR="00E91495" w:rsidRPr="000F464A" w:rsidDel="000C1E75" w14:paraId="086C87C6" w14:textId="7E1F62A1" w:rsidTr="002B3121">
        <w:trPr>
          <w:del w:id="463" w:author="Christi Kehres" w:date="2017-05-03T16:10:00Z"/>
        </w:trPr>
        <w:tc>
          <w:tcPr>
            <w:tcW w:w="1141" w:type="dxa"/>
          </w:tcPr>
          <w:p w14:paraId="086C87C3" w14:textId="02393762" w:rsidR="00E91495" w:rsidRPr="000F464A" w:rsidDel="000C1E75" w:rsidRDefault="00E91495" w:rsidP="002B3121">
            <w:pPr>
              <w:pStyle w:val="TableNormal1"/>
              <w:spacing w:before="0"/>
              <w:rPr>
                <w:del w:id="464" w:author="Christi Kehres" w:date="2017-05-03T16:10:00Z"/>
                <w:rFonts w:ascii="Arial" w:hAnsi="Arial" w:cs="Arial"/>
                <w:sz w:val="20"/>
                <w:szCs w:val="20"/>
              </w:rPr>
            </w:pPr>
          </w:p>
        </w:tc>
        <w:tc>
          <w:tcPr>
            <w:tcW w:w="1440" w:type="dxa"/>
          </w:tcPr>
          <w:p w14:paraId="086C87C4" w14:textId="680E69B0" w:rsidR="00E91495" w:rsidRPr="000F464A" w:rsidDel="000C1E75" w:rsidRDefault="00E91495" w:rsidP="002B3121">
            <w:pPr>
              <w:pStyle w:val="TableNormal1"/>
              <w:spacing w:before="0"/>
              <w:rPr>
                <w:del w:id="465" w:author="Christi Kehres" w:date="2017-05-03T16:10:00Z"/>
                <w:rFonts w:ascii="Arial" w:hAnsi="Arial" w:cs="Arial"/>
                <w:sz w:val="20"/>
                <w:szCs w:val="20"/>
              </w:rPr>
            </w:pPr>
          </w:p>
        </w:tc>
        <w:tc>
          <w:tcPr>
            <w:tcW w:w="7592" w:type="dxa"/>
          </w:tcPr>
          <w:p w14:paraId="086C87C5" w14:textId="0BF982E6" w:rsidR="00E91495" w:rsidRPr="000F464A" w:rsidDel="000C1E75" w:rsidRDefault="00E91495" w:rsidP="002B3121">
            <w:pPr>
              <w:pStyle w:val="TableNormal1"/>
              <w:spacing w:before="0"/>
              <w:rPr>
                <w:del w:id="466" w:author="Christi Kehres" w:date="2017-05-03T16:10:00Z"/>
                <w:rFonts w:ascii="Arial" w:hAnsi="Arial" w:cs="Arial"/>
                <w:sz w:val="20"/>
                <w:szCs w:val="20"/>
              </w:rPr>
            </w:pPr>
          </w:p>
        </w:tc>
      </w:tr>
      <w:tr w:rsidR="00E91495" w:rsidRPr="000F464A" w:rsidDel="000C1E75" w14:paraId="086C87CA" w14:textId="270DEA34" w:rsidTr="002B3121">
        <w:trPr>
          <w:del w:id="467" w:author="Christi Kehres" w:date="2017-05-03T16:10:00Z"/>
        </w:trPr>
        <w:tc>
          <w:tcPr>
            <w:tcW w:w="1141" w:type="dxa"/>
          </w:tcPr>
          <w:p w14:paraId="086C87C7" w14:textId="1517B9B8" w:rsidR="00E91495" w:rsidRPr="000F464A" w:rsidDel="000C1E75" w:rsidRDefault="00E91495" w:rsidP="002B3121">
            <w:pPr>
              <w:pStyle w:val="TableNormal1"/>
              <w:spacing w:before="0"/>
              <w:rPr>
                <w:del w:id="468" w:author="Christi Kehres" w:date="2017-05-03T16:10:00Z"/>
                <w:rFonts w:ascii="Arial" w:hAnsi="Arial" w:cs="Arial"/>
                <w:sz w:val="20"/>
                <w:szCs w:val="20"/>
              </w:rPr>
            </w:pPr>
          </w:p>
        </w:tc>
        <w:tc>
          <w:tcPr>
            <w:tcW w:w="1440" w:type="dxa"/>
          </w:tcPr>
          <w:p w14:paraId="086C87C8" w14:textId="4A3C8BCE" w:rsidR="00E91495" w:rsidRPr="000F464A" w:rsidDel="000C1E75" w:rsidRDefault="00E91495" w:rsidP="002B3121">
            <w:pPr>
              <w:pStyle w:val="TableNormal1"/>
              <w:spacing w:before="0"/>
              <w:rPr>
                <w:del w:id="469" w:author="Christi Kehres" w:date="2017-05-03T16:10:00Z"/>
                <w:rFonts w:ascii="Arial" w:hAnsi="Arial" w:cs="Arial"/>
                <w:sz w:val="20"/>
                <w:szCs w:val="20"/>
              </w:rPr>
            </w:pPr>
          </w:p>
        </w:tc>
        <w:tc>
          <w:tcPr>
            <w:tcW w:w="7592" w:type="dxa"/>
          </w:tcPr>
          <w:p w14:paraId="086C87C9" w14:textId="0FCC2E03" w:rsidR="00E91495" w:rsidRPr="000F464A" w:rsidDel="000C1E75" w:rsidRDefault="00E91495" w:rsidP="002B3121">
            <w:pPr>
              <w:pStyle w:val="TableNormal1"/>
              <w:spacing w:before="0"/>
              <w:rPr>
                <w:del w:id="470" w:author="Christi Kehres" w:date="2017-05-03T16:10:00Z"/>
                <w:rFonts w:ascii="Arial" w:hAnsi="Arial" w:cs="Arial"/>
                <w:sz w:val="20"/>
                <w:szCs w:val="20"/>
              </w:rPr>
            </w:pPr>
          </w:p>
        </w:tc>
      </w:tr>
    </w:tbl>
    <w:p w14:paraId="086C87CB" w14:textId="5BDEA0CF" w:rsidR="00E91495" w:rsidRPr="000F464A" w:rsidDel="000C1E75" w:rsidRDefault="00E91495" w:rsidP="00E91495">
      <w:pPr>
        <w:pStyle w:val="NormalText-Indent3"/>
        <w:spacing w:before="0"/>
        <w:ind w:left="0"/>
        <w:rPr>
          <w:del w:id="471" w:author="Christi Kehres" w:date="2017-05-03T16:10:00Z"/>
          <w:rFonts w:cs="Arial"/>
        </w:rPr>
      </w:pPr>
    </w:p>
    <w:p w14:paraId="086C87CC" w14:textId="06CC0FD3" w:rsidR="00E91495" w:rsidRPr="000F464A" w:rsidDel="000C1E75" w:rsidRDefault="00E91495" w:rsidP="00E91495">
      <w:pPr>
        <w:pStyle w:val="NormalText-Indent3"/>
        <w:spacing w:before="0"/>
        <w:ind w:left="0"/>
        <w:rPr>
          <w:del w:id="472" w:author="Christi Kehres" w:date="2017-05-03T16:10:00Z"/>
          <w:rFonts w:cs="Arial"/>
        </w:rPr>
      </w:pPr>
    </w:p>
    <w:p w14:paraId="086C87CD" w14:textId="5D87D756" w:rsidR="000A4049" w:rsidRPr="000F464A" w:rsidRDefault="000A4049" w:rsidP="000A4049">
      <w:pPr>
        <w:spacing w:before="0" w:after="240"/>
        <w:rPr>
          <w:rFonts w:eastAsia="Arial" w:cs="Arial"/>
          <w:b/>
          <w:bCs/>
          <w:color w:val="000000"/>
          <w:kern w:val="0"/>
          <w:lang w:val="en-AU" w:eastAsia="ja-JP"/>
        </w:rPr>
      </w:pPr>
      <w:del w:id="473" w:author="Christi Kehres" w:date="2017-05-03T16:10:00Z">
        <w:r w:rsidRPr="000F464A" w:rsidDel="000C1E75">
          <w:rPr>
            <w:rFonts w:eastAsia="Arial" w:cs="Arial"/>
            <w:b/>
            <w:bCs/>
            <w:color w:val="000000"/>
            <w:kern w:val="0"/>
            <w:lang w:val="en-AU" w:eastAsia="ja-JP"/>
          </w:rPr>
          <w:delText>Review History</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1440"/>
        <w:gridCol w:w="7592"/>
      </w:tblGrid>
      <w:tr w:rsidR="000A4049" w:rsidRPr="000F464A" w:rsidDel="000C1E75" w14:paraId="086C87D1" w14:textId="250E48F7" w:rsidTr="008876EE">
        <w:trPr>
          <w:del w:id="474" w:author="Christi Kehres" w:date="2017-05-03T16:10:00Z"/>
        </w:trPr>
        <w:tc>
          <w:tcPr>
            <w:tcW w:w="1141" w:type="dxa"/>
            <w:shd w:val="clear" w:color="auto" w:fill="C6D9F1" w:themeFill="text2" w:themeFillTint="33"/>
          </w:tcPr>
          <w:p w14:paraId="086C87CE" w14:textId="0023A4BF" w:rsidR="000A4049" w:rsidRPr="000F464A" w:rsidDel="000C1E75" w:rsidRDefault="000A4049" w:rsidP="002B3121">
            <w:pPr>
              <w:pStyle w:val="TableNormal1"/>
              <w:spacing w:before="0"/>
              <w:rPr>
                <w:del w:id="475" w:author="Christi Kehres" w:date="2017-05-03T16:10:00Z"/>
                <w:rFonts w:ascii="Arial" w:hAnsi="Arial" w:cs="Arial"/>
                <w:b/>
                <w:sz w:val="20"/>
                <w:szCs w:val="20"/>
              </w:rPr>
            </w:pPr>
            <w:del w:id="476" w:author="Christi Kehres" w:date="2017-05-03T16:10:00Z">
              <w:r w:rsidRPr="000F464A" w:rsidDel="000C1E75">
                <w:rPr>
                  <w:rFonts w:ascii="Arial" w:hAnsi="Arial" w:cs="Arial"/>
                  <w:b/>
                  <w:sz w:val="20"/>
                  <w:szCs w:val="20"/>
                </w:rPr>
                <w:delText>Date</w:delText>
              </w:r>
              <w:bookmarkStart w:id="477" w:name="_Toc481591407"/>
              <w:bookmarkStart w:id="478" w:name="_Toc481591604"/>
              <w:bookmarkStart w:id="479" w:name="_Toc481619687"/>
              <w:bookmarkStart w:id="480" w:name="_Toc481620028"/>
              <w:bookmarkStart w:id="481" w:name="_Toc481620197"/>
              <w:bookmarkEnd w:id="477"/>
              <w:bookmarkEnd w:id="478"/>
              <w:bookmarkEnd w:id="479"/>
              <w:bookmarkEnd w:id="480"/>
              <w:bookmarkEnd w:id="481"/>
            </w:del>
          </w:p>
        </w:tc>
        <w:tc>
          <w:tcPr>
            <w:tcW w:w="1440" w:type="dxa"/>
            <w:shd w:val="clear" w:color="auto" w:fill="C6D9F1" w:themeFill="text2" w:themeFillTint="33"/>
          </w:tcPr>
          <w:p w14:paraId="086C87CF" w14:textId="7273E091" w:rsidR="000A4049" w:rsidRPr="000F464A" w:rsidDel="000C1E75" w:rsidRDefault="000A4049" w:rsidP="002B3121">
            <w:pPr>
              <w:pStyle w:val="TableNormal1"/>
              <w:spacing w:before="0"/>
              <w:rPr>
                <w:del w:id="482" w:author="Christi Kehres" w:date="2017-05-03T16:10:00Z"/>
                <w:rFonts w:ascii="Arial" w:hAnsi="Arial" w:cs="Arial"/>
                <w:b/>
                <w:sz w:val="20"/>
                <w:szCs w:val="20"/>
              </w:rPr>
            </w:pPr>
            <w:del w:id="483" w:author="Christi Kehres" w:date="2017-05-03T16:10:00Z">
              <w:r w:rsidRPr="000F464A" w:rsidDel="000C1E75">
                <w:rPr>
                  <w:rFonts w:ascii="Arial" w:hAnsi="Arial" w:cs="Arial"/>
                  <w:b/>
                  <w:sz w:val="20"/>
                  <w:szCs w:val="20"/>
                </w:rPr>
                <w:delText>Reviewer</w:delText>
              </w:r>
              <w:bookmarkStart w:id="484" w:name="_Toc481591408"/>
              <w:bookmarkStart w:id="485" w:name="_Toc481591605"/>
              <w:bookmarkStart w:id="486" w:name="_Toc481619688"/>
              <w:bookmarkStart w:id="487" w:name="_Toc481620029"/>
              <w:bookmarkStart w:id="488" w:name="_Toc481620198"/>
              <w:bookmarkEnd w:id="484"/>
              <w:bookmarkEnd w:id="485"/>
              <w:bookmarkEnd w:id="486"/>
              <w:bookmarkEnd w:id="487"/>
              <w:bookmarkEnd w:id="488"/>
            </w:del>
          </w:p>
        </w:tc>
        <w:tc>
          <w:tcPr>
            <w:tcW w:w="7592" w:type="dxa"/>
            <w:shd w:val="clear" w:color="auto" w:fill="C6D9F1" w:themeFill="text2" w:themeFillTint="33"/>
          </w:tcPr>
          <w:p w14:paraId="086C87D0" w14:textId="627B08D2" w:rsidR="000A4049" w:rsidRPr="000F464A" w:rsidDel="000C1E75" w:rsidRDefault="000A4049" w:rsidP="002B3121">
            <w:pPr>
              <w:pStyle w:val="TableNormal1"/>
              <w:spacing w:before="0"/>
              <w:rPr>
                <w:del w:id="489" w:author="Christi Kehres" w:date="2017-05-03T16:10:00Z"/>
                <w:rFonts w:ascii="Arial" w:hAnsi="Arial" w:cs="Arial"/>
                <w:b/>
                <w:sz w:val="20"/>
                <w:szCs w:val="20"/>
              </w:rPr>
            </w:pPr>
            <w:del w:id="490" w:author="Christi Kehres" w:date="2017-05-03T16:10:00Z">
              <w:r w:rsidRPr="000F464A" w:rsidDel="000C1E75">
                <w:rPr>
                  <w:rFonts w:ascii="Arial" w:hAnsi="Arial" w:cs="Arial"/>
                  <w:b/>
                  <w:sz w:val="20"/>
                  <w:szCs w:val="20"/>
                </w:rPr>
                <w:delText>Review Notes</w:delText>
              </w:r>
              <w:bookmarkStart w:id="491" w:name="_Toc481591409"/>
              <w:bookmarkStart w:id="492" w:name="_Toc481591606"/>
              <w:bookmarkStart w:id="493" w:name="_Toc481619689"/>
              <w:bookmarkStart w:id="494" w:name="_Toc481620030"/>
              <w:bookmarkStart w:id="495" w:name="_Toc481620199"/>
              <w:bookmarkEnd w:id="491"/>
              <w:bookmarkEnd w:id="492"/>
              <w:bookmarkEnd w:id="493"/>
              <w:bookmarkEnd w:id="494"/>
              <w:bookmarkEnd w:id="495"/>
            </w:del>
          </w:p>
        </w:tc>
        <w:bookmarkStart w:id="496" w:name="_Toc481591410"/>
        <w:bookmarkStart w:id="497" w:name="_Toc481591607"/>
        <w:bookmarkStart w:id="498" w:name="_Toc481619690"/>
        <w:bookmarkStart w:id="499" w:name="_Toc481620031"/>
        <w:bookmarkStart w:id="500" w:name="_Toc481620200"/>
        <w:bookmarkEnd w:id="496"/>
        <w:bookmarkEnd w:id="497"/>
        <w:bookmarkEnd w:id="498"/>
        <w:bookmarkEnd w:id="499"/>
        <w:bookmarkEnd w:id="500"/>
      </w:tr>
      <w:tr w:rsidR="000A4049" w:rsidRPr="000F464A" w:rsidDel="000C1E75" w14:paraId="086C87D5" w14:textId="275B9DB4" w:rsidTr="002B3121">
        <w:trPr>
          <w:del w:id="501" w:author="Christi Kehres" w:date="2017-05-03T16:10:00Z"/>
        </w:trPr>
        <w:tc>
          <w:tcPr>
            <w:tcW w:w="1141" w:type="dxa"/>
          </w:tcPr>
          <w:p w14:paraId="086C87D2" w14:textId="3011FC0E" w:rsidR="000A4049" w:rsidRPr="000F464A" w:rsidDel="000C1E75" w:rsidRDefault="000A4049" w:rsidP="002B3121">
            <w:pPr>
              <w:pStyle w:val="TableNormal1"/>
              <w:spacing w:before="0"/>
              <w:rPr>
                <w:del w:id="502" w:author="Christi Kehres" w:date="2017-05-03T16:10:00Z"/>
                <w:rFonts w:ascii="Arial" w:hAnsi="Arial" w:cs="Arial"/>
                <w:sz w:val="20"/>
                <w:szCs w:val="20"/>
              </w:rPr>
            </w:pPr>
            <w:bookmarkStart w:id="503" w:name="_Toc481591411"/>
            <w:bookmarkStart w:id="504" w:name="_Toc481591608"/>
            <w:bookmarkStart w:id="505" w:name="_Toc481619691"/>
            <w:bookmarkStart w:id="506" w:name="_Toc481620032"/>
            <w:bookmarkStart w:id="507" w:name="_Toc481620201"/>
            <w:bookmarkEnd w:id="503"/>
            <w:bookmarkEnd w:id="504"/>
            <w:bookmarkEnd w:id="505"/>
            <w:bookmarkEnd w:id="506"/>
            <w:bookmarkEnd w:id="507"/>
          </w:p>
        </w:tc>
        <w:tc>
          <w:tcPr>
            <w:tcW w:w="1440" w:type="dxa"/>
          </w:tcPr>
          <w:p w14:paraId="086C87D3" w14:textId="3CFF7423" w:rsidR="000A4049" w:rsidRPr="000F464A" w:rsidDel="000C1E75" w:rsidRDefault="000A4049" w:rsidP="002B3121">
            <w:pPr>
              <w:pStyle w:val="TableNormal1"/>
              <w:spacing w:before="0"/>
              <w:rPr>
                <w:del w:id="508" w:author="Christi Kehres" w:date="2017-05-03T16:10:00Z"/>
                <w:rFonts w:ascii="Arial" w:hAnsi="Arial" w:cs="Arial"/>
                <w:sz w:val="20"/>
                <w:szCs w:val="20"/>
              </w:rPr>
            </w:pPr>
            <w:bookmarkStart w:id="509" w:name="_Toc481591412"/>
            <w:bookmarkStart w:id="510" w:name="_Toc481591609"/>
            <w:bookmarkStart w:id="511" w:name="_Toc481619692"/>
            <w:bookmarkStart w:id="512" w:name="_Toc481620033"/>
            <w:bookmarkStart w:id="513" w:name="_Toc481620202"/>
            <w:bookmarkEnd w:id="509"/>
            <w:bookmarkEnd w:id="510"/>
            <w:bookmarkEnd w:id="511"/>
            <w:bookmarkEnd w:id="512"/>
            <w:bookmarkEnd w:id="513"/>
          </w:p>
        </w:tc>
        <w:tc>
          <w:tcPr>
            <w:tcW w:w="7592" w:type="dxa"/>
          </w:tcPr>
          <w:p w14:paraId="086C87D4" w14:textId="2F172E65" w:rsidR="000A4049" w:rsidRPr="000F464A" w:rsidDel="000C1E75" w:rsidRDefault="000A4049" w:rsidP="002B3121">
            <w:pPr>
              <w:pStyle w:val="TableNormal1"/>
              <w:spacing w:before="0"/>
              <w:rPr>
                <w:del w:id="514" w:author="Christi Kehres" w:date="2017-05-03T16:10:00Z"/>
                <w:rFonts w:ascii="Arial" w:hAnsi="Arial" w:cs="Arial"/>
                <w:sz w:val="20"/>
                <w:szCs w:val="20"/>
              </w:rPr>
            </w:pPr>
            <w:bookmarkStart w:id="515" w:name="_Toc481591413"/>
            <w:bookmarkStart w:id="516" w:name="_Toc481591610"/>
            <w:bookmarkStart w:id="517" w:name="_Toc481619693"/>
            <w:bookmarkStart w:id="518" w:name="_Toc481620034"/>
            <w:bookmarkStart w:id="519" w:name="_Toc481620203"/>
            <w:bookmarkEnd w:id="515"/>
            <w:bookmarkEnd w:id="516"/>
            <w:bookmarkEnd w:id="517"/>
            <w:bookmarkEnd w:id="518"/>
            <w:bookmarkEnd w:id="519"/>
          </w:p>
        </w:tc>
        <w:bookmarkStart w:id="520" w:name="_Toc481591414"/>
        <w:bookmarkStart w:id="521" w:name="_Toc481591611"/>
        <w:bookmarkStart w:id="522" w:name="_Toc481619694"/>
        <w:bookmarkStart w:id="523" w:name="_Toc481620035"/>
        <w:bookmarkStart w:id="524" w:name="_Toc481620204"/>
        <w:bookmarkEnd w:id="520"/>
        <w:bookmarkEnd w:id="521"/>
        <w:bookmarkEnd w:id="522"/>
        <w:bookmarkEnd w:id="523"/>
        <w:bookmarkEnd w:id="524"/>
      </w:tr>
      <w:tr w:rsidR="000A4049" w:rsidRPr="000F464A" w:rsidDel="000C1E75" w14:paraId="086C87D9" w14:textId="495BF2A6" w:rsidTr="002B3121">
        <w:trPr>
          <w:del w:id="525" w:author="Christi Kehres" w:date="2017-05-03T16:10:00Z"/>
        </w:trPr>
        <w:tc>
          <w:tcPr>
            <w:tcW w:w="1141" w:type="dxa"/>
          </w:tcPr>
          <w:p w14:paraId="086C87D6" w14:textId="00BDC109" w:rsidR="000A4049" w:rsidRPr="000F464A" w:rsidDel="000C1E75" w:rsidRDefault="000A4049" w:rsidP="002B3121">
            <w:pPr>
              <w:pStyle w:val="TableNormal1"/>
              <w:spacing w:before="0"/>
              <w:rPr>
                <w:del w:id="526" w:author="Christi Kehres" w:date="2017-05-03T16:10:00Z"/>
                <w:rFonts w:ascii="Arial" w:hAnsi="Arial" w:cs="Arial"/>
                <w:sz w:val="20"/>
                <w:szCs w:val="20"/>
              </w:rPr>
            </w:pPr>
            <w:bookmarkStart w:id="527" w:name="_Toc481591415"/>
            <w:bookmarkStart w:id="528" w:name="_Toc481591612"/>
            <w:bookmarkStart w:id="529" w:name="_Toc481619695"/>
            <w:bookmarkStart w:id="530" w:name="_Toc481620036"/>
            <w:bookmarkStart w:id="531" w:name="_Toc481620205"/>
            <w:bookmarkEnd w:id="527"/>
            <w:bookmarkEnd w:id="528"/>
            <w:bookmarkEnd w:id="529"/>
            <w:bookmarkEnd w:id="530"/>
            <w:bookmarkEnd w:id="531"/>
          </w:p>
        </w:tc>
        <w:tc>
          <w:tcPr>
            <w:tcW w:w="1440" w:type="dxa"/>
          </w:tcPr>
          <w:p w14:paraId="086C87D7" w14:textId="0AA3240E" w:rsidR="000A4049" w:rsidRPr="000F464A" w:rsidDel="000C1E75" w:rsidRDefault="000A4049" w:rsidP="002B3121">
            <w:pPr>
              <w:pStyle w:val="TableNormal1"/>
              <w:spacing w:before="0"/>
              <w:rPr>
                <w:del w:id="532" w:author="Christi Kehres" w:date="2017-05-03T16:10:00Z"/>
                <w:rFonts w:ascii="Arial" w:hAnsi="Arial" w:cs="Arial"/>
                <w:sz w:val="20"/>
                <w:szCs w:val="20"/>
              </w:rPr>
            </w:pPr>
            <w:bookmarkStart w:id="533" w:name="_Toc481591416"/>
            <w:bookmarkStart w:id="534" w:name="_Toc481591613"/>
            <w:bookmarkStart w:id="535" w:name="_Toc481619696"/>
            <w:bookmarkStart w:id="536" w:name="_Toc481620037"/>
            <w:bookmarkStart w:id="537" w:name="_Toc481620206"/>
            <w:bookmarkEnd w:id="533"/>
            <w:bookmarkEnd w:id="534"/>
            <w:bookmarkEnd w:id="535"/>
            <w:bookmarkEnd w:id="536"/>
            <w:bookmarkEnd w:id="537"/>
          </w:p>
        </w:tc>
        <w:tc>
          <w:tcPr>
            <w:tcW w:w="7592" w:type="dxa"/>
          </w:tcPr>
          <w:p w14:paraId="086C87D8" w14:textId="2FAADFE4" w:rsidR="000A4049" w:rsidRPr="000F464A" w:rsidDel="000C1E75" w:rsidRDefault="000A4049" w:rsidP="002B3121">
            <w:pPr>
              <w:pStyle w:val="TableNormal1"/>
              <w:spacing w:before="0"/>
              <w:rPr>
                <w:del w:id="538" w:author="Christi Kehres" w:date="2017-05-03T16:10:00Z"/>
                <w:rFonts w:ascii="Arial" w:hAnsi="Arial" w:cs="Arial"/>
                <w:sz w:val="20"/>
                <w:szCs w:val="20"/>
              </w:rPr>
            </w:pPr>
            <w:bookmarkStart w:id="539" w:name="_Toc481591417"/>
            <w:bookmarkStart w:id="540" w:name="_Toc481591614"/>
            <w:bookmarkStart w:id="541" w:name="_Toc481619697"/>
            <w:bookmarkStart w:id="542" w:name="_Toc481620038"/>
            <w:bookmarkStart w:id="543" w:name="_Toc481620207"/>
            <w:bookmarkEnd w:id="539"/>
            <w:bookmarkEnd w:id="540"/>
            <w:bookmarkEnd w:id="541"/>
            <w:bookmarkEnd w:id="542"/>
            <w:bookmarkEnd w:id="543"/>
          </w:p>
        </w:tc>
        <w:bookmarkStart w:id="544" w:name="_Toc481591418"/>
        <w:bookmarkStart w:id="545" w:name="_Toc481591615"/>
        <w:bookmarkStart w:id="546" w:name="_Toc481619698"/>
        <w:bookmarkStart w:id="547" w:name="_Toc481620039"/>
        <w:bookmarkStart w:id="548" w:name="_Toc481620208"/>
        <w:bookmarkEnd w:id="544"/>
        <w:bookmarkEnd w:id="545"/>
        <w:bookmarkEnd w:id="546"/>
        <w:bookmarkEnd w:id="547"/>
        <w:bookmarkEnd w:id="548"/>
      </w:tr>
      <w:tr w:rsidR="000A4049" w:rsidRPr="000F464A" w:rsidDel="000C1E75" w14:paraId="086C87DD" w14:textId="640D2E5A" w:rsidTr="002B3121">
        <w:trPr>
          <w:del w:id="549" w:author="Christi Kehres" w:date="2017-05-03T16:10:00Z"/>
        </w:trPr>
        <w:tc>
          <w:tcPr>
            <w:tcW w:w="1141" w:type="dxa"/>
          </w:tcPr>
          <w:p w14:paraId="086C87DA" w14:textId="6778B111" w:rsidR="000A4049" w:rsidRPr="000F464A" w:rsidDel="000C1E75" w:rsidRDefault="000A4049" w:rsidP="002B3121">
            <w:pPr>
              <w:pStyle w:val="TableNormal1"/>
              <w:spacing w:before="0"/>
              <w:rPr>
                <w:del w:id="550" w:author="Christi Kehres" w:date="2017-05-03T16:10:00Z"/>
                <w:rFonts w:ascii="Arial" w:hAnsi="Arial" w:cs="Arial"/>
                <w:sz w:val="20"/>
                <w:szCs w:val="20"/>
              </w:rPr>
            </w:pPr>
            <w:bookmarkStart w:id="551" w:name="_Toc481591419"/>
            <w:bookmarkStart w:id="552" w:name="_Toc481591616"/>
            <w:bookmarkStart w:id="553" w:name="_Toc481619699"/>
            <w:bookmarkStart w:id="554" w:name="_Toc481620040"/>
            <w:bookmarkStart w:id="555" w:name="_Toc481620209"/>
            <w:bookmarkEnd w:id="551"/>
            <w:bookmarkEnd w:id="552"/>
            <w:bookmarkEnd w:id="553"/>
            <w:bookmarkEnd w:id="554"/>
            <w:bookmarkEnd w:id="555"/>
          </w:p>
        </w:tc>
        <w:tc>
          <w:tcPr>
            <w:tcW w:w="1440" w:type="dxa"/>
          </w:tcPr>
          <w:p w14:paraId="086C87DB" w14:textId="1C2DCAC5" w:rsidR="000A4049" w:rsidRPr="000F464A" w:rsidDel="000C1E75" w:rsidRDefault="000A4049" w:rsidP="002B3121">
            <w:pPr>
              <w:pStyle w:val="TableNormal1"/>
              <w:spacing w:before="0"/>
              <w:rPr>
                <w:del w:id="556" w:author="Christi Kehres" w:date="2017-05-03T16:10:00Z"/>
                <w:rFonts w:ascii="Arial" w:hAnsi="Arial" w:cs="Arial"/>
                <w:sz w:val="20"/>
                <w:szCs w:val="20"/>
              </w:rPr>
            </w:pPr>
            <w:bookmarkStart w:id="557" w:name="_Toc481591420"/>
            <w:bookmarkStart w:id="558" w:name="_Toc481591617"/>
            <w:bookmarkStart w:id="559" w:name="_Toc481619700"/>
            <w:bookmarkStart w:id="560" w:name="_Toc481620041"/>
            <w:bookmarkStart w:id="561" w:name="_Toc481620210"/>
            <w:bookmarkEnd w:id="557"/>
            <w:bookmarkEnd w:id="558"/>
            <w:bookmarkEnd w:id="559"/>
            <w:bookmarkEnd w:id="560"/>
            <w:bookmarkEnd w:id="561"/>
          </w:p>
        </w:tc>
        <w:tc>
          <w:tcPr>
            <w:tcW w:w="7592" w:type="dxa"/>
          </w:tcPr>
          <w:p w14:paraId="086C87DC" w14:textId="23C8A921" w:rsidR="000A4049" w:rsidRPr="000F464A" w:rsidDel="000C1E75" w:rsidRDefault="000A4049" w:rsidP="002B3121">
            <w:pPr>
              <w:pStyle w:val="TableNormal1"/>
              <w:spacing w:before="0"/>
              <w:rPr>
                <w:del w:id="562" w:author="Christi Kehres" w:date="2017-05-03T16:10:00Z"/>
                <w:rFonts w:ascii="Arial" w:hAnsi="Arial" w:cs="Arial"/>
                <w:sz w:val="20"/>
                <w:szCs w:val="20"/>
              </w:rPr>
            </w:pPr>
            <w:bookmarkStart w:id="563" w:name="_Toc481591421"/>
            <w:bookmarkStart w:id="564" w:name="_Toc481591618"/>
            <w:bookmarkStart w:id="565" w:name="_Toc481619701"/>
            <w:bookmarkStart w:id="566" w:name="_Toc481620042"/>
            <w:bookmarkStart w:id="567" w:name="_Toc481620211"/>
            <w:bookmarkEnd w:id="563"/>
            <w:bookmarkEnd w:id="564"/>
            <w:bookmarkEnd w:id="565"/>
            <w:bookmarkEnd w:id="566"/>
            <w:bookmarkEnd w:id="567"/>
          </w:p>
        </w:tc>
        <w:bookmarkStart w:id="568" w:name="_Toc481591422"/>
        <w:bookmarkStart w:id="569" w:name="_Toc481591619"/>
        <w:bookmarkStart w:id="570" w:name="_Toc481619702"/>
        <w:bookmarkStart w:id="571" w:name="_Toc481620043"/>
        <w:bookmarkStart w:id="572" w:name="_Toc481620212"/>
        <w:bookmarkEnd w:id="568"/>
        <w:bookmarkEnd w:id="569"/>
        <w:bookmarkEnd w:id="570"/>
        <w:bookmarkEnd w:id="571"/>
        <w:bookmarkEnd w:id="572"/>
      </w:tr>
    </w:tbl>
    <w:p w14:paraId="086C87DE" w14:textId="68B82AF4" w:rsidR="00A6335F" w:rsidRPr="000F464A" w:rsidDel="000C1E75" w:rsidRDefault="00A6335F" w:rsidP="00A6335F">
      <w:pPr>
        <w:rPr>
          <w:del w:id="573" w:author="Christi Kehres" w:date="2017-05-03T16:10:00Z"/>
          <w:rStyle w:val="EstiloCuerpo"/>
          <w:rFonts w:ascii="Arial" w:hAnsi="Arial" w:cs="Arial"/>
          <w:sz w:val="20"/>
        </w:rPr>
      </w:pPr>
      <w:bookmarkStart w:id="574" w:name="_Toc481591423"/>
      <w:bookmarkStart w:id="575" w:name="_Toc481591620"/>
      <w:bookmarkStart w:id="576" w:name="_Toc481619703"/>
      <w:bookmarkStart w:id="577" w:name="_Toc481620044"/>
      <w:bookmarkStart w:id="578" w:name="_Toc481620213"/>
      <w:bookmarkEnd w:id="574"/>
      <w:bookmarkEnd w:id="575"/>
      <w:bookmarkEnd w:id="576"/>
      <w:bookmarkEnd w:id="577"/>
      <w:bookmarkEnd w:id="578"/>
    </w:p>
    <w:p w14:paraId="18132424" w14:textId="1C8FDCBF" w:rsidR="00360C97" w:rsidRDefault="00360C97" w:rsidP="00366173">
      <w:pPr>
        <w:pStyle w:val="Heading1"/>
        <w:rPr>
          <w:ins w:id="579" w:author="Christi Kehres" w:date="2017-05-03T15:11:00Z"/>
        </w:rPr>
      </w:pPr>
      <w:bookmarkStart w:id="580" w:name="_Toc481620214"/>
      <w:bookmarkStart w:id="581" w:name="_Toc384317579"/>
      <w:bookmarkStart w:id="582" w:name="_Toc196841497"/>
      <w:ins w:id="583" w:author="Christi Kehres" w:date="2017-05-03T12:49:00Z">
        <w:r>
          <w:lastRenderedPageBreak/>
          <w:t>Overview</w:t>
        </w:r>
      </w:ins>
      <w:bookmarkEnd w:id="580"/>
    </w:p>
    <w:p w14:paraId="0C8B18B6" w14:textId="77777777" w:rsidR="00A9431F" w:rsidRPr="002E78F0" w:rsidRDefault="00A9431F">
      <w:pPr>
        <w:pStyle w:val="Heading2"/>
        <w:numPr>
          <w:ilvl w:val="1"/>
          <w:numId w:val="14"/>
        </w:numPr>
        <w:rPr>
          <w:ins w:id="584" w:author="Christi Kehres" w:date="2017-05-03T15:11:00Z"/>
        </w:rPr>
        <w:pPrChange w:id="585" w:author="Christi Kehres" w:date="2017-05-03T15:17:00Z">
          <w:pPr>
            <w:pStyle w:val="Heading1NumMS"/>
          </w:pPr>
        </w:pPrChange>
      </w:pPr>
      <w:bookmarkStart w:id="586" w:name="_Toc472677558"/>
      <w:bookmarkStart w:id="587" w:name="_Toc472502249"/>
      <w:bookmarkStart w:id="588" w:name="_Toc472075328"/>
      <w:bookmarkStart w:id="589" w:name="_Toc471807677"/>
      <w:bookmarkStart w:id="590" w:name="_Toc471727120"/>
      <w:bookmarkStart w:id="591" w:name="_Toc468273632"/>
      <w:bookmarkStart w:id="592" w:name="_Toc468165226"/>
      <w:bookmarkStart w:id="593" w:name="_Toc467681069"/>
      <w:bookmarkStart w:id="594" w:name="_Toc465863636"/>
      <w:bookmarkStart w:id="595" w:name="_Toc456343276"/>
      <w:bookmarkStart w:id="596" w:name="_Toc456030642"/>
      <w:bookmarkStart w:id="597" w:name="_Toc455340010"/>
      <w:bookmarkStart w:id="598" w:name="_Toc455333035"/>
      <w:bookmarkStart w:id="599" w:name="_Toc481620215"/>
      <w:ins w:id="600" w:author="Christi Kehres" w:date="2017-05-03T15:11:00Z">
        <w:r w:rsidRPr="00E01724">
          <w:t>O</w:t>
        </w:r>
        <w:r w:rsidRPr="00102645">
          <w:rPr>
            <w:rFonts w:eastAsiaTheme="minorHAnsi"/>
            <w:rPrChange w:id="601" w:author="Christi Kehres" w:date="2017-05-03T15:15:00Z">
              <w:rPr>
                <w:bCs/>
                <w:i/>
                <w:iCs/>
              </w:rPr>
            </w:rPrChange>
          </w:rPr>
          <w:t>bjective</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ins>
    </w:p>
    <w:p w14:paraId="4F3FA767" w14:textId="77777777" w:rsidR="00A9431F" w:rsidRDefault="00A9431F" w:rsidP="00A9431F">
      <w:pPr>
        <w:pStyle w:val="BodyMS"/>
        <w:rPr>
          <w:ins w:id="602" w:author="Christi Kehres" w:date="2017-05-03T15:11:00Z"/>
        </w:rPr>
      </w:pPr>
      <w:ins w:id="603" w:author="Christi Kehres" w:date="2017-05-03T15:11:00Z">
        <w:r>
          <w:t>This document provides a comprehensive and detailed Low Level Design of the system, using number of different technical components to depict different features of the system</w:t>
        </w:r>
      </w:ins>
    </w:p>
    <w:p w14:paraId="5805F77A" w14:textId="443BE10A" w:rsidR="00A9431F" w:rsidDel="00185B6F" w:rsidRDefault="00A9431F">
      <w:pPr>
        <w:pStyle w:val="Heading2"/>
        <w:numPr>
          <w:ilvl w:val="1"/>
          <w:numId w:val="14"/>
        </w:numPr>
        <w:rPr>
          <w:ins w:id="604" w:author="Christi Kehres" w:date="2017-05-03T15:11:00Z"/>
          <w:del w:id="605" w:author="Tarek Hesham" w:date="2023-06-12T01:23:00Z"/>
        </w:rPr>
        <w:pPrChange w:id="606" w:author="Christi Kehres" w:date="2017-05-03T15:17:00Z">
          <w:pPr>
            <w:pStyle w:val="Heading1NumMS"/>
          </w:pPr>
        </w:pPrChange>
      </w:pPr>
      <w:bookmarkStart w:id="607" w:name="_Toc472677559"/>
      <w:bookmarkStart w:id="608" w:name="_Toc472502250"/>
      <w:bookmarkStart w:id="609" w:name="_Toc472075329"/>
      <w:bookmarkStart w:id="610" w:name="_Toc471807678"/>
      <w:bookmarkStart w:id="611" w:name="_Toc471727121"/>
      <w:bookmarkStart w:id="612" w:name="_Toc468273633"/>
      <w:bookmarkStart w:id="613" w:name="_Toc468165227"/>
      <w:bookmarkStart w:id="614" w:name="_Toc467681070"/>
      <w:bookmarkStart w:id="615" w:name="_Toc465863637"/>
      <w:bookmarkStart w:id="616" w:name="_Toc456343277"/>
      <w:bookmarkStart w:id="617" w:name="_Toc456030643"/>
      <w:bookmarkStart w:id="618" w:name="_Toc455340011"/>
      <w:bookmarkStart w:id="619" w:name="_Toc455333036"/>
      <w:bookmarkStart w:id="620" w:name="_Toc481620216"/>
      <w:ins w:id="621" w:author="Christi Kehres" w:date="2017-05-03T15:11:00Z">
        <w:del w:id="622" w:author="Tarek Hesham" w:date="2023-06-12T01:23:00Z">
          <w:r w:rsidDel="00185B6F">
            <w:delText>Audience</w:delTex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del>
      </w:ins>
    </w:p>
    <w:p w14:paraId="77F3F416" w14:textId="158C4A60" w:rsidR="00A9431F" w:rsidDel="00185B6F" w:rsidRDefault="00A9431F" w:rsidP="00A9431F">
      <w:pPr>
        <w:pStyle w:val="NumBullet1MS"/>
        <w:rPr>
          <w:ins w:id="623" w:author="Christi Kehres" w:date="2017-05-03T15:11:00Z"/>
          <w:del w:id="624" w:author="Tarek Hesham" w:date="2023-06-12T01:23:00Z"/>
        </w:rPr>
      </w:pPr>
      <w:ins w:id="625" w:author="Christi Kehres" w:date="2017-05-03T15:11:00Z">
        <w:del w:id="626" w:author="Tarek Hesham" w:date="2023-06-12T01:23:00Z">
          <w:r w:rsidDel="00185B6F">
            <w:delText xml:space="preserve">Enterprise Architecture </w:delText>
          </w:r>
        </w:del>
      </w:ins>
    </w:p>
    <w:p w14:paraId="64E7D7FE" w14:textId="2F676A90" w:rsidR="00A9431F" w:rsidDel="00185B6F" w:rsidRDefault="00A9431F" w:rsidP="00A9431F">
      <w:pPr>
        <w:pStyle w:val="NumBullet1MS"/>
        <w:rPr>
          <w:ins w:id="627" w:author="Christi Kehres" w:date="2017-05-03T15:11:00Z"/>
          <w:del w:id="628" w:author="Tarek Hesham" w:date="2023-06-12T01:23:00Z"/>
        </w:rPr>
      </w:pPr>
      <w:ins w:id="629" w:author="Christi Kehres" w:date="2017-05-03T15:11:00Z">
        <w:del w:id="630" w:author="Tarek Hesham" w:date="2023-06-12T01:23:00Z">
          <w:r w:rsidDel="00185B6F">
            <w:delText>Business Sponsor</w:delText>
          </w:r>
        </w:del>
      </w:ins>
    </w:p>
    <w:p w14:paraId="2D56099C" w14:textId="39BEC0F4" w:rsidR="00A9431F" w:rsidDel="00185B6F" w:rsidRDefault="00A9431F" w:rsidP="00A9431F">
      <w:pPr>
        <w:pStyle w:val="NumBullet1MS"/>
        <w:rPr>
          <w:ins w:id="631" w:author="Christi Kehres" w:date="2017-05-03T15:11:00Z"/>
          <w:del w:id="632" w:author="Tarek Hesham" w:date="2023-06-12T01:23:00Z"/>
        </w:rPr>
      </w:pPr>
      <w:ins w:id="633" w:author="Christi Kehres" w:date="2017-05-03T15:11:00Z">
        <w:del w:id="634" w:author="Tarek Hesham" w:date="2023-06-12T01:23:00Z">
          <w:r w:rsidDel="00185B6F">
            <w:delText>Project Manager and Project Team</w:delText>
          </w:r>
        </w:del>
      </w:ins>
    </w:p>
    <w:p w14:paraId="58BB7372" w14:textId="3BBB2936" w:rsidR="00A9431F" w:rsidDel="00185B6F" w:rsidRDefault="00A9431F" w:rsidP="00A9431F">
      <w:pPr>
        <w:pStyle w:val="NumBullet1MS"/>
        <w:rPr>
          <w:ins w:id="635" w:author="Christi Kehres" w:date="2017-05-03T15:11:00Z"/>
          <w:del w:id="636" w:author="Tarek Hesham" w:date="2023-06-12T01:23:00Z"/>
        </w:rPr>
      </w:pPr>
      <w:ins w:id="637" w:author="Christi Kehres" w:date="2017-05-03T15:11:00Z">
        <w:del w:id="638" w:author="Tarek Hesham" w:date="2023-06-12T01:23:00Z">
          <w:r w:rsidDel="00185B6F">
            <w:delText>Build Team</w:delText>
          </w:r>
        </w:del>
      </w:ins>
    </w:p>
    <w:p w14:paraId="2A48CB16" w14:textId="35E38D42" w:rsidR="00A9431F" w:rsidDel="00185B6F" w:rsidRDefault="00A9431F" w:rsidP="00A9431F">
      <w:pPr>
        <w:pStyle w:val="NumBullet1MS"/>
        <w:rPr>
          <w:ins w:id="639" w:author="Christi Kehres" w:date="2017-05-03T15:11:00Z"/>
          <w:del w:id="640" w:author="Tarek Hesham" w:date="2023-06-12T01:23:00Z"/>
        </w:rPr>
      </w:pPr>
      <w:ins w:id="641" w:author="Christi Kehres" w:date="2017-05-03T15:11:00Z">
        <w:del w:id="642" w:author="Tarek Hesham" w:date="2023-06-12T01:23:00Z">
          <w:r w:rsidDel="00185B6F">
            <w:delText>Support Team</w:delText>
          </w:r>
        </w:del>
      </w:ins>
    </w:p>
    <w:p w14:paraId="45A3C955" w14:textId="663E031B" w:rsidR="00A9431F" w:rsidDel="00185B6F" w:rsidRDefault="00A9431F">
      <w:pPr>
        <w:pStyle w:val="Heading2"/>
        <w:numPr>
          <w:ilvl w:val="1"/>
          <w:numId w:val="14"/>
        </w:numPr>
        <w:rPr>
          <w:ins w:id="643" w:author="Christi Kehres" w:date="2017-05-03T15:11:00Z"/>
          <w:del w:id="644" w:author="Tarek Hesham" w:date="2023-06-12T01:28:00Z"/>
        </w:rPr>
        <w:pPrChange w:id="645" w:author="Christi Kehres" w:date="2017-05-03T15:17:00Z">
          <w:pPr>
            <w:pStyle w:val="Heading1NumMS"/>
          </w:pPr>
        </w:pPrChange>
      </w:pPr>
      <w:bookmarkStart w:id="646" w:name="_Toc472677560"/>
      <w:bookmarkStart w:id="647" w:name="_Toc472502251"/>
      <w:bookmarkStart w:id="648" w:name="_Toc472075330"/>
      <w:bookmarkStart w:id="649" w:name="_Toc471807679"/>
      <w:bookmarkStart w:id="650" w:name="_Toc471727122"/>
      <w:bookmarkStart w:id="651" w:name="_Toc468273634"/>
      <w:bookmarkStart w:id="652" w:name="_Toc468165228"/>
      <w:bookmarkStart w:id="653" w:name="_Toc467681071"/>
      <w:bookmarkStart w:id="654" w:name="_Toc465863638"/>
      <w:bookmarkStart w:id="655" w:name="_Toc456343278"/>
      <w:bookmarkStart w:id="656" w:name="_Toc456030644"/>
      <w:bookmarkStart w:id="657" w:name="_Toc455340012"/>
      <w:bookmarkStart w:id="658" w:name="_Toc455333037"/>
      <w:bookmarkStart w:id="659" w:name="_Toc481620217"/>
      <w:ins w:id="660" w:author="Christi Kehres" w:date="2017-05-03T15:11:00Z">
        <w:del w:id="661" w:author="Tarek Hesham" w:date="2023-06-12T01:28:00Z">
          <w:r w:rsidDel="00185B6F">
            <w:delText>Acronyms &amp; Abbreviations</w:delTex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del>
      </w:ins>
    </w:p>
    <w:tbl>
      <w:tblPr>
        <w:tblW w:w="0" w:type="auto"/>
        <w:tblInd w:w="462" w:type="dxa"/>
        <w:tblCellMar>
          <w:left w:w="0" w:type="dxa"/>
          <w:right w:w="0" w:type="dxa"/>
        </w:tblCellMar>
        <w:tblLook w:val="04A0" w:firstRow="1" w:lastRow="0" w:firstColumn="1" w:lastColumn="0" w:noHBand="0" w:noVBand="1"/>
      </w:tblPr>
      <w:tblGrid>
        <w:gridCol w:w="1502"/>
        <w:gridCol w:w="8260"/>
      </w:tblGrid>
      <w:tr w:rsidR="00A9431F" w:rsidDel="00185B6F" w14:paraId="1A4F2159" w14:textId="1584715B" w:rsidTr="00A9431F">
        <w:trPr>
          <w:ins w:id="662" w:author="Christi Kehres" w:date="2017-05-03T15:11:00Z"/>
          <w:del w:id="663" w:author="Tarek Hesham" w:date="2023-06-12T01:28:00Z"/>
        </w:trPr>
        <w:tc>
          <w:tcPr>
            <w:tcW w:w="1358" w:type="dxa"/>
            <w:tcBorders>
              <w:top w:val="single" w:sz="18" w:space="0" w:color="95B3D7"/>
              <w:left w:val="nil"/>
              <w:bottom w:val="single" w:sz="18" w:space="0" w:color="95B3D7"/>
              <w:right w:val="nil"/>
            </w:tcBorders>
            <w:shd w:val="clear" w:color="auto" w:fill="DBE5F1"/>
            <w:tcMar>
              <w:top w:w="0" w:type="dxa"/>
              <w:left w:w="45" w:type="dxa"/>
              <w:bottom w:w="0" w:type="dxa"/>
              <w:right w:w="45" w:type="dxa"/>
            </w:tcMar>
            <w:hideMark/>
          </w:tcPr>
          <w:p w14:paraId="376FA084" w14:textId="3FD4CAF7" w:rsidR="00A9431F" w:rsidDel="00185B6F" w:rsidRDefault="00A9431F">
            <w:pPr>
              <w:autoSpaceDE w:val="0"/>
              <w:autoSpaceDN w:val="0"/>
              <w:spacing w:before="40" w:after="40" w:line="260" w:lineRule="atLeast"/>
              <w:rPr>
                <w:ins w:id="664" w:author="Christi Kehres" w:date="2017-05-03T15:11:00Z"/>
                <w:del w:id="665" w:author="Tarek Hesham" w:date="2023-06-12T01:28:00Z"/>
                <w:szCs w:val="22"/>
              </w:rPr>
            </w:pPr>
            <w:ins w:id="666" w:author="Christi Kehres" w:date="2017-05-03T15:11:00Z">
              <w:del w:id="667" w:author="Tarek Hesham" w:date="2023-06-12T01:28:00Z">
                <w:r w:rsidDel="00185B6F">
                  <w:rPr>
                    <w:b/>
                    <w:bCs/>
                    <w:color w:val="4F81BD"/>
                    <w:lang w:val="en-AU"/>
                  </w:rPr>
                  <w:delText>Acronym/Term</w:delText>
                </w:r>
              </w:del>
            </w:ins>
          </w:p>
        </w:tc>
        <w:tc>
          <w:tcPr>
            <w:tcW w:w="8260" w:type="dxa"/>
            <w:tcBorders>
              <w:top w:val="single" w:sz="18" w:space="0" w:color="95B3D7"/>
              <w:left w:val="nil"/>
              <w:bottom w:val="single" w:sz="18" w:space="0" w:color="95B3D7"/>
              <w:right w:val="nil"/>
            </w:tcBorders>
            <w:shd w:val="clear" w:color="auto" w:fill="DBE5F1"/>
            <w:tcMar>
              <w:top w:w="0" w:type="dxa"/>
              <w:left w:w="45" w:type="dxa"/>
              <w:bottom w:w="0" w:type="dxa"/>
              <w:right w:w="45" w:type="dxa"/>
            </w:tcMar>
            <w:hideMark/>
          </w:tcPr>
          <w:p w14:paraId="506DAB3D" w14:textId="5167C885" w:rsidR="00A9431F" w:rsidDel="00185B6F" w:rsidRDefault="00A9431F">
            <w:pPr>
              <w:autoSpaceDE w:val="0"/>
              <w:autoSpaceDN w:val="0"/>
              <w:spacing w:before="40" w:after="40" w:line="260" w:lineRule="atLeast"/>
              <w:rPr>
                <w:ins w:id="668" w:author="Christi Kehres" w:date="2017-05-03T15:11:00Z"/>
                <w:del w:id="669" w:author="Tarek Hesham" w:date="2023-06-12T01:28:00Z"/>
                <w:szCs w:val="24"/>
                <w:lang w:bidi="mr-IN"/>
              </w:rPr>
            </w:pPr>
            <w:ins w:id="670" w:author="Christi Kehres" w:date="2017-05-03T15:11:00Z">
              <w:del w:id="671" w:author="Tarek Hesham" w:date="2023-06-12T01:28:00Z">
                <w:r w:rsidDel="00185B6F">
                  <w:rPr>
                    <w:b/>
                    <w:bCs/>
                    <w:color w:val="4F81BD"/>
                    <w:lang w:val="en-AU"/>
                  </w:rPr>
                  <w:delText xml:space="preserve">     Description</w:delText>
                </w:r>
              </w:del>
            </w:ins>
          </w:p>
        </w:tc>
      </w:tr>
      <w:tr w:rsidR="00A9431F" w:rsidDel="00185B6F" w14:paraId="4EAAF85C" w14:textId="3F1FAFA0" w:rsidTr="00A9431F">
        <w:trPr>
          <w:trHeight w:val="264"/>
          <w:ins w:id="672" w:author="Christi Kehres" w:date="2017-05-03T15:11:00Z"/>
          <w:del w:id="673" w:author="Tarek Hesham" w:date="2023-06-12T01:28:00Z"/>
        </w:trPr>
        <w:tc>
          <w:tcPr>
            <w:tcW w:w="1358"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68BF132B" w14:textId="14FD7E23" w:rsidR="00A9431F" w:rsidDel="00185B6F" w:rsidRDefault="00A9431F">
            <w:pPr>
              <w:autoSpaceDE w:val="0"/>
              <w:autoSpaceDN w:val="0"/>
              <w:spacing w:before="40" w:after="40" w:line="260" w:lineRule="atLeast"/>
              <w:rPr>
                <w:ins w:id="674" w:author="Christi Kehres" w:date="2017-05-03T15:11:00Z"/>
                <w:del w:id="675" w:author="Tarek Hesham" w:date="2023-06-12T01:28:00Z"/>
              </w:rPr>
            </w:pPr>
          </w:p>
        </w:tc>
        <w:tc>
          <w:tcPr>
            <w:tcW w:w="8260"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054F4F89" w14:textId="5BDCC288" w:rsidR="00A9431F" w:rsidDel="00185B6F" w:rsidRDefault="00A9431F">
            <w:pPr>
              <w:autoSpaceDE w:val="0"/>
              <w:autoSpaceDN w:val="0"/>
              <w:spacing w:before="40" w:after="40" w:line="220" w:lineRule="atLeast"/>
              <w:rPr>
                <w:ins w:id="676" w:author="Christi Kehres" w:date="2017-05-03T15:11:00Z"/>
                <w:del w:id="677" w:author="Tarek Hesham" w:date="2023-06-12T01:28:00Z"/>
              </w:rPr>
            </w:pPr>
          </w:p>
        </w:tc>
      </w:tr>
      <w:tr w:rsidR="00A9431F" w:rsidDel="00185B6F" w14:paraId="78D06633" w14:textId="29648789" w:rsidTr="00A9431F">
        <w:trPr>
          <w:ins w:id="678" w:author="Christi Kehres" w:date="2017-05-03T15:11:00Z"/>
          <w:del w:id="679" w:author="Tarek Hesham" w:date="2023-06-12T01:28:00Z"/>
        </w:trPr>
        <w:tc>
          <w:tcPr>
            <w:tcW w:w="1358"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1006C71A" w14:textId="3DA16D42" w:rsidR="00A9431F" w:rsidDel="00185B6F" w:rsidRDefault="00A9431F">
            <w:pPr>
              <w:autoSpaceDE w:val="0"/>
              <w:autoSpaceDN w:val="0"/>
              <w:spacing w:before="40" w:after="40" w:line="260" w:lineRule="atLeast"/>
              <w:rPr>
                <w:ins w:id="680" w:author="Christi Kehres" w:date="2017-05-03T15:11:00Z"/>
                <w:del w:id="681" w:author="Tarek Hesham" w:date="2023-06-12T01:28:00Z"/>
              </w:rPr>
            </w:pPr>
          </w:p>
        </w:tc>
        <w:tc>
          <w:tcPr>
            <w:tcW w:w="8260"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6F10F693" w14:textId="36F67EA0" w:rsidR="00A9431F" w:rsidDel="00185B6F" w:rsidRDefault="00A9431F">
            <w:pPr>
              <w:autoSpaceDE w:val="0"/>
              <w:autoSpaceDN w:val="0"/>
              <w:spacing w:before="40" w:after="40" w:line="220" w:lineRule="atLeast"/>
              <w:rPr>
                <w:ins w:id="682" w:author="Christi Kehres" w:date="2017-05-03T15:11:00Z"/>
                <w:del w:id="683" w:author="Tarek Hesham" w:date="2023-06-12T01:28:00Z"/>
              </w:rPr>
            </w:pPr>
            <w:ins w:id="684" w:author="Christi Kehres" w:date="2017-05-03T15:11:00Z">
              <w:del w:id="685" w:author="Tarek Hesham" w:date="2023-06-12T01:28:00Z">
                <w:r w:rsidDel="00185B6F">
                  <w:delText xml:space="preserve">    </w:delText>
                </w:r>
              </w:del>
            </w:ins>
          </w:p>
        </w:tc>
      </w:tr>
      <w:tr w:rsidR="00A9431F" w:rsidDel="00185B6F" w14:paraId="0D0D1B17" w14:textId="69396D93" w:rsidTr="00A9431F">
        <w:trPr>
          <w:ins w:id="686" w:author="Christi Kehres" w:date="2017-05-03T15:11:00Z"/>
          <w:del w:id="687" w:author="Tarek Hesham" w:date="2023-06-12T01:28:00Z"/>
        </w:trPr>
        <w:tc>
          <w:tcPr>
            <w:tcW w:w="1358"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6DEDBC05" w14:textId="10B04A38" w:rsidR="00A9431F" w:rsidDel="00185B6F" w:rsidRDefault="00A9431F">
            <w:pPr>
              <w:autoSpaceDE w:val="0"/>
              <w:autoSpaceDN w:val="0"/>
              <w:spacing w:before="40" w:after="40" w:line="260" w:lineRule="atLeast"/>
              <w:rPr>
                <w:ins w:id="688" w:author="Christi Kehres" w:date="2017-05-03T15:11:00Z"/>
                <w:del w:id="689" w:author="Tarek Hesham" w:date="2023-06-12T01:28:00Z"/>
              </w:rPr>
            </w:pPr>
          </w:p>
        </w:tc>
        <w:tc>
          <w:tcPr>
            <w:tcW w:w="8260"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5452F1A5" w14:textId="0CAD238C" w:rsidR="00A9431F" w:rsidDel="00185B6F" w:rsidRDefault="00A9431F">
            <w:pPr>
              <w:autoSpaceDE w:val="0"/>
              <w:autoSpaceDN w:val="0"/>
              <w:spacing w:before="40" w:after="40" w:line="220" w:lineRule="atLeast"/>
              <w:rPr>
                <w:ins w:id="690" w:author="Christi Kehres" w:date="2017-05-03T15:11:00Z"/>
                <w:del w:id="691" w:author="Tarek Hesham" w:date="2023-06-12T01:28:00Z"/>
              </w:rPr>
            </w:pPr>
            <w:ins w:id="692" w:author="Christi Kehres" w:date="2017-05-03T15:11:00Z">
              <w:del w:id="693" w:author="Tarek Hesham" w:date="2023-06-12T01:28:00Z">
                <w:r w:rsidDel="00185B6F">
                  <w:delText xml:space="preserve">    </w:delText>
                </w:r>
              </w:del>
            </w:ins>
          </w:p>
        </w:tc>
      </w:tr>
      <w:tr w:rsidR="00A9431F" w:rsidDel="00185B6F" w14:paraId="433B5019" w14:textId="5ED22EA6" w:rsidTr="00A9431F">
        <w:trPr>
          <w:trHeight w:val="276"/>
          <w:ins w:id="694" w:author="Christi Kehres" w:date="2017-05-03T15:11:00Z"/>
          <w:del w:id="695" w:author="Tarek Hesham" w:date="2023-06-12T01:28:00Z"/>
        </w:trPr>
        <w:tc>
          <w:tcPr>
            <w:tcW w:w="1358"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4AD4F428" w14:textId="5B2D97B0" w:rsidR="00A9431F" w:rsidDel="00185B6F" w:rsidRDefault="00A9431F">
            <w:pPr>
              <w:autoSpaceDE w:val="0"/>
              <w:autoSpaceDN w:val="0"/>
              <w:spacing w:before="40" w:after="40" w:line="260" w:lineRule="atLeast"/>
              <w:rPr>
                <w:ins w:id="696" w:author="Christi Kehres" w:date="2017-05-03T15:11:00Z"/>
                <w:del w:id="697" w:author="Tarek Hesham" w:date="2023-06-12T01:28:00Z"/>
              </w:rPr>
            </w:pPr>
          </w:p>
        </w:tc>
        <w:tc>
          <w:tcPr>
            <w:tcW w:w="8260"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66A78236" w14:textId="3423DC96" w:rsidR="00A9431F" w:rsidDel="00185B6F" w:rsidRDefault="00A9431F">
            <w:pPr>
              <w:autoSpaceDE w:val="0"/>
              <w:autoSpaceDN w:val="0"/>
              <w:spacing w:before="40" w:after="40" w:line="220" w:lineRule="atLeast"/>
              <w:rPr>
                <w:ins w:id="698" w:author="Christi Kehres" w:date="2017-05-03T15:11:00Z"/>
                <w:del w:id="699" w:author="Tarek Hesham" w:date="2023-06-12T01:28:00Z"/>
              </w:rPr>
            </w:pPr>
            <w:ins w:id="700" w:author="Christi Kehres" w:date="2017-05-03T15:11:00Z">
              <w:del w:id="701" w:author="Tarek Hesham" w:date="2023-06-12T01:28:00Z">
                <w:r w:rsidDel="00185B6F">
                  <w:delText xml:space="preserve">  </w:delText>
                </w:r>
              </w:del>
            </w:ins>
          </w:p>
        </w:tc>
      </w:tr>
      <w:tr w:rsidR="00A9431F" w:rsidDel="00185B6F" w14:paraId="7A7CB009" w14:textId="32B67C03" w:rsidTr="00A9431F">
        <w:trPr>
          <w:ins w:id="702" w:author="Christi Kehres" w:date="2017-05-03T15:11:00Z"/>
          <w:del w:id="703" w:author="Tarek Hesham" w:date="2023-06-12T01:28:00Z"/>
        </w:trPr>
        <w:tc>
          <w:tcPr>
            <w:tcW w:w="1358"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557C99EF" w14:textId="40546D12" w:rsidR="00A9431F" w:rsidDel="00185B6F" w:rsidRDefault="00A9431F">
            <w:pPr>
              <w:autoSpaceDE w:val="0"/>
              <w:autoSpaceDN w:val="0"/>
              <w:spacing w:before="40" w:after="40" w:line="260" w:lineRule="atLeast"/>
              <w:rPr>
                <w:ins w:id="704" w:author="Christi Kehres" w:date="2017-05-03T15:11:00Z"/>
                <w:del w:id="705" w:author="Tarek Hesham" w:date="2023-06-12T01:28:00Z"/>
              </w:rPr>
            </w:pPr>
          </w:p>
        </w:tc>
        <w:tc>
          <w:tcPr>
            <w:tcW w:w="8260"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282A5146" w14:textId="6A3FF568" w:rsidR="00A9431F" w:rsidDel="00185B6F" w:rsidRDefault="00A9431F">
            <w:pPr>
              <w:autoSpaceDE w:val="0"/>
              <w:autoSpaceDN w:val="0"/>
              <w:spacing w:before="40" w:after="40" w:line="220" w:lineRule="atLeast"/>
              <w:rPr>
                <w:ins w:id="706" w:author="Christi Kehres" w:date="2017-05-03T15:11:00Z"/>
                <w:del w:id="707" w:author="Tarek Hesham" w:date="2023-06-12T01:28:00Z"/>
              </w:rPr>
            </w:pPr>
            <w:ins w:id="708" w:author="Christi Kehres" w:date="2017-05-03T15:11:00Z">
              <w:del w:id="709" w:author="Tarek Hesham" w:date="2023-06-12T01:28:00Z">
                <w:r w:rsidDel="00185B6F">
                  <w:delText xml:space="preserve"> </w:delText>
                </w:r>
              </w:del>
            </w:ins>
          </w:p>
        </w:tc>
      </w:tr>
      <w:tr w:rsidR="00A9431F" w:rsidDel="00185B6F" w14:paraId="3A556234" w14:textId="1DFA47EC" w:rsidTr="00A9431F">
        <w:trPr>
          <w:ins w:id="710" w:author="Christi Kehres" w:date="2017-05-03T15:11:00Z"/>
          <w:del w:id="711" w:author="Tarek Hesham" w:date="2023-06-12T01:28:00Z"/>
        </w:trPr>
        <w:tc>
          <w:tcPr>
            <w:tcW w:w="1358"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1C7A3FA9" w14:textId="1DC058C8" w:rsidR="00A9431F" w:rsidDel="00185B6F" w:rsidRDefault="00A9431F">
            <w:pPr>
              <w:autoSpaceDE w:val="0"/>
              <w:autoSpaceDN w:val="0"/>
              <w:spacing w:before="40" w:after="40" w:line="260" w:lineRule="atLeast"/>
              <w:rPr>
                <w:ins w:id="712" w:author="Christi Kehres" w:date="2017-05-03T15:11:00Z"/>
                <w:del w:id="713" w:author="Tarek Hesham" w:date="2023-06-12T01:28:00Z"/>
              </w:rPr>
            </w:pPr>
          </w:p>
        </w:tc>
        <w:tc>
          <w:tcPr>
            <w:tcW w:w="8260" w:type="dxa"/>
            <w:tcBorders>
              <w:top w:val="nil"/>
              <w:left w:val="nil"/>
              <w:bottom w:val="single" w:sz="18" w:space="0" w:color="95B3D7"/>
              <w:right w:val="nil"/>
            </w:tcBorders>
            <w:shd w:val="clear" w:color="auto" w:fill="DBE5F1"/>
            <w:tcMar>
              <w:top w:w="0" w:type="dxa"/>
              <w:left w:w="45" w:type="dxa"/>
              <w:bottom w:w="0" w:type="dxa"/>
              <w:right w:w="45" w:type="dxa"/>
            </w:tcMar>
            <w:hideMark/>
          </w:tcPr>
          <w:p w14:paraId="18E8E993" w14:textId="568741F5" w:rsidR="00A9431F" w:rsidDel="00185B6F" w:rsidRDefault="00A9431F">
            <w:pPr>
              <w:autoSpaceDE w:val="0"/>
              <w:autoSpaceDN w:val="0"/>
              <w:spacing w:before="40" w:after="40" w:line="220" w:lineRule="atLeast"/>
              <w:rPr>
                <w:ins w:id="714" w:author="Christi Kehres" w:date="2017-05-03T15:11:00Z"/>
                <w:del w:id="715" w:author="Tarek Hesham" w:date="2023-06-12T01:28:00Z"/>
              </w:rPr>
            </w:pPr>
            <w:ins w:id="716" w:author="Christi Kehres" w:date="2017-05-03T15:11:00Z">
              <w:del w:id="717" w:author="Tarek Hesham" w:date="2023-06-12T01:28:00Z">
                <w:r w:rsidDel="00185B6F">
                  <w:delText xml:space="preserve">   </w:delText>
                </w:r>
              </w:del>
            </w:ins>
          </w:p>
        </w:tc>
      </w:tr>
      <w:tr w:rsidR="00A9431F" w:rsidDel="00185B6F" w14:paraId="25709948" w14:textId="2BAA6874" w:rsidTr="00A9431F">
        <w:trPr>
          <w:ins w:id="718" w:author="Christi Kehres" w:date="2017-05-03T15:11:00Z"/>
          <w:del w:id="719" w:author="Tarek Hesham" w:date="2023-06-12T01:28:00Z"/>
        </w:trPr>
        <w:tc>
          <w:tcPr>
            <w:tcW w:w="1358"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78A52866" w14:textId="25A5DC23" w:rsidR="00A9431F" w:rsidDel="00185B6F" w:rsidRDefault="00A9431F">
            <w:pPr>
              <w:autoSpaceDE w:val="0"/>
              <w:autoSpaceDN w:val="0"/>
              <w:spacing w:before="40" w:after="40" w:line="260" w:lineRule="atLeast"/>
              <w:rPr>
                <w:ins w:id="720" w:author="Christi Kehres" w:date="2017-05-03T15:11:00Z"/>
                <w:del w:id="721" w:author="Tarek Hesham" w:date="2023-06-12T01:28:00Z"/>
              </w:rPr>
            </w:pPr>
          </w:p>
        </w:tc>
        <w:tc>
          <w:tcPr>
            <w:tcW w:w="8260" w:type="dxa"/>
            <w:tcBorders>
              <w:top w:val="nil"/>
              <w:left w:val="nil"/>
              <w:bottom w:val="single" w:sz="18" w:space="0" w:color="000000"/>
              <w:right w:val="nil"/>
            </w:tcBorders>
            <w:shd w:val="clear" w:color="auto" w:fill="95B3D7"/>
            <w:tcMar>
              <w:top w:w="0" w:type="dxa"/>
              <w:left w:w="45" w:type="dxa"/>
              <w:bottom w:w="0" w:type="dxa"/>
              <w:right w:w="45" w:type="dxa"/>
            </w:tcMar>
            <w:hideMark/>
          </w:tcPr>
          <w:p w14:paraId="730BC424" w14:textId="44A5E762" w:rsidR="00A9431F" w:rsidDel="00185B6F" w:rsidRDefault="00A9431F">
            <w:pPr>
              <w:autoSpaceDE w:val="0"/>
              <w:autoSpaceDN w:val="0"/>
              <w:spacing w:before="40" w:after="40" w:line="220" w:lineRule="atLeast"/>
              <w:rPr>
                <w:ins w:id="722" w:author="Christi Kehres" w:date="2017-05-03T15:11:00Z"/>
                <w:del w:id="723" w:author="Tarek Hesham" w:date="2023-06-12T01:28:00Z"/>
              </w:rPr>
            </w:pPr>
            <w:ins w:id="724" w:author="Christi Kehres" w:date="2017-05-03T15:11:00Z">
              <w:del w:id="725" w:author="Tarek Hesham" w:date="2023-06-12T01:28:00Z">
                <w:r w:rsidDel="00185B6F">
                  <w:delText xml:space="preserve">   </w:delText>
                </w:r>
              </w:del>
            </w:ins>
          </w:p>
        </w:tc>
      </w:tr>
    </w:tbl>
    <w:p w14:paraId="6BB530E7" w14:textId="1BBB48A6" w:rsidR="00A9431F" w:rsidDel="00185B6F" w:rsidRDefault="00A9431F" w:rsidP="00A9431F">
      <w:pPr>
        <w:autoSpaceDE w:val="0"/>
        <w:autoSpaceDN w:val="0"/>
        <w:rPr>
          <w:ins w:id="726" w:author="Christi Kehres" w:date="2017-05-03T15:11:00Z"/>
          <w:del w:id="727" w:author="Tarek Hesham" w:date="2023-06-12T01:28:00Z"/>
          <w:rFonts w:ascii="Calibri" w:hAnsi="Calibri" w:cs="Calibri"/>
          <w:sz w:val="22"/>
          <w:szCs w:val="22"/>
          <w:lang w:bidi="mr-IN"/>
        </w:rPr>
      </w:pPr>
    </w:p>
    <w:p w14:paraId="2121EE47" w14:textId="1BEF99E6" w:rsidR="00A9431F" w:rsidDel="00185B6F" w:rsidRDefault="00A9431F">
      <w:pPr>
        <w:pStyle w:val="Heading2"/>
        <w:numPr>
          <w:ilvl w:val="1"/>
          <w:numId w:val="14"/>
        </w:numPr>
        <w:rPr>
          <w:ins w:id="728" w:author="Christi Kehres" w:date="2017-05-03T15:11:00Z"/>
          <w:del w:id="729" w:author="Tarek Hesham" w:date="2023-06-12T01:23:00Z"/>
          <w:rFonts w:cs="Segoe UI"/>
          <w:szCs w:val="36"/>
        </w:rPr>
        <w:pPrChange w:id="730" w:author="Christi Kehres" w:date="2017-05-03T15:43:00Z">
          <w:pPr>
            <w:pStyle w:val="Heading1NumMS"/>
          </w:pPr>
        </w:pPrChange>
      </w:pPr>
      <w:bookmarkStart w:id="731" w:name="_Toc472677561"/>
      <w:bookmarkStart w:id="732" w:name="_Toc472502252"/>
      <w:bookmarkStart w:id="733" w:name="_Toc472075331"/>
      <w:bookmarkStart w:id="734" w:name="_Toc471807680"/>
      <w:bookmarkStart w:id="735" w:name="_Toc471727123"/>
      <w:bookmarkStart w:id="736" w:name="_Toc468273635"/>
      <w:bookmarkStart w:id="737" w:name="_Toc468165229"/>
      <w:bookmarkStart w:id="738" w:name="_Toc467681072"/>
      <w:bookmarkStart w:id="739" w:name="_Toc465863639"/>
      <w:bookmarkStart w:id="740" w:name="_Toc456343279"/>
      <w:bookmarkStart w:id="741" w:name="_Toc456030645"/>
      <w:bookmarkStart w:id="742" w:name="_Toc455340013"/>
      <w:bookmarkStart w:id="743" w:name="_Toc455333038"/>
      <w:bookmarkStart w:id="744" w:name="_Toc481620218"/>
      <w:ins w:id="745" w:author="Christi Kehres" w:date="2017-05-03T15:11:00Z">
        <w:del w:id="746" w:author="Tarek Hesham" w:date="2023-06-12T01:23:00Z">
          <w:r w:rsidDel="00185B6F">
            <w:delText>References</w:delTex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del>
      </w:ins>
    </w:p>
    <w:tbl>
      <w:tblPr>
        <w:tblW w:w="10080" w:type="dxa"/>
        <w:tblLayout w:type="fixed"/>
        <w:tblLook w:val="04A0" w:firstRow="1" w:lastRow="0" w:firstColumn="1" w:lastColumn="0" w:noHBand="0" w:noVBand="1"/>
      </w:tblPr>
      <w:tblGrid>
        <w:gridCol w:w="2340"/>
        <w:gridCol w:w="7740"/>
      </w:tblGrid>
      <w:tr w:rsidR="00A9431F" w:rsidDel="00185B6F" w14:paraId="114867D0" w14:textId="3C362532" w:rsidTr="00A9431F">
        <w:trPr>
          <w:cantSplit/>
          <w:tblHeader/>
          <w:ins w:id="747" w:author="Christi Kehres" w:date="2017-05-03T15:11:00Z"/>
          <w:del w:id="748"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2DBEE40C" w14:textId="7613FFA9" w:rsidR="00A9431F" w:rsidRPr="00BB6080" w:rsidDel="00185B6F" w:rsidRDefault="00A9431F">
            <w:pPr>
              <w:rPr>
                <w:ins w:id="749" w:author="Christi Kehres" w:date="2017-05-03T15:11:00Z"/>
                <w:del w:id="750" w:author="Tarek Hesham" w:date="2023-06-12T01:23:00Z"/>
                <w:rFonts w:asciiTheme="minorHAnsi" w:eastAsia="Arial" w:hAnsiTheme="minorHAnsi" w:cs="Arial Narrow"/>
                <w:szCs w:val="22"/>
                <w:lang w:eastAsia="ja-JP"/>
                <w:rPrChange w:id="751" w:author="Christi Kehres" w:date="2017-05-03T15:28:00Z">
                  <w:rPr>
                    <w:ins w:id="752" w:author="Christi Kehres" w:date="2017-05-03T15:11:00Z"/>
                    <w:del w:id="753" w:author="Tarek Hesham" w:date="2023-06-12T01:23:00Z"/>
                    <w:rFonts w:eastAsia="Arial" w:cs="Arial Narrow"/>
                    <w:szCs w:val="22"/>
                    <w:lang w:eastAsia="ja-JP"/>
                  </w:rPr>
                </w:rPrChange>
              </w:rPr>
            </w:pPr>
            <w:ins w:id="754" w:author="Christi Kehres" w:date="2017-05-03T15:11:00Z">
              <w:del w:id="755" w:author="Tarek Hesham" w:date="2023-06-12T01:23:00Z">
                <w:r w:rsidRPr="00BB6080" w:rsidDel="00185B6F">
                  <w:rPr>
                    <w:rFonts w:asciiTheme="minorHAnsi" w:hAnsiTheme="minorHAnsi"/>
                    <w:rPrChange w:id="756" w:author="Christi Kehres" w:date="2017-05-03T15:28:00Z">
                      <w:rPr/>
                    </w:rPrChange>
                  </w:rPr>
                  <w:delText>Document/URL</w:delText>
                </w:r>
              </w:del>
            </w:ins>
          </w:p>
        </w:tc>
        <w:tc>
          <w:tcPr>
            <w:tcW w:w="7740" w:type="dxa"/>
            <w:tcBorders>
              <w:top w:val="single" w:sz="2" w:space="0" w:color="auto"/>
              <w:left w:val="single" w:sz="2" w:space="0" w:color="auto"/>
              <w:bottom w:val="single" w:sz="2" w:space="0" w:color="auto"/>
              <w:right w:val="single" w:sz="2" w:space="0" w:color="auto"/>
            </w:tcBorders>
            <w:hideMark/>
          </w:tcPr>
          <w:p w14:paraId="0F3F7A6D" w14:textId="61CE2389" w:rsidR="00A9431F" w:rsidRPr="00BB6080" w:rsidDel="00185B6F" w:rsidRDefault="00A9431F">
            <w:pPr>
              <w:rPr>
                <w:ins w:id="757" w:author="Christi Kehres" w:date="2017-05-03T15:11:00Z"/>
                <w:del w:id="758" w:author="Tarek Hesham" w:date="2023-06-12T01:23:00Z"/>
                <w:rFonts w:asciiTheme="minorHAnsi" w:eastAsia="Arial" w:hAnsiTheme="minorHAnsi"/>
                <w:szCs w:val="22"/>
                <w:lang w:eastAsia="ja-JP"/>
                <w:rPrChange w:id="759" w:author="Christi Kehres" w:date="2017-05-03T15:28:00Z">
                  <w:rPr>
                    <w:ins w:id="760" w:author="Christi Kehres" w:date="2017-05-03T15:11:00Z"/>
                    <w:del w:id="761" w:author="Tarek Hesham" w:date="2023-06-12T01:23:00Z"/>
                    <w:rFonts w:eastAsia="Arial"/>
                    <w:szCs w:val="22"/>
                    <w:lang w:eastAsia="ja-JP"/>
                  </w:rPr>
                </w:rPrChange>
              </w:rPr>
            </w:pPr>
            <w:ins w:id="762" w:author="Christi Kehres" w:date="2017-05-03T15:11:00Z">
              <w:del w:id="763" w:author="Tarek Hesham" w:date="2023-06-12T01:23:00Z">
                <w:r w:rsidRPr="00BB6080" w:rsidDel="00185B6F">
                  <w:rPr>
                    <w:rFonts w:asciiTheme="minorHAnsi" w:hAnsiTheme="minorHAnsi"/>
                    <w:rPrChange w:id="764" w:author="Christi Kehres" w:date="2017-05-03T15:28:00Z">
                      <w:rPr/>
                    </w:rPrChange>
                  </w:rPr>
                  <w:delText>Brief Description</w:delText>
                </w:r>
              </w:del>
            </w:ins>
          </w:p>
        </w:tc>
      </w:tr>
      <w:tr w:rsidR="00A9431F" w:rsidDel="00185B6F" w14:paraId="73BA52F0" w14:textId="5FC4496D" w:rsidTr="00A9431F">
        <w:trPr>
          <w:ins w:id="765" w:author="Christi Kehres" w:date="2017-05-03T15:11:00Z"/>
          <w:del w:id="766"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21C36397" w14:textId="531288FD" w:rsidR="00A9431F" w:rsidRPr="00BB6080" w:rsidDel="00185B6F" w:rsidRDefault="00A9431F">
            <w:pPr>
              <w:rPr>
                <w:ins w:id="767" w:author="Christi Kehres" w:date="2017-05-03T15:11:00Z"/>
                <w:del w:id="768" w:author="Tarek Hesham" w:date="2023-06-12T01:23:00Z"/>
                <w:rFonts w:asciiTheme="minorHAnsi" w:eastAsia="Arial" w:hAnsiTheme="minorHAnsi" w:cs="Arial Narrow"/>
                <w:szCs w:val="22"/>
                <w:lang w:eastAsia="ja-JP"/>
                <w:rPrChange w:id="769" w:author="Christi Kehres" w:date="2017-05-03T15:27:00Z">
                  <w:rPr>
                    <w:ins w:id="770" w:author="Christi Kehres" w:date="2017-05-03T15:11:00Z"/>
                    <w:del w:id="771" w:author="Tarek Hesham" w:date="2023-06-12T01:23:00Z"/>
                    <w:rFonts w:eastAsia="Arial" w:cs="Arial Narrow"/>
                    <w:szCs w:val="22"/>
                    <w:lang w:eastAsia="ja-JP"/>
                  </w:rPr>
                </w:rPrChange>
              </w:rPr>
            </w:pPr>
            <w:ins w:id="772" w:author="Christi Kehres" w:date="2017-05-03T15:11:00Z">
              <w:del w:id="773" w:author="Tarek Hesham" w:date="2023-06-12T01:23:00Z">
                <w:r w:rsidRPr="00BB6080" w:rsidDel="00185B6F">
                  <w:rPr>
                    <w:rFonts w:asciiTheme="minorHAnsi" w:eastAsia="Arial" w:hAnsiTheme="minorHAnsi" w:cs="Arial Narrow"/>
                    <w:szCs w:val="22"/>
                    <w:lang w:eastAsia="ja-JP"/>
                    <w:rPrChange w:id="774" w:author="Christi Kehres" w:date="2017-05-03T15:27:00Z">
                      <w:rPr>
                        <w:rFonts w:eastAsia="Arial" w:cs="Arial Narrow"/>
                        <w:szCs w:val="22"/>
                        <w:lang w:eastAsia="ja-JP"/>
                      </w:rPr>
                    </w:rPrChange>
                  </w:rPr>
                  <w:delText>Functional Design Document</w:delText>
                </w:r>
              </w:del>
            </w:ins>
          </w:p>
          <w:p w14:paraId="5FD06734" w14:textId="091E38B7" w:rsidR="00A9431F" w:rsidDel="00185B6F" w:rsidRDefault="00A9431F">
            <w:pPr>
              <w:rPr>
                <w:ins w:id="775" w:author="Christi Kehres" w:date="2017-05-03T15:11:00Z"/>
                <w:del w:id="776" w:author="Tarek Hesham" w:date="2023-06-12T01:23:00Z"/>
                <w:rFonts w:eastAsia="Arial" w:cs="Arial Narrow"/>
                <w:szCs w:val="22"/>
                <w:lang w:val="es-CL" w:eastAsia="ja-JP"/>
              </w:rPr>
            </w:pPr>
          </w:p>
        </w:tc>
        <w:tc>
          <w:tcPr>
            <w:tcW w:w="7740" w:type="dxa"/>
            <w:tcBorders>
              <w:top w:val="single" w:sz="2" w:space="0" w:color="auto"/>
              <w:left w:val="single" w:sz="2" w:space="0" w:color="auto"/>
              <w:bottom w:val="single" w:sz="2" w:space="0" w:color="auto"/>
              <w:right w:val="single" w:sz="2" w:space="0" w:color="auto"/>
            </w:tcBorders>
            <w:hideMark/>
          </w:tcPr>
          <w:p w14:paraId="59141D71" w14:textId="2EA735B6" w:rsidR="00A9431F" w:rsidRPr="00BB6080" w:rsidDel="00185B6F" w:rsidRDefault="00A9431F">
            <w:pPr>
              <w:rPr>
                <w:ins w:id="777" w:author="Christi Kehres" w:date="2017-05-03T15:11:00Z"/>
                <w:del w:id="778" w:author="Tarek Hesham" w:date="2023-06-12T01:23:00Z"/>
                <w:rFonts w:asciiTheme="minorHAnsi" w:eastAsia="Arial" w:hAnsiTheme="minorHAnsi"/>
                <w:szCs w:val="22"/>
                <w:lang w:eastAsia="ja-JP"/>
                <w:rPrChange w:id="779" w:author="Christi Kehres" w:date="2017-05-03T15:27:00Z">
                  <w:rPr>
                    <w:ins w:id="780" w:author="Christi Kehres" w:date="2017-05-03T15:11:00Z"/>
                    <w:del w:id="781" w:author="Tarek Hesham" w:date="2023-06-12T01:23:00Z"/>
                    <w:rFonts w:eastAsia="Arial"/>
                    <w:szCs w:val="22"/>
                    <w:lang w:eastAsia="ja-JP"/>
                  </w:rPr>
                </w:rPrChange>
              </w:rPr>
            </w:pPr>
            <w:ins w:id="782" w:author="Christi Kehres" w:date="2017-05-03T15:11:00Z">
              <w:del w:id="783" w:author="Tarek Hesham" w:date="2023-06-12T01:23:00Z">
                <w:r w:rsidRPr="00BB6080" w:rsidDel="00185B6F">
                  <w:rPr>
                    <w:rFonts w:asciiTheme="minorHAnsi" w:eastAsia="Arial" w:hAnsiTheme="minorHAnsi"/>
                    <w:szCs w:val="22"/>
                    <w:lang w:eastAsia="ja-JP"/>
                    <w:rPrChange w:id="784" w:author="Christi Kehres" w:date="2017-05-03T15:27:00Z">
                      <w:rPr>
                        <w:rFonts w:eastAsia="Arial"/>
                        <w:szCs w:val="22"/>
                        <w:lang w:eastAsia="ja-JP"/>
                      </w:rPr>
                    </w:rPrChange>
                  </w:rPr>
                  <w:delText xml:space="preserve">Functional Design Document(s) describes the implementation approach of the business requirements collected to ensure the end product meets the business objectives. </w:delText>
                </w:r>
              </w:del>
            </w:ins>
          </w:p>
        </w:tc>
      </w:tr>
      <w:tr w:rsidR="00A9431F" w:rsidDel="00185B6F" w14:paraId="05E357E5" w14:textId="7B1728B7" w:rsidTr="00A9431F">
        <w:trPr>
          <w:ins w:id="785" w:author="Christi Kehres" w:date="2017-05-03T15:11:00Z"/>
          <w:del w:id="786"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4E0CA7B0" w14:textId="0841D14A" w:rsidR="00A9431F" w:rsidDel="00185B6F" w:rsidRDefault="00A9431F">
            <w:pPr>
              <w:rPr>
                <w:ins w:id="787" w:author="Christi Kehres" w:date="2017-05-03T15:11:00Z"/>
                <w:del w:id="788" w:author="Tarek Hesham" w:date="2023-06-12T01:23:00Z"/>
                <w:rFonts w:eastAsia="Arial"/>
                <w:szCs w:val="22"/>
                <w:highlight w:val="yellow"/>
                <w:lang w:eastAsia="ja-JP"/>
              </w:rPr>
            </w:pPr>
          </w:p>
        </w:tc>
        <w:tc>
          <w:tcPr>
            <w:tcW w:w="7740" w:type="dxa"/>
            <w:tcBorders>
              <w:top w:val="single" w:sz="2" w:space="0" w:color="auto"/>
              <w:left w:val="single" w:sz="2" w:space="0" w:color="auto"/>
              <w:bottom w:val="single" w:sz="2" w:space="0" w:color="auto"/>
              <w:right w:val="single" w:sz="2" w:space="0" w:color="auto"/>
            </w:tcBorders>
            <w:hideMark/>
          </w:tcPr>
          <w:p w14:paraId="5689F75C" w14:textId="6006AC91" w:rsidR="00A9431F" w:rsidDel="00185B6F" w:rsidRDefault="00A9431F">
            <w:pPr>
              <w:rPr>
                <w:ins w:id="789" w:author="Christi Kehres" w:date="2017-05-03T15:11:00Z"/>
                <w:del w:id="790" w:author="Tarek Hesham" w:date="2023-06-12T01:23:00Z"/>
                <w:rFonts w:eastAsia="Arial"/>
                <w:szCs w:val="22"/>
                <w:lang w:eastAsia="ja-JP"/>
              </w:rPr>
            </w:pPr>
          </w:p>
        </w:tc>
      </w:tr>
      <w:tr w:rsidR="00A9431F" w:rsidDel="00185B6F" w14:paraId="5224C9AC" w14:textId="389FBF8B" w:rsidTr="00A9431F">
        <w:trPr>
          <w:ins w:id="791" w:author="Christi Kehres" w:date="2017-05-03T15:11:00Z"/>
          <w:del w:id="792"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7DAFAD00" w14:textId="4281DFDA" w:rsidR="00A9431F" w:rsidDel="00185B6F" w:rsidRDefault="00A9431F">
            <w:pPr>
              <w:rPr>
                <w:ins w:id="793" w:author="Christi Kehres" w:date="2017-05-03T15:11:00Z"/>
                <w:del w:id="794" w:author="Tarek Hesham" w:date="2023-06-12T01:23:00Z"/>
                <w:rFonts w:eastAsia="Arial"/>
                <w:szCs w:val="22"/>
                <w:lang w:eastAsia="ja-JP"/>
              </w:rPr>
            </w:pPr>
          </w:p>
        </w:tc>
        <w:tc>
          <w:tcPr>
            <w:tcW w:w="7740" w:type="dxa"/>
            <w:tcBorders>
              <w:top w:val="single" w:sz="2" w:space="0" w:color="auto"/>
              <w:left w:val="single" w:sz="2" w:space="0" w:color="auto"/>
              <w:bottom w:val="single" w:sz="2" w:space="0" w:color="auto"/>
              <w:right w:val="single" w:sz="2" w:space="0" w:color="auto"/>
            </w:tcBorders>
            <w:hideMark/>
          </w:tcPr>
          <w:p w14:paraId="578CDDC6" w14:textId="0B759347" w:rsidR="00A9431F" w:rsidDel="00185B6F" w:rsidRDefault="00A9431F">
            <w:pPr>
              <w:rPr>
                <w:ins w:id="795" w:author="Christi Kehres" w:date="2017-05-03T15:11:00Z"/>
                <w:del w:id="796" w:author="Tarek Hesham" w:date="2023-06-12T01:23:00Z"/>
                <w:rFonts w:eastAsia="Arial"/>
                <w:szCs w:val="22"/>
                <w:lang w:eastAsia="ja-JP"/>
              </w:rPr>
            </w:pPr>
          </w:p>
        </w:tc>
      </w:tr>
      <w:tr w:rsidR="00A9431F" w:rsidDel="00185B6F" w14:paraId="7A88DFA8" w14:textId="04E22E66" w:rsidTr="00A9431F">
        <w:trPr>
          <w:ins w:id="797" w:author="Christi Kehres" w:date="2017-05-03T15:11:00Z"/>
          <w:del w:id="798"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6859B608" w14:textId="63840C8A" w:rsidR="00A9431F" w:rsidDel="00185B6F" w:rsidRDefault="00A9431F">
            <w:pPr>
              <w:rPr>
                <w:ins w:id="799" w:author="Christi Kehres" w:date="2017-05-03T15:11:00Z"/>
                <w:del w:id="800" w:author="Tarek Hesham" w:date="2023-06-12T01:23:00Z"/>
                <w:rFonts w:eastAsia="Arial"/>
                <w:szCs w:val="22"/>
                <w:lang w:eastAsia="ja-JP"/>
              </w:rPr>
            </w:pPr>
          </w:p>
        </w:tc>
        <w:tc>
          <w:tcPr>
            <w:tcW w:w="7740" w:type="dxa"/>
            <w:tcBorders>
              <w:top w:val="single" w:sz="2" w:space="0" w:color="auto"/>
              <w:left w:val="single" w:sz="2" w:space="0" w:color="auto"/>
              <w:bottom w:val="single" w:sz="2" w:space="0" w:color="auto"/>
              <w:right w:val="single" w:sz="2" w:space="0" w:color="auto"/>
            </w:tcBorders>
            <w:hideMark/>
          </w:tcPr>
          <w:p w14:paraId="54A935FC" w14:textId="5BE1EA31" w:rsidR="00A9431F" w:rsidDel="00185B6F" w:rsidRDefault="00A9431F">
            <w:pPr>
              <w:rPr>
                <w:ins w:id="801" w:author="Christi Kehres" w:date="2017-05-03T15:11:00Z"/>
                <w:del w:id="802" w:author="Tarek Hesham" w:date="2023-06-12T01:23:00Z"/>
                <w:rFonts w:eastAsia="Arial"/>
                <w:szCs w:val="22"/>
                <w:lang w:eastAsia="ja-JP"/>
              </w:rPr>
            </w:pPr>
          </w:p>
        </w:tc>
      </w:tr>
      <w:tr w:rsidR="00A9431F" w:rsidDel="00185B6F" w14:paraId="50441EED" w14:textId="003E6FB0" w:rsidTr="00A9431F">
        <w:trPr>
          <w:ins w:id="803" w:author="Christi Kehres" w:date="2017-05-03T15:11:00Z"/>
          <w:del w:id="804" w:author="Tarek Hesham" w:date="2023-06-12T01:23:00Z"/>
        </w:trPr>
        <w:tc>
          <w:tcPr>
            <w:tcW w:w="2340" w:type="dxa"/>
            <w:tcBorders>
              <w:top w:val="single" w:sz="2" w:space="0" w:color="auto"/>
              <w:left w:val="single" w:sz="2" w:space="0" w:color="auto"/>
              <w:bottom w:val="single" w:sz="2" w:space="0" w:color="auto"/>
              <w:right w:val="single" w:sz="2" w:space="0" w:color="auto"/>
            </w:tcBorders>
            <w:hideMark/>
          </w:tcPr>
          <w:p w14:paraId="6FF92B70" w14:textId="741AB54D" w:rsidR="00A9431F" w:rsidDel="00185B6F" w:rsidRDefault="00A9431F">
            <w:pPr>
              <w:rPr>
                <w:ins w:id="805" w:author="Christi Kehres" w:date="2017-05-03T15:11:00Z"/>
                <w:del w:id="806" w:author="Tarek Hesham" w:date="2023-06-12T01:23:00Z"/>
                <w:rFonts w:eastAsia="Arial"/>
                <w:szCs w:val="22"/>
                <w:lang w:eastAsia="ja-JP"/>
              </w:rPr>
            </w:pPr>
          </w:p>
        </w:tc>
        <w:tc>
          <w:tcPr>
            <w:tcW w:w="7740" w:type="dxa"/>
            <w:tcBorders>
              <w:top w:val="single" w:sz="2" w:space="0" w:color="auto"/>
              <w:left w:val="single" w:sz="2" w:space="0" w:color="auto"/>
              <w:bottom w:val="single" w:sz="2" w:space="0" w:color="auto"/>
              <w:right w:val="single" w:sz="2" w:space="0" w:color="auto"/>
            </w:tcBorders>
            <w:hideMark/>
          </w:tcPr>
          <w:p w14:paraId="450447D2" w14:textId="3FAA384B" w:rsidR="00A9431F" w:rsidDel="00185B6F" w:rsidRDefault="00A9431F">
            <w:pPr>
              <w:rPr>
                <w:ins w:id="807" w:author="Christi Kehres" w:date="2017-05-03T15:11:00Z"/>
                <w:del w:id="808" w:author="Tarek Hesham" w:date="2023-06-12T01:23:00Z"/>
                <w:rFonts w:eastAsia="Arial"/>
                <w:szCs w:val="22"/>
                <w:lang w:eastAsia="ja-JP"/>
              </w:rPr>
            </w:pPr>
          </w:p>
        </w:tc>
      </w:tr>
    </w:tbl>
    <w:p w14:paraId="6063498E" w14:textId="7A3D2635" w:rsidR="00A9431F" w:rsidDel="00185B6F" w:rsidRDefault="00A9431F" w:rsidP="00A9431F">
      <w:pPr>
        <w:pStyle w:val="NormalText-Indent1"/>
        <w:ind w:left="0"/>
        <w:rPr>
          <w:ins w:id="809" w:author="Christi Kehres" w:date="2017-05-03T15:11:00Z"/>
          <w:del w:id="810" w:author="Tarek Hesham" w:date="2023-06-12T01:23:00Z"/>
          <w:rFonts w:ascii="Calibri" w:hAnsi="Calibri"/>
          <w:sz w:val="22"/>
          <w:szCs w:val="24"/>
          <w:lang w:bidi="mr-IN"/>
        </w:rPr>
      </w:pPr>
    </w:p>
    <w:p w14:paraId="5C09B629" w14:textId="16EFBA37" w:rsidR="00A9431F" w:rsidDel="00185B6F" w:rsidRDefault="00A9431F" w:rsidP="00A9431F">
      <w:pPr>
        <w:pStyle w:val="NormalText-Indent1"/>
        <w:ind w:left="0"/>
        <w:rPr>
          <w:ins w:id="811" w:author="Christi Kehres" w:date="2017-05-03T15:11:00Z"/>
          <w:del w:id="812" w:author="Tarek Hesham" w:date="2023-06-12T01:23:00Z"/>
        </w:rPr>
      </w:pPr>
    </w:p>
    <w:p w14:paraId="7B9E1A1C" w14:textId="77777777" w:rsidR="00A9431F" w:rsidRDefault="00A9431F">
      <w:pPr>
        <w:pStyle w:val="Heading2"/>
        <w:numPr>
          <w:ilvl w:val="1"/>
          <w:numId w:val="14"/>
        </w:numPr>
        <w:rPr>
          <w:ins w:id="813" w:author="Christi Kehres" w:date="2017-05-03T15:11:00Z"/>
        </w:rPr>
        <w:pPrChange w:id="814" w:author="Christi Kehres" w:date="2017-05-03T15:43:00Z">
          <w:pPr>
            <w:pStyle w:val="Heading1NumMS"/>
          </w:pPr>
        </w:pPrChange>
      </w:pPr>
      <w:bookmarkStart w:id="815" w:name="_Toc472677562"/>
      <w:bookmarkStart w:id="816" w:name="_Toc472502253"/>
      <w:bookmarkStart w:id="817" w:name="_Toc472075332"/>
      <w:bookmarkStart w:id="818" w:name="_Toc471807681"/>
      <w:bookmarkStart w:id="819" w:name="_Toc471727124"/>
      <w:bookmarkStart w:id="820" w:name="_Toc481620219"/>
      <w:ins w:id="821" w:author="Christi Kehres" w:date="2017-05-03T15:11:00Z">
        <w:r>
          <w:t>Purpose and Overview</w:t>
        </w:r>
        <w:bookmarkEnd w:id="815"/>
        <w:bookmarkEnd w:id="816"/>
        <w:bookmarkEnd w:id="817"/>
        <w:bookmarkEnd w:id="818"/>
        <w:bookmarkEnd w:id="819"/>
        <w:bookmarkEnd w:id="820"/>
      </w:ins>
    </w:p>
    <w:p w14:paraId="7B5C8E7E" w14:textId="4F70AC87" w:rsidR="00A9431F" w:rsidRDefault="00A9431F" w:rsidP="00A9431F">
      <w:pPr>
        <w:pStyle w:val="BodyMS"/>
        <w:jc w:val="both"/>
        <w:rPr>
          <w:ins w:id="822" w:author="Christi Kehres" w:date="2017-05-03T15:11:00Z"/>
        </w:rPr>
      </w:pPr>
      <w:ins w:id="823" w:author="Christi Kehres" w:date="2017-05-03T15:11:00Z">
        <w:r>
          <w:t>This document specifies technical details regarding the component</w:t>
        </w:r>
        <w:r w:rsidR="00BB6080">
          <w:t xml:space="preserve">s involved in </w:t>
        </w:r>
      </w:ins>
      <w:ins w:id="824" w:author="Christi Kehres" w:date="2017-05-03T15:28:00Z">
        <w:r w:rsidR="00BB6080">
          <w:t xml:space="preserve">a </w:t>
        </w:r>
      </w:ins>
      <w:ins w:id="825" w:author="Christi Kehres" w:date="2017-05-03T15:11:00Z">
        <w:r w:rsidR="00BB6080">
          <w:t>M</w:t>
        </w:r>
        <w:r>
          <w:t xml:space="preserve">S implementation. It serves </w:t>
        </w:r>
      </w:ins>
      <w:ins w:id="826" w:author="Christi Kehres" w:date="2017-05-03T15:28:00Z">
        <w:r w:rsidR="00BB6080">
          <w:t xml:space="preserve">as a </w:t>
        </w:r>
      </w:ins>
      <w:ins w:id="827" w:author="Christi Kehres" w:date="2017-05-03T15:11:00Z">
        <w:r>
          <w:t>blueprint to the programmers to follow</w:t>
        </w:r>
      </w:ins>
      <w:ins w:id="828" w:author="Christi Kehres" w:date="2017-05-03T15:29:00Z">
        <w:r w:rsidR="00BB6080">
          <w:t>, provides</w:t>
        </w:r>
      </w:ins>
      <w:ins w:id="829" w:author="Christi Kehres" w:date="2017-05-03T15:11:00Z">
        <w:r>
          <w:t xml:space="preserve"> guidance to the software developers</w:t>
        </w:r>
      </w:ins>
      <w:ins w:id="830" w:author="Christi Kehres" w:date="2017-05-03T15:31:00Z">
        <w:r w:rsidR="00BB6080">
          <w:t>,</w:t>
        </w:r>
      </w:ins>
      <w:ins w:id="831" w:author="Christi Kehres" w:date="2017-05-03T15:28:00Z">
        <w:r w:rsidR="00BB6080">
          <w:t xml:space="preserve"> and </w:t>
        </w:r>
      </w:ins>
      <w:ins w:id="832" w:author="Christi Kehres" w:date="2017-05-03T15:30:00Z">
        <w:r w:rsidR="00BB6080">
          <w:t>discusses customizing</w:t>
        </w:r>
      </w:ins>
      <w:ins w:id="833" w:author="Christi Kehres" w:date="2017-05-03T15:28:00Z">
        <w:r w:rsidR="00BB6080">
          <w:t xml:space="preserve"> certain components on top of Dy</w:t>
        </w:r>
      </w:ins>
      <w:ins w:id="834" w:author="Christi Kehres" w:date="2017-05-03T15:29:00Z">
        <w:r w:rsidR="00BB6080">
          <w:t xml:space="preserve">namics 365. </w:t>
        </w:r>
      </w:ins>
      <w:ins w:id="835" w:author="Christi Kehres" w:date="2017-05-03T15:11:00Z">
        <w:r>
          <w:t xml:space="preserve">This </w:t>
        </w:r>
        <w:r>
          <w:rPr>
            <w:rFonts w:eastAsia="Arial"/>
            <w:szCs w:val="22"/>
            <w:lang w:eastAsia="ja-JP"/>
          </w:rPr>
          <w:t xml:space="preserve">document </w:t>
        </w:r>
        <w:r>
          <w:t xml:space="preserve">is designed to be used in conjunction with functional design document. </w:t>
        </w:r>
      </w:ins>
    </w:p>
    <w:p w14:paraId="0C97363E" w14:textId="77777777" w:rsidR="00D16262" w:rsidRPr="00301ACE" w:rsidRDefault="00D16262">
      <w:pPr>
        <w:pStyle w:val="Heading2"/>
        <w:numPr>
          <w:ilvl w:val="2"/>
          <w:numId w:val="14"/>
        </w:numPr>
        <w:rPr>
          <w:ins w:id="836" w:author="Christi Kehres" w:date="2017-05-03T15:43:00Z"/>
        </w:rPr>
        <w:pPrChange w:id="837" w:author="Christi Kehres" w:date="2017-05-03T15:43:00Z">
          <w:pPr>
            <w:pStyle w:val="Heading2"/>
            <w:numPr>
              <w:ilvl w:val="1"/>
              <w:numId w:val="45"/>
            </w:numPr>
            <w:ind w:left="1080" w:hanging="720"/>
          </w:pPr>
        </w:pPrChange>
      </w:pPr>
      <w:bookmarkStart w:id="838" w:name="_Toc481620220"/>
      <w:ins w:id="839" w:author="Christi Kehres" w:date="2017-05-03T15:43:00Z">
        <w:r w:rsidRPr="00301ACE">
          <w:t>Requirement Overview</w:t>
        </w:r>
        <w:bookmarkEnd w:id="838"/>
      </w:ins>
    </w:p>
    <w:p w14:paraId="20089ED9" w14:textId="4A58196B" w:rsidR="00D16262" w:rsidRPr="00D16262" w:rsidRDefault="00D85AE5" w:rsidP="00F9068B">
      <w:pPr>
        <w:pStyle w:val="EstiloCuerpoNegritaAzulAntes0pto"/>
        <w:ind w:firstLine="450"/>
        <w:rPr>
          <w:ins w:id="840" w:author="Christi Kehres" w:date="2017-05-03T15:43:00Z"/>
          <w:rFonts w:ascii="Arial" w:hAnsi="Arial" w:cs="Arial"/>
          <w:b w:val="0"/>
          <w:i/>
          <w:color w:val="FF0000"/>
          <w:sz w:val="22"/>
          <w:szCs w:val="22"/>
          <w:rPrChange w:id="841" w:author="Christi Kehres" w:date="2017-05-03T15:44:00Z">
            <w:rPr>
              <w:ins w:id="842" w:author="Christi Kehres" w:date="2017-05-03T15:43:00Z"/>
              <w:rFonts w:ascii="Arial" w:hAnsi="Arial" w:cs="Arial"/>
              <w:sz w:val="20"/>
            </w:rPr>
          </w:rPrChange>
        </w:rPr>
      </w:pPr>
      <w:r>
        <w:rPr>
          <w:rFonts w:ascii="Arial" w:hAnsi="Arial" w:cs="Arial"/>
          <w:b w:val="0"/>
          <w:i/>
          <w:color w:val="FF0000"/>
          <w:sz w:val="22"/>
          <w:szCs w:val="22"/>
        </w:rPr>
        <w:t>Design Customer Service Module serve multiple centres</w:t>
      </w:r>
    </w:p>
    <w:p w14:paraId="21DD5DE2" w14:textId="77777777" w:rsidR="00DC3259" w:rsidRDefault="00D16262">
      <w:pPr>
        <w:pStyle w:val="Heading2"/>
        <w:numPr>
          <w:ilvl w:val="2"/>
          <w:numId w:val="14"/>
        </w:numPr>
        <w:rPr>
          <w:ins w:id="843" w:author="Christi Kehres" w:date="2017-05-03T20:38:00Z"/>
        </w:rPr>
        <w:pPrChange w:id="844" w:author="Christi Kehres" w:date="2017-05-03T20:38:00Z">
          <w:pPr/>
        </w:pPrChange>
      </w:pPr>
      <w:bookmarkStart w:id="845" w:name="_Toc481620221"/>
      <w:ins w:id="846" w:author="Christi Kehres" w:date="2017-05-03T15:43:00Z">
        <w:r w:rsidRPr="00301ACE">
          <w:t>Solution Overview</w:t>
        </w:r>
      </w:ins>
      <w:bookmarkEnd w:id="845"/>
    </w:p>
    <w:p w14:paraId="1A36C0B9" w14:textId="26DD1BEE" w:rsidR="00D16262" w:rsidRPr="002E78F0" w:rsidRDefault="00D85AE5">
      <w:pPr>
        <w:pStyle w:val="Heading2"/>
        <w:ind w:left="360"/>
        <w:rPr>
          <w:ins w:id="847" w:author="Christi Kehres" w:date="2017-05-03T15:43:00Z"/>
        </w:rPr>
        <w:pPrChange w:id="848" w:author="Christi Kehres" w:date="2017-05-03T20:38:00Z">
          <w:pPr/>
        </w:pPrChange>
      </w:pPr>
      <w:r>
        <w:rPr>
          <w:b w:val="0"/>
          <w:color w:val="FF0000"/>
          <w:sz w:val="22"/>
          <w:szCs w:val="22"/>
        </w:rPr>
        <w:t>Using OOB Customer Service module with some additional customizations meet requirements</w:t>
      </w:r>
    </w:p>
    <w:p w14:paraId="086C87DF" w14:textId="2C4D36DF" w:rsidR="00366173" w:rsidRPr="00366173" w:rsidDel="00185B6F" w:rsidRDefault="00366173" w:rsidP="00E01724">
      <w:pPr>
        <w:pStyle w:val="Heading1"/>
        <w:rPr>
          <w:del w:id="849" w:author="Tarek Hesham" w:date="2023-06-12T01:25:00Z"/>
        </w:rPr>
      </w:pPr>
      <w:bookmarkStart w:id="850" w:name="_Toc481620223"/>
      <w:del w:id="851" w:author="Tarek Hesham" w:date="2023-06-12T01:25:00Z">
        <w:r w:rsidDel="00185B6F">
          <w:delText>Entry and Exit Criteria</w:delText>
        </w:r>
        <w:bookmarkEnd w:id="581"/>
        <w:bookmarkEnd w:id="850"/>
      </w:del>
    </w:p>
    <w:p w14:paraId="35A5BA55" w14:textId="293ED36B" w:rsidR="00102645" w:rsidDel="00185B6F" w:rsidRDefault="00102645" w:rsidP="00366173">
      <w:pPr>
        <w:pStyle w:val="EstiloCuerpoNegritaAzulAntes0pto"/>
        <w:rPr>
          <w:ins w:id="852" w:author="Christi Kehres" w:date="2017-05-03T15:23:00Z"/>
          <w:del w:id="853" w:author="Tarek Hesham" w:date="2023-06-12T01:25:00Z"/>
          <w:rFonts w:ascii="Arial" w:hAnsi="Arial" w:cs="Arial"/>
          <w:sz w:val="20"/>
        </w:rPr>
      </w:pPr>
    </w:p>
    <w:p w14:paraId="086C87E0" w14:textId="6BAC668F" w:rsidR="00366173" w:rsidRPr="00102645" w:rsidDel="00185B6F" w:rsidRDefault="00366173" w:rsidP="00366173">
      <w:pPr>
        <w:pStyle w:val="EstiloCuerpoNegritaAzulAntes0pto"/>
        <w:rPr>
          <w:del w:id="854" w:author="Tarek Hesham" w:date="2023-06-12T01:25:00Z"/>
          <w:rFonts w:ascii="Arial" w:hAnsi="Arial" w:cs="Arial"/>
          <w:b w:val="0"/>
          <w:i/>
          <w:color w:val="FF0000"/>
          <w:sz w:val="20"/>
          <w:rPrChange w:id="855" w:author="Christi Kehres" w:date="2017-05-03T15:23:00Z">
            <w:rPr>
              <w:del w:id="856" w:author="Tarek Hesham" w:date="2023-06-12T01:25:00Z"/>
              <w:rFonts w:ascii="Arial" w:hAnsi="Arial" w:cs="Arial"/>
              <w:sz w:val="20"/>
            </w:rPr>
          </w:rPrChange>
        </w:rPr>
      </w:pPr>
      <w:del w:id="857" w:author="Tarek Hesham" w:date="2023-06-12T01:25:00Z">
        <w:r w:rsidRPr="00102645" w:rsidDel="00185B6F">
          <w:rPr>
            <w:rFonts w:cs="Arial"/>
            <w:b w:val="0"/>
            <w:bCs w:val="0"/>
            <w:i/>
            <w:color w:val="FF0000"/>
            <w:rPrChange w:id="858" w:author="Christi Kehres" w:date="2017-05-03T15:23:00Z">
              <w:rPr>
                <w:rFonts w:cs="Arial"/>
                <w:b w:val="0"/>
                <w:bCs w:val="0"/>
              </w:rPr>
            </w:rPrChange>
          </w:rPr>
          <w:delText>Fill the Entry Criteria Check List before starting the TDD, Exit Criteria Checklist should be filled for completion of TDD</w:delText>
        </w:r>
      </w:del>
    </w:p>
    <w:p w14:paraId="086C87E1" w14:textId="306483A6" w:rsidR="00366173" w:rsidDel="00185B6F" w:rsidRDefault="00366173" w:rsidP="008876EE">
      <w:pPr>
        <w:pStyle w:val="Heading2"/>
        <w:numPr>
          <w:ilvl w:val="1"/>
          <w:numId w:val="14"/>
        </w:numPr>
        <w:rPr>
          <w:del w:id="859" w:author="Tarek Hesham" w:date="2023-06-12T01:25:00Z"/>
        </w:rPr>
      </w:pPr>
      <w:bookmarkStart w:id="860" w:name="_Toc481620224"/>
      <w:bookmarkStart w:id="861" w:name="_Toc384317580"/>
      <w:del w:id="862" w:author="Tarek Hesham" w:date="2023-06-12T01:25:00Z">
        <w:r w:rsidDel="00185B6F">
          <w:delText>Entry Criteria Checklis</w:delText>
        </w:r>
      </w:del>
      <w:ins w:id="863" w:author="Christi Kehres" w:date="2017-05-03T15:16:00Z">
        <w:del w:id="864" w:author="Tarek Hesham" w:date="2023-06-12T01:25:00Z">
          <w:r w:rsidR="00102645" w:rsidDel="00185B6F">
            <w:delText>t</w:delText>
          </w:r>
        </w:del>
      </w:ins>
      <w:bookmarkEnd w:id="860"/>
      <w:del w:id="865" w:author="Tarek Hesham" w:date="2023-06-12T01:25:00Z">
        <w:r w:rsidDel="00185B6F">
          <w:delText>t</w:delText>
        </w:r>
        <w:bookmarkEnd w:id="861"/>
      </w:del>
    </w:p>
    <w:p w14:paraId="086C87E2" w14:textId="1B1B4948" w:rsidR="00366173" w:rsidRPr="00366173" w:rsidDel="00185B6F" w:rsidRDefault="00366173" w:rsidP="00366173">
      <w:pPr>
        <w:pStyle w:val="NormalText-Indent1"/>
        <w:rPr>
          <w:del w:id="866" w:author="Tarek Hesham" w:date="2023-06-12T01:25:00Z"/>
        </w:rPr>
      </w:pPr>
    </w:p>
    <w:tbl>
      <w:tblPr>
        <w:tblW w:w="0" w:type="auto"/>
        <w:tblLook w:val="04A0" w:firstRow="1" w:lastRow="0" w:firstColumn="1" w:lastColumn="0" w:noHBand="0" w:noVBand="1"/>
        <w:tblPrChange w:id="867" w:author="Tarek Hesham" w:date="2023-06-12T01:25:00Z">
          <w:tblPr>
            <w:tblW w:w="0" w:type="auto"/>
            <w:tblLook w:val="04A0" w:firstRow="1" w:lastRow="0" w:firstColumn="1" w:lastColumn="0" w:noHBand="0" w:noVBand="1"/>
          </w:tblPr>
        </w:tblPrChange>
      </w:tblPr>
      <w:tblGrid>
        <w:gridCol w:w="3493"/>
        <w:gridCol w:w="3489"/>
        <w:gridCol w:w="3485"/>
        <w:tblGridChange w:id="868">
          <w:tblGrid>
            <w:gridCol w:w="3493"/>
            <w:gridCol w:w="3489"/>
            <w:gridCol w:w="3485"/>
          </w:tblGrid>
        </w:tblGridChange>
      </w:tblGrid>
      <w:tr w:rsidR="00366173" w:rsidDel="00185B6F" w14:paraId="086C87E6" w14:textId="49C8B1F5" w:rsidTr="00185B6F">
        <w:trPr>
          <w:del w:id="869" w:author="Tarek Hesham" w:date="2023-06-12T01:25:00Z"/>
        </w:trPr>
        <w:tc>
          <w:tcPr>
            <w:tcW w:w="3493" w:type="dxa"/>
            <w:shd w:val="clear" w:color="auto" w:fill="C6D9F1" w:themeFill="text2" w:themeFillTint="33"/>
            <w:tcPrChange w:id="870" w:author="Tarek Hesham" w:date="2023-06-12T01:25:00Z">
              <w:tcPr>
                <w:tcW w:w="3561" w:type="dxa"/>
                <w:shd w:val="clear" w:color="auto" w:fill="C6D9F1" w:themeFill="text2" w:themeFillTint="33"/>
              </w:tcPr>
            </w:tcPrChange>
          </w:tcPr>
          <w:p w14:paraId="086C87E3" w14:textId="555B9DB3" w:rsidR="00366173" w:rsidRPr="00366173" w:rsidDel="00185B6F" w:rsidRDefault="00366173" w:rsidP="00366173">
            <w:pPr>
              <w:jc w:val="center"/>
              <w:rPr>
                <w:del w:id="871" w:author="Tarek Hesham" w:date="2023-06-12T01:25:00Z"/>
                <w:rFonts w:cs="Arial"/>
                <w:b/>
                <w:snapToGrid w:val="0"/>
              </w:rPr>
            </w:pPr>
            <w:del w:id="872" w:author="Tarek Hesham" w:date="2023-06-12T01:25:00Z">
              <w:r w:rsidRPr="00366173" w:rsidDel="00185B6F">
                <w:rPr>
                  <w:rFonts w:cs="Arial"/>
                  <w:b/>
                  <w:snapToGrid w:val="0"/>
                </w:rPr>
                <w:delText>Criteria</w:delText>
              </w:r>
            </w:del>
          </w:p>
        </w:tc>
        <w:tc>
          <w:tcPr>
            <w:tcW w:w="3489" w:type="dxa"/>
            <w:shd w:val="clear" w:color="auto" w:fill="C6D9F1" w:themeFill="text2" w:themeFillTint="33"/>
            <w:tcPrChange w:id="873" w:author="Tarek Hesham" w:date="2023-06-12T01:25:00Z">
              <w:tcPr>
                <w:tcW w:w="3561" w:type="dxa"/>
                <w:shd w:val="clear" w:color="auto" w:fill="C6D9F1" w:themeFill="text2" w:themeFillTint="33"/>
              </w:tcPr>
            </w:tcPrChange>
          </w:tcPr>
          <w:p w14:paraId="086C87E4" w14:textId="2AF354E0" w:rsidR="00366173" w:rsidRPr="00366173" w:rsidDel="00185B6F" w:rsidRDefault="00366173" w:rsidP="00366173">
            <w:pPr>
              <w:jc w:val="center"/>
              <w:rPr>
                <w:del w:id="874" w:author="Tarek Hesham" w:date="2023-06-12T01:25:00Z"/>
                <w:rFonts w:cs="Arial"/>
                <w:b/>
                <w:snapToGrid w:val="0"/>
              </w:rPr>
            </w:pPr>
            <w:del w:id="875" w:author="Tarek Hesham" w:date="2023-06-12T01:25:00Z">
              <w:r w:rsidRPr="00366173" w:rsidDel="00185B6F">
                <w:rPr>
                  <w:rFonts w:cs="Arial"/>
                  <w:b/>
                  <w:snapToGrid w:val="0"/>
                </w:rPr>
                <w:delText>Owner</w:delText>
              </w:r>
            </w:del>
          </w:p>
        </w:tc>
        <w:tc>
          <w:tcPr>
            <w:tcW w:w="3485" w:type="dxa"/>
            <w:shd w:val="clear" w:color="auto" w:fill="C6D9F1" w:themeFill="text2" w:themeFillTint="33"/>
            <w:tcPrChange w:id="876" w:author="Tarek Hesham" w:date="2023-06-12T01:25:00Z">
              <w:tcPr>
                <w:tcW w:w="3561" w:type="dxa"/>
                <w:shd w:val="clear" w:color="auto" w:fill="C6D9F1" w:themeFill="text2" w:themeFillTint="33"/>
              </w:tcPr>
            </w:tcPrChange>
          </w:tcPr>
          <w:p w14:paraId="086C87E5" w14:textId="66D9BA30" w:rsidR="00366173" w:rsidRPr="00366173" w:rsidDel="00185B6F" w:rsidRDefault="00366173" w:rsidP="00366173">
            <w:pPr>
              <w:jc w:val="center"/>
              <w:rPr>
                <w:del w:id="877" w:author="Tarek Hesham" w:date="2023-06-12T01:25:00Z"/>
                <w:rFonts w:cs="Arial"/>
                <w:b/>
                <w:snapToGrid w:val="0"/>
              </w:rPr>
            </w:pPr>
            <w:del w:id="878" w:author="Tarek Hesham" w:date="2023-06-12T01:25:00Z">
              <w:r w:rsidRPr="00366173" w:rsidDel="00185B6F">
                <w:rPr>
                  <w:rFonts w:cs="Arial"/>
                  <w:b/>
                  <w:snapToGrid w:val="0"/>
                </w:rPr>
                <w:delText>Completed</w:delText>
              </w:r>
            </w:del>
          </w:p>
        </w:tc>
      </w:tr>
      <w:tr w:rsidR="00F4208A" w:rsidDel="00185B6F" w14:paraId="086C87EA" w14:textId="450F2849" w:rsidTr="00185B6F">
        <w:trPr>
          <w:del w:id="879" w:author="Tarek Hesham" w:date="2023-06-12T01:25:00Z"/>
        </w:trPr>
        <w:tc>
          <w:tcPr>
            <w:tcW w:w="3493" w:type="dxa"/>
            <w:tcPrChange w:id="880" w:author="Tarek Hesham" w:date="2023-06-12T01:25:00Z">
              <w:tcPr>
                <w:tcW w:w="3561" w:type="dxa"/>
              </w:tcPr>
            </w:tcPrChange>
          </w:tcPr>
          <w:p w14:paraId="086C87E7" w14:textId="05C33DF4" w:rsidR="00F4208A" w:rsidRPr="00366173" w:rsidDel="00185B6F" w:rsidRDefault="00F4208A" w:rsidP="00F4208A">
            <w:pPr>
              <w:rPr>
                <w:del w:id="881" w:author="Tarek Hesham" w:date="2023-06-12T01:25:00Z"/>
                <w:rFonts w:cs="Arial"/>
                <w:snapToGrid w:val="0"/>
              </w:rPr>
            </w:pPr>
            <w:del w:id="882" w:author="Tarek Hesham" w:date="2023-06-12T01:25:00Z">
              <w:r w:rsidDel="00185B6F">
                <w:rPr>
                  <w:rFonts w:cs="Arial"/>
                  <w:snapToGrid w:val="0"/>
                </w:rPr>
                <w:delText>FDD clearly defines the standard feature along with identified Gaps, which needs to be bridged technically using a particular FDDs</w:delText>
              </w:r>
            </w:del>
          </w:p>
        </w:tc>
        <w:tc>
          <w:tcPr>
            <w:tcW w:w="3489" w:type="dxa"/>
            <w:tcPrChange w:id="883" w:author="Tarek Hesham" w:date="2023-06-12T01:25:00Z">
              <w:tcPr>
                <w:tcW w:w="3561" w:type="dxa"/>
              </w:tcPr>
            </w:tcPrChange>
          </w:tcPr>
          <w:p w14:paraId="086C87E8" w14:textId="7B17D5E9" w:rsidR="00F4208A" w:rsidRPr="00366173" w:rsidDel="00185B6F" w:rsidRDefault="00F4208A" w:rsidP="00366173">
            <w:pPr>
              <w:jc w:val="center"/>
              <w:rPr>
                <w:del w:id="884" w:author="Tarek Hesham" w:date="2023-06-12T01:25:00Z"/>
                <w:rFonts w:cs="Arial"/>
                <w:snapToGrid w:val="0"/>
              </w:rPr>
            </w:pPr>
            <w:del w:id="885" w:author="Tarek Hesham" w:date="2023-06-12T01:25:00Z">
              <w:r w:rsidDel="00185B6F">
                <w:rPr>
                  <w:rFonts w:cs="Arial"/>
                  <w:snapToGrid w:val="0"/>
                </w:rPr>
                <w:delText>Application consultant</w:delText>
              </w:r>
            </w:del>
          </w:p>
        </w:tc>
        <w:tc>
          <w:tcPr>
            <w:tcW w:w="3485" w:type="dxa"/>
            <w:tcPrChange w:id="886" w:author="Tarek Hesham" w:date="2023-06-12T01:25:00Z">
              <w:tcPr>
                <w:tcW w:w="3561" w:type="dxa"/>
              </w:tcPr>
            </w:tcPrChange>
          </w:tcPr>
          <w:p w14:paraId="086C87E9" w14:textId="4E30E6B2" w:rsidR="00F4208A" w:rsidRPr="00366173" w:rsidDel="00185B6F" w:rsidRDefault="00F4208A" w:rsidP="00366173">
            <w:pPr>
              <w:jc w:val="center"/>
              <w:rPr>
                <w:del w:id="887" w:author="Tarek Hesham" w:date="2023-06-12T01:25:00Z"/>
                <w:rFonts w:cs="Arial"/>
                <w:b/>
                <w:snapToGrid w:val="0"/>
              </w:rPr>
            </w:pPr>
            <w:del w:id="88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366173" w:rsidDel="00185B6F" w14:paraId="086C87EE" w14:textId="4CF631BB" w:rsidTr="00185B6F">
        <w:trPr>
          <w:del w:id="889" w:author="Tarek Hesham" w:date="2023-06-12T01:25:00Z"/>
        </w:trPr>
        <w:tc>
          <w:tcPr>
            <w:tcW w:w="3493" w:type="dxa"/>
            <w:tcPrChange w:id="890" w:author="Tarek Hesham" w:date="2023-06-12T01:25:00Z">
              <w:tcPr>
                <w:tcW w:w="3561" w:type="dxa"/>
              </w:tcPr>
            </w:tcPrChange>
          </w:tcPr>
          <w:p w14:paraId="086C87EB" w14:textId="50831FB9" w:rsidR="00366173" w:rsidRPr="00366173" w:rsidDel="00185B6F" w:rsidRDefault="00F4208A" w:rsidP="00F4208A">
            <w:pPr>
              <w:rPr>
                <w:del w:id="891" w:author="Tarek Hesham" w:date="2023-06-12T01:25:00Z"/>
                <w:rFonts w:cs="Arial"/>
                <w:snapToGrid w:val="0"/>
              </w:rPr>
            </w:pPr>
            <w:del w:id="892" w:author="Tarek Hesham" w:date="2023-06-12T01:25:00Z">
              <w:r w:rsidDel="00185B6F">
                <w:rPr>
                  <w:rFonts w:cs="Arial"/>
                  <w:snapToGrid w:val="0"/>
                </w:rPr>
                <w:delText>Customer reviewed and s</w:delText>
              </w:r>
              <w:r w:rsidR="00366173" w:rsidRPr="00366173" w:rsidDel="00185B6F">
                <w:rPr>
                  <w:rFonts w:cs="Arial"/>
                  <w:snapToGrid w:val="0"/>
                </w:rPr>
                <w:delText>igned off Role Based FDD is available</w:delText>
              </w:r>
            </w:del>
          </w:p>
        </w:tc>
        <w:tc>
          <w:tcPr>
            <w:tcW w:w="3489" w:type="dxa"/>
            <w:tcPrChange w:id="893" w:author="Tarek Hesham" w:date="2023-06-12T01:25:00Z">
              <w:tcPr>
                <w:tcW w:w="3561" w:type="dxa"/>
              </w:tcPr>
            </w:tcPrChange>
          </w:tcPr>
          <w:p w14:paraId="086C87EC" w14:textId="0EAC51D3" w:rsidR="00366173" w:rsidRPr="00366173" w:rsidDel="00185B6F" w:rsidRDefault="00366173" w:rsidP="00366173">
            <w:pPr>
              <w:jc w:val="center"/>
              <w:rPr>
                <w:del w:id="894" w:author="Tarek Hesham" w:date="2023-06-12T01:25:00Z"/>
                <w:rFonts w:cs="Arial"/>
                <w:snapToGrid w:val="0"/>
              </w:rPr>
            </w:pPr>
            <w:del w:id="895" w:author="Tarek Hesham" w:date="2023-06-12T01:25:00Z">
              <w:r w:rsidRPr="00366173" w:rsidDel="00185B6F">
                <w:rPr>
                  <w:rFonts w:cs="Arial"/>
                  <w:snapToGrid w:val="0"/>
                </w:rPr>
                <w:delText>Application Consultant</w:delText>
              </w:r>
            </w:del>
          </w:p>
        </w:tc>
        <w:tc>
          <w:tcPr>
            <w:tcW w:w="3485" w:type="dxa"/>
            <w:tcPrChange w:id="896" w:author="Tarek Hesham" w:date="2023-06-12T01:25:00Z">
              <w:tcPr>
                <w:tcW w:w="3561" w:type="dxa"/>
              </w:tcPr>
            </w:tcPrChange>
          </w:tcPr>
          <w:p w14:paraId="086C87ED" w14:textId="55021BED" w:rsidR="00366173" w:rsidRPr="00366173" w:rsidDel="00185B6F" w:rsidRDefault="00366173" w:rsidP="00366173">
            <w:pPr>
              <w:jc w:val="center"/>
              <w:rPr>
                <w:del w:id="897" w:author="Tarek Hesham" w:date="2023-06-12T01:25:00Z"/>
                <w:rFonts w:cs="Arial"/>
                <w:b/>
                <w:snapToGrid w:val="0"/>
              </w:rPr>
            </w:pPr>
            <w:del w:id="89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366173" w:rsidDel="00185B6F" w14:paraId="086C87F2" w14:textId="3052F2FE" w:rsidTr="00185B6F">
        <w:trPr>
          <w:del w:id="899" w:author="Tarek Hesham" w:date="2023-06-12T01:25:00Z"/>
        </w:trPr>
        <w:tc>
          <w:tcPr>
            <w:tcW w:w="3493" w:type="dxa"/>
            <w:tcPrChange w:id="900" w:author="Tarek Hesham" w:date="2023-06-12T01:25:00Z">
              <w:tcPr>
                <w:tcW w:w="3561" w:type="dxa"/>
              </w:tcPr>
            </w:tcPrChange>
          </w:tcPr>
          <w:p w14:paraId="086C87EF" w14:textId="7B6126D1" w:rsidR="00366173" w:rsidDel="00185B6F" w:rsidRDefault="00366173" w:rsidP="00366173">
            <w:pPr>
              <w:rPr>
                <w:del w:id="901" w:author="Tarek Hesham" w:date="2023-06-12T01:25:00Z"/>
              </w:rPr>
            </w:pPr>
            <w:del w:id="902" w:author="Tarek Hesham" w:date="2023-06-12T01:25:00Z">
              <w:r w:rsidDel="00185B6F">
                <w:rPr>
                  <w:rFonts w:cs="Arial"/>
                  <w:snapToGrid w:val="0"/>
                </w:rPr>
                <w:delText xml:space="preserve">High level </w:delText>
              </w:r>
              <w:r w:rsidRPr="00366173" w:rsidDel="00185B6F">
                <w:rPr>
                  <w:rFonts w:cs="Arial"/>
                  <w:snapToGrid w:val="0"/>
                </w:rPr>
                <w:delText xml:space="preserve">Design Approach </w:delText>
              </w:r>
              <w:r w:rsidR="00FE16B9" w:rsidDel="00185B6F">
                <w:rPr>
                  <w:rFonts w:cs="Arial"/>
                  <w:snapToGrid w:val="0"/>
                </w:rPr>
                <w:delText xml:space="preserve">and feasibility </w:delText>
              </w:r>
              <w:r w:rsidRPr="00366173" w:rsidDel="00185B6F">
                <w:rPr>
                  <w:rFonts w:cs="Arial"/>
                  <w:snapToGrid w:val="0"/>
                </w:rPr>
                <w:delText xml:space="preserve">is agreed </w:delText>
              </w:r>
              <w:r w:rsidR="00595FF4" w:rsidDel="00185B6F">
                <w:rPr>
                  <w:rFonts w:cs="Arial"/>
                  <w:snapToGrid w:val="0"/>
                </w:rPr>
                <w:delText xml:space="preserve">upon </w:delText>
              </w:r>
              <w:r w:rsidRPr="00366173" w:rsidDel="00185B6F">
                <w:rPr>
                  <w:rFonts w:cs="Arial"/>
                  <w:snapToGrid w:val="0"/>
                </w:rPr>
                <w:delText>with Dev</w:delText>
              </w:r>
              <w:r w:rsidDel="00185B6F">
                <w:rPr>
                  <w:rFonts w:cs="Arial"/>
                  <w:snapToGrid w:val="0"/>
                </w:rPr>
                <w:delText>elopment</w:delText>
              </w:r>
              <w:r w:rsidRPr="00366173" w:rsidDel="00185B6F">
                <w:rPr>
                  <w:rFonts w:cs="Arial"/>
                  <w:snapToGrid w:val="0"/>
                </w:rPr>
                <w:delText xml:space="preserve"> lead</w:delText>
              </w:r>
              <w:r w:rsidDel="00185B6F">
                <w:rPr>
                  <w:rFonts w:cs="Arial"/>
                  <w:snapToGrid w:val="0"/>
                </w:rPr>
                <w:delText xml:space="preserve"> (e.g. if it is integration work then whether it will be file based integration or web </w:delText>
              </w:r>
              <w:r w:rsidR="00595FF4" w:rsidDel="00185B6F">
                <w:rPr>
                  <w:rFonts w:cs="Arial"/>
                  <w:snapToGrid w:val="0"/>
                </w:rPr>
                <w:delText>service</w:delText>
              </w:r>
              <w:r w:rsidDel="00185B6F">
                <w:rPr>
                  <w:rFonts w:cs="Arial"/>
                  <w:snapToGrid w:val="0"/>
                </w:rPr>
                <w:delText>)</w:delText>
              </w:r>
            </w:del>
          </w:p>
        </w:tc>
        <w:tc>
          <w:tcPr>
            <w:tcW w:w="3489" w:type="dxa"/>
            <w:tcPrChange w:id="903" w:author="Tarek Hesham" w:date="2023-06-12T01:25:00Z">
              <w:tcPr>
                <w:tcW w:w="3561" w:type="dxa"/>
              </w:tcPr>
            </w:tcPrChange>
          </w:tcPr>
          <w:p w14:paraId="086C87F0" w14:textId="7D2B8C15" w:rsidR="00366173" w:rsidDel="00185B6F" w:rsidRDefault="00595FF4" w:rsidP="00595FF4">
            <w:pPr>
              <w:jc w:val="center"/>
              <w:rPr>
                <w:del w:id="904" w:author="Tarek Hesham" w:date="2023-06-12T01:25:00Z"/>
              </w:rPr>
            </w:pPr>
            <w:del w:id="905" w:author="Tarek Hesham" w:date="2023-06-12T01:25:00Z">
              <w:r w:rsidRPr="00595FF4" w:rsidDel="00185B6F">
                <w:rPr>
                  <w:rFonts w:cs="Arial"/>
                  <w:snapToGrid w:val="0"/>
                </w:rPr>
                <w:delText>Development Consultant</w:delText>
              </w:r>
            </w:del>
          </w:p>
        </w:tc>
        <w:tc>
          <w:tcPr>
            <w:tcW w:w="3485" w:type="dxa"/>
            <w:tcPrChange w:id="906" w:author="Tarek Hesham" w:date="2023-06-12T01:25:00Z">
              <w:tcPr>
                <w:tcW w:w="3561" w:type="dxa"/>
              </w:tcPr>
            </w:tcPrChange>
          </w:tcPr>
          <w:p w14:paraId="086C87F1" w14:textId="6ECFADFF" w:rsidR="00366173" w:rsidDel="00185B6F" w:rsidRDefault="00595FF4" w:rsidP="00595FF4">
            <w:pPr>
              <w:jc w:val="center"/>
              <w:rPr>
                <w:del w:id="907" w:author="Tarek Hesham" w:date="2023-06-12T01:25:00Z"/>
              </w:rPr>
            </w:pPr>
            <w:del w:id="90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366173" w:rsidDel="00185B6F" w14:paraId="086C87F6" w14:textId="73517CAB" w:rsidTr="00185B6F">
        <w:trPr>
          <w:del w:id="909" w:author="Tarek Hesham" w:date="2023-06-12T01:25:00Z"/>
        </w:trPr>
        <w:tc>
          <w:tcPr>
            <w:tcW w:w="3493" w:type="dxa"/>
            <w:tcPrChange w:id="910" w:author="Tarek Hesham" w:date="2023-06-12T01:25:00Z">
              <w:tcPr>
                <w:tcW w:w="3561" w:type="dxa"/>
              </w:tcPr>
            </w:tcPrChange>
          </w:tcPr>
          <w:p w14:paraId="086C87F3" w14:textId="6DFBF2B1" w:rsidR="00366173" w:rsidDel="00185B6F" w:rsidRDefault="00595FF4" w:rsidP="00F4208A">
            <w:pPr>
              <w:rPr>
                <w:del w:id="911" w:author="Tarek Hesham" w:date="2023-06-12T01:25:00Z"/>
              </w:rPr>
            </w:pPr>
            <w:del w:id="912" w:author="Tarek Hesham" w:date="2023-06-12T01:25:00Z">
              <w:r w:rsidRPr="00595FF4" w:rsidDel="00185B6F">
                <w:rPr>
                  <w:rFonts w:cs="Arial"/>
                  <w:snapToGrid w:val="0"/>
                </w:rPr>
                <w:delText xml:space="preserve">Security </w:delText>
              </w:r>
              <w:r w:rsidR="00F4208A" w:rsidDel="00185B6F">
                <w:rPr>
                  <w:rFonts w:cs="Arial"/>
                  <w:snapToGrid w:val="0"/>
                </w:rPr>
                <w:delText>matrix</w:delText>
              </w:r>
              <w:r w:rsidRPr="00595FF4" w:rsidDel="00185B6F">
                <w:rPr>
                  <w:rFonts w:cs="Arial"/>
                  <w:snapToGrid w:val="0"/>
                </w:rPr>
                <w:delText xml:space="preserve"> </w:delText>
              </w:r>
              <w:r w:rsidR="00F4208A" w:rsidDel="00185B6F">
                <w:rPr>
                  <w:rFonts w:cs="Arial"/>
                  <w:snapToGrid w:val="0"/>
                </w:rPr>
                <w:delText xml:space="preserve">is </w:delText>
              </w:r>
              <w:r w:rsidRPr="00595FF4" w:rsidDel="00185B6F">
                <w:rPr>
                  <w:rFonts w:cs="Arial"/>
                  <w:snapToGrid w:val="0"/>
                </w:rPr>
                <w:delText>available</w:delText>
              </w:r>
              <w:r w:rsidR="00F4208A" w:rsidDel="00185B6F">
                <w:rPr>
                  <w:rFonts w:cs="Arial"/>
                  <w:snapToGrid w:val="0"/>
                </w:rPr>
                <w:delText xml:space="preserve"> in FDD</w:delText>
              </w:r>
            </w:del>
          </w:p>
        </w:tc>
        <w:tc>
          <w:tcPr>
            <w:tcW w:w="3489" w:type="dxa"/>
            <w:tcPrChange w:id="913" w:author="Tarek Hesham" w:date="2023-06-12T01:25:00Z">
              <w:tcPr>
                <w:tcW w:w="3561" w:type="dxa"/>
              </w:tcPr>
            </w:tcPrChange>
          </w:tcPr>
          <w:p w14:paraId="086C87F4" w14:textId="3FE96179" w:rsidR="00366173" w:rsidDel="00185B6F" w:rsidRDefault="00595FF4" w:rsidP="00595FF4">
            <w:pPr>
              <w:jc w:val="center"/>
              <w:rPr>
                <w:del w:id="914" w:author="Tarek Hesham" w:date="2023-06-12T01:25:00Z"/>
              </w:rPr>
            </w:pPr>
            <w:del w:id="915" w:author="Tarek Hesham" w:date="2023-06-12T01:25:00Z">
              <w:r w:rsidRPr="00366173" w:rsidDel="00185B6F">
                <w:rPr>
                  <w:rFonts w:cs="Arial"/>
                  <w:snapToGrid w:val="0"/>
                </w:rPr>
                <w:delText>Application Consultant</w:delText>
              </w:r>
            </w:del>
          </w:p>
        </w:tc>
        <w:tc>
          <w:tcPr>
            <w:tcW w:w="3485" w:type="dxa"/>
            <w:tcPrChange w:id="916" w:author="Tarek Hesham" w:date="2023-06-12T01:25:00Z">
              <w:tcPr>
                <w:tcW w:w="3561" w:type="dxa"/>
              </w:tcPr>
            </w:tcPrChange>
          </w:tcPr>
          <w:p w14:paraId="086C87F5" w14:textId="2068E622" w:rsidR="00366173" w:rsidDel="00185B6F" w:rsidRDefault="00595FF4" w:rsidP="00595FF4">
            <w:pPr>
              <w:jc w:val="center"/>
              <w:rPr>
                <w:del w:id="917" w:author="Tarek Hesham" w:date="2023-06-12T01:25:00Z"/>
              </w:rPr>
            </w:pPr>
            <w:del w:id="91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595FF4" w:rsidDel="00185B6F" w14:paraId="086C87FA" w14:textId="5629C602" w:rsidTr="00185B6F">
        <w:trPr>
          <w:del w:id="919" w:author="Tarek Hesham" w:date="2023-06-12T01:25:00Z"/>
        </w:trPr>
        <w:tc>
          <w:tcPr>
            <w:tcW w:w="3493" w:type="dxa"/>
            <w:tcPrChange w:id="920" w:author="Tarek Hesham" w:date="2023-06-12T01:25:00Z">
              <w:tcPr>
                <w:tcW w:w="3561" w:type="dxa"/>
              </w:tcPr>
            </w:tcPrChange>
          </w:tcPr>
          <w:p w14:paraId="086C87F7" w14:textId="1C4E2AE6" w:rsidR="00595FF4" w:rsidRPr="00595FF4" w:rsidDel="00185B6F" w:rsidRDefault="00F4208A" w:rsidP="00F4208A">
            <w:pPr>
              <w:rPr>
                <w:del w:id="921" w:author="Tarek Hesham" w:date="2023-06-12T01:25:00Z"/>
                <w:rFonts w:cs="Arial"/>
                <w:snapToGrid w:val="0"/>
              </w:rPr>
            </w:pPr>
            <w:del w:id="922" w:author="Tarek Hesham" w:date="2023-06-12T01:25:00Z">
              <w:r w:rsidDel="00185B6F">
                <w:rPr>
                  <w:rFonts w:cs="Arial"/>
                  <w:snapToGrid w:val="0"/>
                </w:rPr>
                <w:delText xml:space="preserve">TDD preparation </w:delText>
              </w:r>
              <w:r w:rsidR="00595FF4" w:rsidDel="00185B6F">
                <w:rPr>
                  <w:rFonts w:cs="Arial"/>
                  <w:snapToGrid w:val="0"/>
                </w:rPr>
                <w:delText xml:space="preserve">Estimates </w:delText>
              </w:r>
            </w:del>
          </w:p>
        </w:tc>
        <w:tc>
          <w:tcPr>
            <w:tcW w:w="3489" w:type="dxa"/>
            <w:tcPrChange w:id="923" w:author="Tarek Hesham" w:date="2023-06-12T01:25:00Z">
              <w:tcPr>
                <w:tcW w:w="3561" w:type="dxa"/>
              </w:tcPr>
            </w:tcPrChange>
          </w:tcPr>
          <w:p w14:paraId="086C87F8" w14:textId="3A36ED24" w:rsidR="00595FF4" w:rsidRPr="00366173" w:rsidDel="00185B6F" w:rsidRDefault="00595FF4" w:rsidP="00F4208A">
            <w:pPr>
              <w:jc w:val="center"/>
              <w:rPr>
                <w:del w:id="924" w:author="Tarek Hesham" w:date="2023-06-12T01:25:00Z"/>
                <w:rFonts w:cs="Arial"/>
                <w:snapToGrid w:val="0"/>
              </w:rPr>
            </w:pPr>
            <w:del w:id="925" w:author="Tarek Hesham" w:date="2023-06-12T01:25:00Z">
              <w:r w:rsidDel="00185B6F">
                <w:rPr>
                  <w:rFonts w:cs="Arial"/>
                  <w:snapToGrid w:val="0"/>
                </w:rPr>
                <w:delText>Development Consultan</w:delText>
              </w:r>
              <w:r w:rsidR="00F4208A" w:rsidDel="00185B6F">
                <w:rPr>
                  <w:rFonts w:cs="Arial"/>
                  <w:snapToGrid w:val="0"/>
                </w:rPr>
                <w:delText>t</w:delText>
              </w:r>
            </w:del>
          </w:p>
        </w:tc>
        <w:tc>
          <w:tcPr>
            <w:tcW w:w="3485" w:type="dxa"/>
            <w:tcPrChange w:id="926" w:author="Tarek Hesham" w:date="2023-06-12T01:25:00Z">
              <w:tcPr>
                <w:tcW w:w="3561" w:type="dxa"/>
              </w:tcPr>
            </w:tcPrChange>
          </w:tcPr>
          <w:p w14:paraId="086C87F9" w14:textId="35F01386" w:rsidR="00595FF4" w:rsidRPr="00366173" w:rsidDel="00185B6F" w:rsidRDefault="00595FF4" w:rsidP="00595FF4">
            <w:pPr>
              <w:jc w:val="center"/>
              <w:rPr>
                <w:del w:id="927" w:author="Tarek Hesham" w:date="2023-06-12T01:25:00Z"/>
                <w:rFonts w:cs="Arial"/>
                <w:b/>
                <w:snapToGrid w:val="0"/>
              </w:rPr>
            </w:pPr>
            <w:del w:id="92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595FF4" w:rsidDel="00185B6F" w14:paraId="086C87FE" w14:textId="16FC077B" w:rsidTr="00185B6F">
        <w:trPr>
          <w:del w:id="929" w:author="Tarek Hesham" w:date="2023-06-12T01:25:00Z"/>
        </w:trPr>
        <w:tc>
          <w:tcPr>
            <w:tcW w:w="3493" w:type="dxa"/>
            <w:tcPrChange w:id="930" w:author="Tarek Hesham" w:date="2023-06-12T01:25:00Z">
              <w:tcPr>
                <w:tcW w:w="3561" w:type="dxa"/>
              </w:tcPr>
            </w:tcPrChange>
          </w:tcPr>
          <w:p w14:paraId="086C87FB" w14:textId="38C9CA7D" w:rsidR="00595FF4" w:rsidDel="00185B6F" w:rsidRDefault="00595FF4" w:rsidP="00595FF4">
            <w:pPr>
              <w:rPr>
                <w:del w:id="931" w:author="Tarek Hesham" w:date="2023-06-12T01:25:00Z"/>
                <w:rFonts w:cs="Arial"/>
                <w:snapToGrid w:val="0"/>
              </w:rPr>
            </w:pPr>
            <w:del w:id="932" w:author="Tarek Hesham" w:date="2023-06-12T01:25:00Z">
              <w:r w:rsidDel="00185B6F">
                <w:rPr>
                  <w:rFonts w:cs="Arial"/>
                  <w:snapToGrid w:val="0"/>
                </w:rPr>
                <w:delText xml:space="preserve">Dependencies </w:delText>
              </w:r>
              <w:r w:rsidR="00F4208A" w:rsidDel="00185B6F">
                <w:rPr>
                  <w:rFonts w:cs="Arial"/>
                  <w:snapToGrid w:val="0"/>
                </w:rPr>
                <w:delText xml:space="preserve">of other FDDs </w:delText>
              </w:r>
              <w:r w:rsidDel="00185B6F">
                <w:rPr>
                  <w:rFonts w:cs="Arial"/>
                  <w:snapToGrid w:val="0"/>
                </w:rPr>
                <w:delText>are identified and synched with</w:delText>
              </w:r>
            </w:del>
          </w:p>
        </w:tc>
        <w:tc>
          <w:tcPr>
            <w:tcW w:w="3489" w:type="dxa"/>
            <w:tcPrChange w:id="933" w:author="Tarek Hesham" w:date="2023-06-12T01:25:00Z">
              <w:tcPr>
                <w:tcW w:w="3561" w:type="dxa"/>
              </w:tcPr>
            </w:tcPrChange>
          </w:tcPr>
          <w:p w14:paraId="086C87FC" w14:textId="6BC0A99C" w:rsidR="00595FF4" w:rsidDel="00185B6F" w:rsidRDefault="00F4208A" w:rsidP="00595FF4">
            <w:pPr>
              <w:jc w:val="center"/>
              <w:rPr>
                <w:del w:id="934" w:author="Tarek Hesham" w:date="2023-06-12T01:25:00Z"/>
                <w:rFonts w:cs="Arial"/>
                <w:snapToGrid w:val="0"/>
              </w:rPr>
            </w:pPr>
            <w:del w:id="935" w:author="Tarek Hesham" w:date="2023-06-12T01:25:00Z">
              <w:r w:rsidDel="00185B6F">
                <w:rPr>
                  <w:rFonts w:cs="Arial"/>
                  <w:snapToGrid w:val="0"/>
                </w:rPr>
                <w:delText>Application consultant</w:delText>
              </w:r>
            </w:del>
          </w:p>
        </w:tc>
        <w:tc>
          <w:tcPr>
            <w:tcW w:w="3485" w:type="dxa"/>
            <w:tcPrChange w:id="936" w:author="Tarek Hesham" w:date="2023-06-12T01:25:00Z">
              <w:tcPr>
                <w:tcW w:w="3561" w:type="dxa"/>
              </w:tcPr>
            </w:tcPrChange>
          </w:tcPr>
          <w:p w14:paraId="086C87FD" w14:textId="05DD546A" w:rsidR="00595FF4" w:rsidRPr="00366173" w:rsidDel="00185B6F" w:rsidRDefault="00595FF4" w:rsidP="00595FF4">
            <w:pPr>
              <w:jc w:val="center"/>
              <w:rPr>
                <w:del w:id="937" w:author="Tarek Hesham" w:date="2023-06-12T01:25:00Z"/>
                <w:rFonts w:cs="Arial"/>
                <w:b/>
                <w:snapToGrid w:val="0"/>
              </w:rPr>
            </w:pPr>
            <w:del w:id="93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F4208A" w:rsidDel="00185B6F" w14:paraId="086C8802" w14:textId="25A95369" w:rsidTr="00185B6F">
        <w:trPr>
          <w:del w:id="939" w:author="Tarek Hesham" w:date="2023-06-12T01:25:00Z"/>
        </w:trPr>
        <w:tc>
          <w:tcPr>
            <w:tcW w:w="3493" w:type="dxa"/>
            <w:tcPrChange w:id="940" w:author="Tarek Hesham" w:date="2023-06-12T01:25:00Z">
              <w:tcPr>
                <w:tcW w:w="3561" w:type="dxa"/>
              </w:tcPr>
            </w:tcPrChange>
          </w:tcPr>
          <w:p w14:paraId="086C87FF" w14:textId="6A07D4BD" w:rsidR="00F4208A" w:rsidDel="00185B6F" w:rsidRDefault="00F4208A" w:rsidP="00595FF4">
            <w:pPr>
              <w:rPr>
                <w:del w:id="941" w:author="Tarek Hesham" w:date="2023-06-12T01:25:00Z"/>
                <w:rFonts w:cs="Arial"/>
                <w:snapToGrid w:val="0"/>
              </w:rPr>
            </w:pPr>
            <w:del w:id="942" w:author="Tarek Hesham" w:date="2023-06-12T01:25:00Z">
              <w:r w:rsidDel="00185B6F">
                <w:rPr>
                  <w:rFonts w:cs="Arial"/>
                  <w:snapToGrid w:val="0"/>
                </w:rPr>
                <w:delText>Test cases are available in FDD</w:delText>
              </w:r>
            </w:del>
          </w:p>
        </w:tc>
        <w:tc>
          <w:tcPr>
            <w:tcW w:w="3489" w:type="dxa"/>
            <w:tcPrChange w:id="943" w:author="Tarek Hesham" w:date="2023-06-12T01:25:00Z">
              <w:tcPr>
                <w:tcW w:w="3561" w:type="dxa"/>
              </w:tcPr>
            </w:tcPrChange>
          </w:tcPr>
          <w:p w14:paraId="086C8800" w14:textId="4AEA1D4A" w:rsidR="00F4208A" w:rsidDel="00185B6F" w:rsidRDefault="00F4208A" w:rsidP="00595FF4">
            <w:pPr>
              <w:jc w:val="center"/>
              <w:rPr>
                <w:del w:id="944" w:author="Tarek Hesham" w:date="2023-06-12T01:25:00Z"/>
                <w:rFonts w:cs="Arial"/>
                <w:snapToGrid w:val="0"/>
              </w:rPr>
            </w:pPr>
            <w:del w:id="945" w:author="Tarek Hesham" w:date="2023-06-12T01:25:00Z">
              <w:r w:rsidDel="00185B6F">
                <w:rPr>
                  <w:rFonts w:cs="Arial"/>
                  <w:snapToGrid w:val="0"/>
                </w:rPr>
                <w:delText>Application consultant</w:delText>
              </w:r>
            </w:del>
          </w:p>
        </w:tc>
        <w:tc>
          <w:tcPr>
            <w:tcW w:w="3485" w:type="dxa"/>
            <w:tcPrChange w:id="946" w:author="Tarek Hesham" w:date="2023-06-12T01:25:00Z">
              <w:tcPr>
                <w:tcW w:w="3561" w:type="dxa"/>
              </w:tcPr>
            </w:tcPrChange>
          </w:tcPr>
          <w:p w14:paraId="086C8801" w14:textId="55C946AE" w:rsidR="00F4208A" w:rsidRPr="00366173" w:rsidDel="00185B6F" w:rsidRDefault="00F4208A" w:rsidP="00595FF4">
            <w:pPr>
              <w:jc w:val="center"/>
              <w:rPr>
                <w:del w:id="947" w:author="Tarek Hesham" w:date="2023-06-12T01:25:00Z"/>
                <w:rFonts w:cs="Arial"/>
                <w:b/>
                <w:snapToGrid w:val="0"/>
              </w:rPr>
            </w:pPr>
            <w:del w:id="94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C66A88" w:rsidDel="00185B6F" w14:paraId="086C8806" w14:textId="38D1CF9D" w:rsidTr="00185B6F">
        <w:trPr>
          <w:del w:id="949" w:author="Tarek Hesham" w:date="2023-06-12T01:25:00Z"/>
        </w:trPr>
        <w:tc>
          <w:tcPr>
            <w:tcW w:w="3493" w:type="dxa"/>
            <w:tcPrChange w:id="950" w:author="Tarek Hesham" w:date="2023-06-12T01:25:00Z">
              <w:tcPr>
                <w:tcW w:w="3561" w:type="dxa"/>
              </w:tcPr>
            </w:tcPrChange>
          </w:tcPr>
          <w:p w14:paraId="086C8803" w14:textId="2FAA723C" w:rsidR="00C66A88" w:rsidDel="00185B6F" w:rsidRDefault="00C66A88" w:rsidP="00595FF4">
            <w:pPr>
              <w:rPr>
                <w:del w:id="951" w:author="Tarek Hesham" w:date="2023-06-12T01:25:00Z"/>
                <w:rFonts w:cs="Arial"/>
                <w:snapToGrid w:val="0"/>
              </w:rPr>
            </w:pPr>
            <w:del w:id="952" w:author="Tarek Hesham" w:date="2023-06-12T01:25:00Z">
              <w:r w:rsidDel="00185B6F">
                <w:rPr>
                  <w:rFonts w:cs="Arial"/>
                  <w:snapToGrid w:val="0"/>
                </w:rPr>
                <w:delText>FDD walkthrough with developer</w:delText>
              </w:r>
            </w:del>
          </w:p>
        </w:tc>
        <w:tc>
          <w:tcPr>
            <w:tcW w:w="3489" w:type="dxa"/>
            <w:tcPrChange w:id="953" w:author="Tarek Hesham" w:date="2023-06-12T01:25:00Z">
              <w:tcPr>
                <w:tcW w:w="3561" w:type="dxa"/>
              </w:tcPr>
            </w:tcPrChange>
          </w:tcPr>
          <w:p w14:paraId="086C8804" w14:textId="7F46EF8A" w:rsidR="00C66A88" w:rsidDel="00185B6F" w:rsidRDefault="00C66A88" w:rsidP="00595FF4">
            <w:pPr>
              <w:jc w:val="center"/>
              <w:rPr>
                <w:del w:id="954" w:author="Tarek Hesham" w:date="2023-06-12T01:25:00Z"/>
                <w:rFonts w:cs="Arial"/>
                <w:snapToGrid w:val="0"/>
              </w:rPr>
            </w:pPr>
            <w:del w:id="955" w:author="Tarek Hesham" w:date="2023-06-12T01:25:00Z">
              <w:r w:rsidDel="00185B6F">
                <w:rPr>
                  <w:rFonts w:cs="Arial"/>
                  <w:snapToGrid w:val="0"/>
                </w:rPr>
                <w:delText>Application consultant</w:delText>
              </w:r>
            </w:del>
          </w:p>
        </w:tc>
        <w:tc>
          <w:tcPr>
            <w:tcW w:w="3485" w:type="dxa"/>
            <w:tcPrChange w:id="956" w:author="Tarek Hesham" w:date="2023-06-12T01:25:00Z">
              <w:tcPr>
                <w:tcW w:w="3561" w:type="dxa"/>
              </w:tcPr>
            </w:tcPrChange>
          </w:tcPr>
          <w:p w14:paraId="086C8805" w14:textId="1E7CE7B5" w:rsidR="00C66A88" w:rsidRPr="00366173" w:rsidDel="00185B6F" w:rsidRDefault="000917EE" w:rsidP="00595FF4">
            <w:pPr>
              <w:jc w:val="center"/>
              <w:rPr>
                <w:del w:id="957" w:author="Tarek Hesham" w:date="2023-06-12T01:25:00Z"/>
                <w:rFonts w:cs="Arial"/>
                <w:b/>
                <w:snapToGrid w:val="0"/>
              </w:rPr>
            </w:pPr>
            <w:del w:id="958"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bl>
    <w:p w14:paraId="086C8807" w14:textId="6416911A" w:rsidR="00366173" w:rsidRPr="00301ACE" w:rsidRDefault="00366173">
      <w:pPr>
        <w:pStyle w:val="Heading2"/>
        <w:pPrChange w:id="959" w:author="Tarek Hesham" w:date="2023-06-12T01:25:00Z">
          <w:pPr>
            <w:pStyle w:val="Heading2"/>
            <w:numPr>
              <w:ilvl w:val="1"/>
              <w:numId w:val="14"/>
            </w:numPr>
            <w:ind w:left="1080" w:hanging="720"/>
          </w:pPr>
        </w:pPrChange>
      </w:pPr>
      <w:bookmarkStart w:id="960" w:name="_Toc384317581"/>
      <w:bookmarkStart w:id="961" w:name="_Toc481620225"/>
      <w:del w:id="962" w:author="Tarek Hesham" w:date="2023-06-12T01:25:00Z">
        <w:r w:rsidDel="00185B6F">
          <w:delText>Exit Criteria Checklist</w:delText>
        </w:r>
      </w:del>
      <w:bookmarkEnd w:id="960"/>
      <w:bookmarkEnd w:id="961"/>
    </w:p>
    <w:tbl>
      <w:tblPr>
        <w:tblW w:w="0" w:type="auto"/>
        <w:tblLook w:val="04A0" w:firstRow="1" w:lastRow="0" w:firstColumn="1" w:lastColumn="0" w:noHBand="0" w:noVBand="1"/>
      </w:tblPr>
      <w:tblGrid>
        <w:gridCol w:w="3490"/>
        <w:gridCol w:w="3491"/>
        <w:gridCol w:w="3486"/>
      </w:tblGrid>
      <w:tr w:rsidR="0080554A" w:rsidDel="00185B6F" w14:paraId="086C880B" w14:textId="4D2F630A" w:rsidTr="008876EE">
        <w:trPr>
          <w:del w:id="963" w:author="Tarek Hesham" w:date="2023-06-12T01:25:00Z"/>
        </w:trPr>
        <w:tc>
          <w:tcPr>
            <w:tcW w:w="3561" w:type="dxa"/>
            <w:shd w:val="clear" w:color="auto" w:fill="C6D9F1" w:themeFill="text2" w:themeFillTint="33"/>
          </w:tcPr>
          <w:p w14:paraId="086C8808" w14:textId="333F3C9F" w:rsidR="0080554A" w:rsidRPr="00366173" w:rsidDel="00185B6F" w:rsidRDefault="0080554A" w:rsidP="0056647F">
            <w:pPr>
              <w:jc w:val="center"/>
              <w:rPr>
                <w:del w:id="964" w:author="Tarek Hesham" w:date="2023-06-12T01:25:00Z"/>
                <w:rFonts w:cs="Arial"/>
                <w:b/>
                <w:snapToGrid w:val="0"/>
              </w:rPr>
            </w:pPr>
            <w:del w:id="965" w:author="Tarek Hesham" w:date="2023-06-12T01:25:00Z">
              <w:r w:rsidRPr="00366173" w:rsidDel="00185B6F">
                <w:rPr>
                  <w:rFonts w:cs="Arial"/>
                  <w:b/>
                  <w:snapToGrid w:val="0"/>
                </w:rPr>
                <w:delText>Criteria</w:delText>
              </w:r>
            </w:del>
          </w:p>
        </w:tc>
        <w:tc>
          <w:tcPr>
            <w:tcW w:w="3561" w:type="dxa"/>
            <w:shd w:val="clear" w:color="auto" w:fill="C6D9F1" w:themeFill="text2" w:themeFillTint="33"/>
          </w:tcPr>
          <w:p w14:paraId="086C8809" w14:textId="19CED258" w:rsidR="0080554A" w:rsidRPr="00366173" w:rsidDel="00185B6F" w:rsidRDefault="0080554A" w:rsidP="0056647F">
            <w:pPr>
              <w:jc w:val="center"/>
              <w:rPr>
                <w:del w:id="966" w:author="Tarek Hesham" w:date="2023-06-12T01:25:00Z"/>
                <w:rFonts w:cs="Arial"/>
                <w:b/>
                <w:snapToGrid w:val="0"/>
              </w:rPr>
            </w:pPr>
            <w:del w:id="967" w:author="Tarek Hesham" w:date="2023-06-12T01:25:00Z">
              <w:r w:rsidRPr="00366173" w:rsidDel="00185B6F">
                <w:rPr>
                  <w:rFonts w:cs="Arial"/>
                  <w:b/>
                  <w:snapToGrid w:val="0"/>
                </w:rPr>
                <w:delText>Owner</w:delText>
              </w:r>
            </w:del>
          </w:p>
        </w:tc>
        <w:tc>
          <w:tcPr>
            <w:tcW w:w="3561" w:type="dxa"/>
            <w:shd w:val="clear" w:color="auto" w:fill="C6D9F1" w:themeFill="text2" w:themeFillTint="33"/>
          </w:tcPr>
          <w:p w14:paraId="086C880A" w14:textId="6E4AF895" w:rsidR="0080554A" w:rsidRPr="00366173" w:rsidDel="00185B6F" w:rsidRDefault="0080554A" w:rsidP="0056647F">
            <w:pPr>
              <w:jc w:val="center"/>
              <w:rPr>
                <w:del w:id="968" w:author="Tarek Hesham" w:date="2023-06-12T01:25:00Z"/>
                <w:rFonts w:cs="Arial"/>
                <w:b/>
                <w:snapToGrid w:val="0"/>
              </w:rPr>
            </w:pPr>
            <w:del w:id="969" w:author="Tarek Hesham" w:date="2023-06-12T01:25:00Z">
              <w:r w:rsidRPr="00366173" w:rsidDel="00185B6F">
                <w:rPr>
                  <w:rFonts w:cs="Arial"/>
                  <w:b/>
                  <w:snapToGrid w:val="0"/>
                </w:rPr>
                <w:delText>Completed</w:delText>
              </w:r>
            </w:del>
          </w:p>
        </w:tc>
      </w:tr>
      <w:tr w:rsidR="0080554A" w:rsidDel="00185B6F" w14:paraId="086C880F" w14:textId="20C739CD" w:rsidTr="0056647F">
        <w:trPr>
          <w:del w:id="970" w:author="Tarek Hesham" w:date="2023-06-12T01:25:00Z"/>
        </w:trPr>
        <w:tc>
          <w:tcPr>
            <w:tcW w:w="3561" w:type="dxa"/>
          </w:tcPr>
          <w:p w14:paraId="086C880C" w14:textId="3325F18A" w:rsidR="0080554A" w:rsidRPr="00366173" w:rsidDel="00185B6F" w:rsidRDefault="0080554A" w:rsidP="00F4208A">
            <w:pPr>
              <w:rPr>
                <w:del w:id="971" w:author="Tarek Hesham" w:date="2023-06-12T01:25:00Z"/>
                <w:rFonts w:cs="Arial"/>
                <w:snapToGrid w:val="0"/>
              </w:rPr>
            </w:pPr>
            <w:del w:id="972" w:author="Tarek Hesham" w:date="2023-06-12T01:25:00Z">
              <w:r w:rsidDel="00185B6F">
                <w:rPr>
                  <w:rFonts w:cs="Arial"/>
                  <w:snapToGrid w:val="0"/>
                </w:rPr>
                <w:delText xml:space="preserve">TDD is </w:delText>
              </w:r>
              <w:r w:rsidR="00F4208A" w:rsidDel="00185B6F">
                <w:rPr>
                  <w:rFonts w:cs="Arial"/>
                  <w:snapToGrid w:val="0"/>
                </w:rPr>
                <w:delText>reviewed and s</w:delText>
              </w:r>
              <w:r w:rsidDel="00185B6F">
                <w:rPr>
                  <w:rFonts w:cs="Arial"/>
                  <w:snapToGrid w:val="0"/>
                </w:rPr>
                <w:delText>igned off by Development Lead</w:delText>
              </w:r>
            </w:del>
          </w:p>
        </w:tc>
        <w:tc>
          <w:tcPr>
            <w:tcW w:w="3561" w:type="dxa"/>
          </w:tcPr>
          <w:p w14:paraId="086C880D" w14:textId="6BFBEAAF" w:rsidR="0080554A" w:rsidRPr="00366173" w:rsidDel="00185B6F" w:rsidRDefault="0080554A" w:rsidP="0056647F">
            <w:pPr>
              <w:jc w:val="center"/>
              <w:rPr>
                <w:del w:id="973" w:author="Tarek Hesham" w:date="2023-06-12T01:25:00Z"/>
                <w:rFonts w:cs="Arial"/>
                <w:snapToGrid w:val="0"/>
              </w:rPr>
            </w:pPr>
            <w:del w:id="974" w:author="Tarek Hesham" w:date="2023-06-12T01:25:00Z">
              <w:r w:rsidDel="00185B6F">
                <w:rPr>
                  <w:rFonts w:cs="Arial"/>
                  <w:snapToGrid w:val="0"/>
                </w:rPr>
                <w:delText xml:space="preserve">Development Consultant / Development Lead </w:delText>
              </w:r>
            </w:del>
          </w:p>
        </w:tc>
        <w:tc>
          <w:tcPr>
            <w:tcW w:w="3561" w:type="dxa"/>
          </w:tcPr>
          <w:p w14:paraId="086C880E" w14:textId="60330803" w:rsidR="0080554A" w:rsidRPr="00366173" w:rsidDel="00185B6F" w:rsidRDefault="0080554A" w:rsidP="0056647F">
            <w:pPr>
              <w:jc w:val="center"/>
              <w:rPr>
                <w:del w:id="975" w:author="Tarek Hesham" w:date="2023-06-12T01:25:00Z"/>
                <w:rFonts w:cs="Arial"/>
                <w:b/>
                <w:snapToGrid w:val="0"/>
              </w:rPr>
            </w:pPr>
            <w:del w:id="976"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80554A" w:rsidDel="00185B6F" w14:paraId="086C8813" w14:textId="47A2295F" w:rsidTr="0056647F">
        <w:trPr>
          <w:del w:id="977" w:author="Tarek Hesham" w:date="2023-06-12T01:25:00Z"/>
        </w:trPr>
        <w:tc>
          <w:tcPr>
            <w:tcW w:w="3561" w:type="dxa"/>
          </w:tcPr>
          <w:p w14:paraId="086C8810" w14:textId="47C3B4A2" w:rsidR="0080554A" w:rsidDel="00185B6F" w:rsidRDefault="0049441E" w:rsidP="007F53A7">
            <w:pPr>
              <w:rPr>
                <w:del w:id="978" w:author="Tarek Hesham" w:date="2023-06-12T01:25:00Z"/>
              </w:rPr>
            </w:pPr>
            <w:del w:id="979" w:author="Tarek Hesham" w:date="2023-06-12T01:25:00Z">
              <w:r w:rsidDel="00185B6F">
                <w:delText>Traceability matrix between FDD and TDD</w:delText>
              </w:r>
            </w:del>
          </w:p>
        </w:tc>
        <w:tc>
          <w:tcPr>
            <w:tcW w:w="3561" w:type="dxa"/>
          </w:tcPr>
          <w:p w14:paraId="086C8811" w14:textId="1CD8F5FD" w:rsidR="0080554A" w:rsidDel="00185B6F" w:rsidRDefault="0049441E" w:rsidP="0056647F">
            <w:pPr>
              <w:jc w:val="center"/>
              <w:rPr>
                <w:del w:id="980" w:author="Tarek Hesham" w:date="2023-06-12T01:25:00Z"/>
              </w:rPr>
            </w:pPr>
            <w:del w:id="981" w:author="Tarek Hesham" w:date="2023-06-12T01:25:00Z">
              <w:r w:rsidDel="00185B6F">
                <w:delText>Development consultant working on TDD</w:delText>
              </w:r>
            </w:del>
          </w:p>
        </w:tc>
        <w:tc>
          <w:tcPr>
            <w:tcW w:w="3561" w:type="dxa"/>
          </w:tcPr>
          <w:p w14:paraId="086C8812" w14:textId="68EF83DA" w:rsidR="0080554A" w:rsidDel="00185B6F" w:rsidRDefault="0080554A" w:rsidP="0056647F">
            <w:pPr>
              <w:jc w:val="center"/>
              <w:rPr>
                <w:del w:id="982" w:author="Tarek Hesham" w:date="2023-06-12T01:25:00Z"/>
              </w:rPr>
            </w:pPr>
            <w:del w:id="983"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80554A" w:rsidDel="00185B6F" w14:paraId="086C8817" w14:textId="718DD5DC" w:rsidTr="0056647F">
        <w:trPr>
          <w:del w:id="984" w:author="Tarek Hesham" w:date="2023-06-12T01:25:00Z"/>
        </w:trPr>
        <w:tc>
          <w:tcPr>
            <w:tcW w:w="3561" w:type="dxa"/>
          </w:tcPr>
          <w:p w14:paraId="086C8814" w14:textId="34B993DF" w:rsidR="0080554A" w:rsidDel="00185B6F" w:rsidRDefault="0049441E" w:rsidP="0056647F">
            <w:pPr>
              <w:rPr>
                <w:del w:id="985" w:author="Tarek Hesham" w:date="2023-06-12T01:25:00Z"/>
              </w:rPr>
            </w:pPr>
            <w:del w:id="986" w:author="Tarek Hesham" w:date="2023-06-12T01:25:00Z">
              <w:r w:rsidDel="00185B6F">
                <w:delText>Review of traceability matrix with application consultant</w:delText>
              </w:r>
            </w:del>
          </w:p>
        </w:tc>
        <w:tc>
          <w:tcPr>
            <w:tcW w:w="3561" w:type="dxa"/>
          </w:tcPr>
          <w:p w14:paraId="086C8815" w14:textId="693F0AAE" w:rsidR="0080554A" w:rsidDel="00185B6F" w:rsidRDefault="0049441E" w:rsidP="00F4208A">
            <w:pPr>
              <w:jc w:val="center"/>
              <w:rPr>
                <w:del w:id="987" w:author="Tarek Hesham" w:date="2023-06-12T01:25:00Z"/>
              </w:rPr>
            </w:pPr>
            <w:del w:id="988" w:author="Tarek Hesham" w:date="2023-06-12T01:25:00Z">
              <w:r w:rsidDel="00185B6F">
                <w:delText>Application consultant / Development consultant</w:delText>
              </w:r>
            </w:del>
          </w:p>
        </w:tc>
        <w:tc>
          <w:tcPr>
            <w:tcW w:w="3561" w:type="dxa"/>
          </w:tcPr>
          <w:p w14:paraId="086C8816" w14:textId="668E0620" w:rsidR="0080554A" w:rsidDel="00185B6F" w:rsidRDefault="0049441E" w:rsidP="0056647F">
            <w:pPr>
              <w:jc w:val="center"/>
              <w:rPr>
                <w:del w:id="989" w:author="Tarek Hesham" w:date="2023-06-12T01:25:00Z"/>
              </w:rPr>
            </w:pPr>
            <w:del w:id="990" w:author="Tarek Hesham" w:date="2023-06-12T01:25:00Z">
              <w:r w:rsidRPr="00366173" w:rsidDel="00185B6F">
                <w:rPr>
                  <w:rFonts w:cs="Arial"/>
                  <w:b/>
                  <w:snapToGrid w:val="0"/>
                </w:rPr>
                <w:fldChar w:fldCharType="begin">
                  <w:ffData>
                    <w:name w:val=""/>
                    <w:enabled/>
                    <w:calcOnExit w:val="0"/>
                    <w:checkBox>
                      <w:sizeAuto/>
                      <w:default w:val="0"/>
                    </w:checkBox>
                  </w:ffData>
                </w:fldChar>
              </w:r>
              <w:r w:rsidRPr="00366173" w:rsidDel="00185B6F">
                <w:rPr>
                  <w:rFonts w:cs="Arial"/>
                  <w:b/>
                  <w:snapToGrid w:val="0"/>
                </w:rPr>
                <w:delInstrText xml:space="preserve"> FORMCHECKBOX </w:delInstrText>
              </w:r>
              <w:r w:rsidR="00000000">
                <w:rPr>
                  <w:rFonts w:cs="Arial"/>
                  <w:b/>
                  <w:snapToGrid w:val="0"/>
                </w:rPr>
              </w:r>
              <w:r w:rsidR="00000000">
                <w:rPr>
                  <w:rFonts w:cs="Arial"/>
                  <w:b/>
                  <w:snapToGrid w:val="0"/>
                </w:rPr>
                <w:fldChar w:fldCharType="separate"/>
              </w:r>
              <w:r w:rsidRPr="00366173" w:rsidDel="00185B6F">
                <w:rPr>
                  <w:rFonts w:cs="Arial"/>
                  <w:b/>
                  <w:snapToGrid w:val="0"/>
                </w:rPr>
                <w:fldChar w:fldCharType="end"/>
              </w:r>
            </w:del>
          </w:p>
        </w:tc>
      </w:tr>
      <w:tr w:rsidR="0080554A" w:rsidDel="00185B6F" w14:paraId="086C881B" w14:textId="683A9370" w:rsidTr="0056647F">
        <w:trPr>
          <w:del w:id="991" w:author="Tarek Hesham" w:date="2023-06-12T01:25:00Z"/>
        </w:trPr>
        <w:tc>
          <w:tcPr>
            <w:tcW w:w="3561" w:type="dxa"/>
          </w:tcPr>
          <w:p w14:paraId="086C8818" w14:textId="695249C3" w:rsidR="0080554A" w:rsidRPr="00595FF4" w:rsidDel="00185B6F" w:rsidRDefault="0080554A" w:rsidP="0056647F">
            <w:pPr>
              <w:rPr>
                <w:del w:id="992" w:author="Tarek Hesham" w:date="2023-06-12T01:25:00Z"/>
                <w:rFonts w:cs="Arial"/>
                <w:snapToGrid w:val="0"/>
              </w:rPr>
            </w:pPr>
          </w:p>
        </w:tc>
        <w:tc>
          <w:tcPr>
            <w:tcW w:w="3561" w:type="dxa"/>
          </w:tcPr>
          <w:p w14:paraId="086C8819" w14:textId="14E4ACF6" w:rsidR="0080554A" w:rsidRPr="00366173" w:rsidDel="00185B6F" w:rsidRDefault="0080554A" w:rsidP="0056647F">
            <w:pPr>
              <w:jc w:val="center"/>
              <w:rPr>
                <w:del w:id="993" w:author="Tarek Hesham" w:date="2023-06-12T01:25:00Z"/>
                <w:rFonts w:cs="Arial"/>
                <w:snapToGrid w:val="0"/>
              </w:rPr>
            </w:pPr>
          </w:p>
        </w:tc>
        <w:tc>
          <w:tcPr>
            <w:tcW w:w="3561" w:type="dxa"/>
          </w:tcPr>
          <w:p w14:paraId="086C881A" w14:textId="23CC1B28" w:rsidR="0080554A" w:rsidRPr="00366173" w:rsidDel="00185B6F" w:rsidRDefault="0080554A" w:rsidP="0056647F">
            <w:pPr>
              <w:jc w:val="center"/>
              <w:rPr>
                <w:del w:id="994" w:author="Tarek Hesham" w:date="2023-06-12T01:25:00Z"/>
                <w:rFonts w:cs="Arial"/>
                <w:b/>
                <w:snapToGrid w:val="0"/>
              </w:rPr>
            </w:pPr>
          </w:p>
        </w:tc>
      </w:tr>
      <w:tr w:rsidR="0080554A" w:rsidDel="00185B6F" w14:paraId="086C881F" w14:textId="71CE641A" w:rsidTr="0056647F">
        <w:trPr>
          <w:del w:id="995" w:author="Tarek Hesham" w:date="2023-06-12T01:25:00Z"/>
        </w:trPr>
        <w:tc>
          <w:tcPr>
            <w:tcW w:w="3561" w:type="dxa"/>
          </w:tcPr>
          <w:p w14:paraId="086C881C" w14:textId="2A371B96" w:rsidR="0080554A" w:rsidDel="00185B6F" w:rsidRDefault="0080554A" w:rsidP="0056647F">
            <w:pPr>
              <w:rPr>
                <w:del w:id="996" w:author="Tarek Hesham" w:date="2023-06-12T01:25:00Z"/>
                <w:rFonts w:cs="Arial"/>
                <w:snapToGrid w:val="0"/>
              </w:rPr>
            </w:pPr>
          </w:p>
        </w:tc>
        <w:tc>
          <w:tcPr>
            <w:tcW w:w="3561" w:type="dxa"/>
          </w:tcPr>
          <w:p w14:paraId="086C881D" w14:textId="1F2A128D" w:rsidR="0080554A" w:rsidDel="00185B6F" w:rsidRDefault="0080554A" w:rsidP="0056647F">
            <w:pPr>
              <w:jc w:val="center"/>
              <w:rPr>
                <w:del w:id="997" w:author="Tarek Hesham" w:date="2023-06-12T01:25:00Z"/>
                <w:rFonts w:cs="Arial"/>
                <w:snapToGrid w:val="0"/>
              </w:rPr>
            </w:pPr>
          </w:p>
        </w:tc>
        <w:tc>
          <w:tcPr>
            <w:tcW w:w="3561" w:type="dxa"/>
          </w:tcPr>
          <w:p w14:paraId="086C881E" w14:textId="2C166285" w:rsidR="0080554A" w:rsidRPr="00366173" w:rsidDel="00185B6F" w:rsidRDefault="0080554A" w:rsidP="0056647F">
            <w:pPr>
              <w:jc w:val="center"/>
              <w:rPr>
                <w:del w:id="998" w:author="Tarek Hesham" w:date="2023-06-12T01:25:00Z"/>
                <w:rFonts w:cs="Arial"/>
                <w:b/>
                <w:snapToGrid w:val="0"/>
              </w:rPr>
            </w:pPr>
          </w:p>
        </w:tc>
      </w:tr>
    </w:tbl>
    <w:p w14:paraId="086C8820" w14:textId="77777777" w:rsidR="00A6335F" w:rsidRPr="000F464A" w:rsidRDefault="00A6335F" w:rsidP="008876EE">
      <w:pPr>
        <w:pStyle w:val="Heading1"/>
      </w:pPr>
      <w:bookmarkStart w:id="999" w:name="_Toc384317582"/>
      <w:bookmarkStart w:id="1000" w:name="_Toc481620226"/>
      <w:r w:rsidRPr="000F464A">
        <w:lastRenderedPageBreak/>
        <w:t>Estimates (Hours)</w:t>
      </w:r>
      <w:bookmarkEnd w:id="582"/>
      <w:bookmarkEnd w:id="999"/>
      <w:bookmarkEnd w:id="1000"/>
    </w:p>
    <w:p w14:paraId="2511787C" w14:textId="77777777" w:rsidR="00D16262" w:rsidRDefault="00D16262" w:rsidP="00F277CD">
      <w:pPr>
        <w:pStyle w:val="EstiloCuerpoNegritaAzulAntes0pto"/>
        <w:rPr>
          <w:ins w:id="1001" w:author="Christi Kehres" w:date="2017-05-03T15:42:00Z"/>
          <w:rFonts w:ascii="Arial" w:hAnsi="Arial" w:cs="Arial"/>
          <w:b w:val="0"/>
          <w:i/>
          <w:color w:val="FF0000"/>
          <w:sz w:val="22"/>
          <w:szCs w:val="22"/>
        </w:rPr>
      </w:pPr>
    </w:p>
    <w:p w14:paraId="086C8821" w14:textId="59FB9F0C" w:rsidR="00A6335F" w:rsidRPr="00D16262" w:rsidRDefault="00A6335F" w:rsidP="00F277CD">
      <w:pPr>
        <w:pStyle w:val="EstiloCuerpoNegritaAzulAntes0pto"/>
        <w:rPr>
          <w:rFonts w:ascii="Arial" w:hAnsi="Arial" w:cs="Arial"/>
          <w:b w:val="0"/>
          <w:i/>
          <w:color w:val="FF0000"/>
          <w:sz w:val="22"/>
          <w:szCs w:val="22"/>
          <w:rPrChange w:id="1002" w:author="Christi Kehres" w:date="2017-05-03T15:42:00Z">
            <w:rPr>
              <w:rFonts w:ascii="Arial" w:hAnsi="Arial" w:cs="Arial"/>
              <w:sz w:val="20"/>
            </w:rPr>
          </w:rPrChange>
        </w:rPr>
      </w:pPr>
      <w:r w:rsidRPr="00D16262">
        <w:rPr>
          <w:rFonts w:ascii="Arial" w:hAnsi="Arial" w:cs="Arial"/>
          <w:b w:val="0"/>
          <w:i/>
          <w:color w:val="FF0000"/>
          <w:sz w:val="22"/>
          <w:szCs w:val="22"/>
          <w:rPrChange w:id="1003" w:author="Christi Kehres" w:date="2017-05-03T15:42:00Z">
            <w:rPr>
              <w:rFonts w:ascii="Arial" w:hAnsi="Arial" w:cs="Arial"/>
              <w:sz w:val="20"/>
            </w:rPr>
          </w:rPrChange>
        </w:rPr>
        <w:t>[Description: The Estimates to be provided by the Developers.]</w:t>
      </w:r>
    </w:p>
    <w:p w14:paraId="086C8822" w14:textId="77777777" w:rsidR="00A6335F" w:rsidRPr="000F464A" w:rsidRDefault="00A6335F" w:rsidP="00F277CD">
      <w:pPr>
        <w:pStyle w:val="Header"/>
        <w:pBdr>
          <w:bottom w:val="none" w:sz="0" w:space="0" w:color="auto"/>
        </w:pBdr>
        <w:tabs>
          <w:tab w:val="left" w:pos="720"/>
        </w:tabs>
        <w:jc w:val="both"/>
        <w:rPr>
          <w:rFonts w:cs="Arial"/>
          <w:sz w:val="20"/>
          <w:szCs w:val="20"/>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4A0" w:firstRow="1" w:lastRow="0" w:firstColumn="1" w:lastColumn="0" w:noHBand="0" w:noVBand="1"/>
      </w:tblPr>
      <w:tblGrid>
        <w:gridCol w:w="1080"/>
        <w:gridCol w:w="1800"/>
        <w:gridCol w:w="1170"/>
        <w:gridCol w:w="1170"/>
        <w:gridCol w:w="2160"/>
        <w:gridCol w:w="1800"/>
        <w:gridCol w:w="1800"/>
      </w:tblGrid>
      <w:tr w:rsidR="00A7782C" w:rsidRPr="000F464A" w14:paraId="086C882A" w14:textId="77777777" w:rsidTr="008876EE">
        <w:trPr>
          <w:jc w:val="center"/>
        </w:trPr>
        <w:tc>
          <w:tcPr>
            <w:tcW w:w="10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3" w14:textId="77777777" w:rsidR="00A7782C" w:rsidRPr="000F464A" w:rsidRDefault="00A7782C" w:rsidP="00A6335F">
            <w:pPr>
              <w:jc w:val="center"/>
              <w:rPr>
                <w:rFonts w:cs="Arial"/>
                <w:b/>
                <w:snapToGrid w:val="0"/>
              </w:rPr>
            </w:pPr>
            <w:r w:rsidRPr="000F464A">
              <w:rPr>
                <w:rFonts w:cs="Arial"/>
                <w:b/>
                <w:snapToGrid w:val="0"/>
              </w:rPr>
              <w:t>Design</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4" w14:textId="77777777" w:rsidR="00A7782C" w:rsidRPr="000F464A" w:rsidRDefault="00A7782C" w:rsidP="00A6335F">
            <w:pPr>
              <w:jc w:val="center"/>
              <w:rPr>
                <w:rFonts w:cs="Arial"/>
                <w:b/>
                <w:snapToGrid w:val="0"/>
              </w:rPr>
            </w:pPr>
            <w:r w:rsidRPr="000F464A">
              <w:rPr>
                <w:rFonts w:cs="Arial"/>
                <w:b/>
                <w:snapToGrid w:val="0"/>
              </w:rPr>
              <w:t>Development</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C8825" w14:textId="77777777" w:rsidR="00A7782C" w:rsidRPr="000F464A" w:rsidRDefault="00A7782C" w:rsidP="00A6335F">
            <w:pPr>
              <w:jc w:val="center"/>
              <w:rPr>
                <w:rFonts w:cs="Arial"/>
                <w:b/>
                <w:snapToGrid w:val="0"/>
              </w:rPr>
            </w:pPr>
            <w:r>
              <w:rPr>
                <w:rFonts w:cs="Arial"/>
                <w:b/>
                <w:snapToGrid w:val="0"/>
              </w:rPr>
              <w:t>TQA /PMX review</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6" w14:textId="77777777" w:rsidR="00A7782C" w:rsidRPr="000F464A" w:rsidRDefault="00A7782C" w:rsidP="00A6335F">
            <w:pPr>
              <w:jc w:val="center"/>
              <w:rPr>
                <w:rFonts w:cs="Arial"/>
                <w:b/>
                <w:snapToGrid w:val="0"/>
              </w:rPr>
            </w:pPr>
            <w:r w:rsidRPr="000F464A">
              <w:rPr>
                <w:rFonts w:cs="Arial"/>
                <w:b/>
                <w:snapToGrid w:val="0"/>
              </w:rPr>
              <w:t>Test/QA</w:t>
            </w:r>
          </w:p>
        </w:tc>
        <w:tc>
          <w:tcPr>
            <w:tcW w:w="21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7" w14:textId="77777777" w:rsidR="00A7782C" w:rsidRPr="000F464A" w:rsidRDefault="00A7782C" w:rsidP="00A6335F">
            <w:pPr>
              <w:jc w:val="center"/>
              <w:rPr>
                <w:rFonts w:cs="Arial"/>
                <w:b/>
                <w:snapToGrid w:val="0"/>
              </w:rPr>
            </w:pPr>
            <w:r w:rsidRPr="000F464A">
              <w:rPr>
                <w:rFonts w:cs="Arial"/>
                <w:b/>
                <w:snapToGrid w:val="0"/>
              </w:rPr>
              <w:t>Help Text/ Documentation</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8" w14:textId="77777777" w:rsidR="00A7782C" w:rsidRPr="000F464A" w:rsidRDefault="00A7782C" w:rsidP="00A6335F">
            <w:pPr>
              <w:jc w:val="center"/>
              <w:rPr>
                <w:rFonts w:cs="Arial"/>
                <w:b/>
                <w:snapToGrid w:val="0"/>
              </w:rPr>
            </w:pPr>
            <w:r w:rsidRPr="000F464A">
              <w:rPr>
                <w:rFonts w:cs="Arial"/>
                <w:b/>
                <w:snapToGrid w:val="0"/>
              </w:rPr>
              <w:t>Deployment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29" w14:textId="77777777" w:rsidR="00A7782C" w:rsidRPr="000F464A" w:rsidRDefault="00A7782C" w:rsidP="00A6335F">
            <w:pPr>
              <w:jc w:val="center"/>
              <w:rPr>
                <w:rFonts w:cs="Arial"/>
                <w:b/>
                <w:snapToGrid w:val="0"/>
              </w:rPr>
            </w:pPr>
            <w:r w:rsidRPr="000F464A">
              <w:rPr>
                <w:rFonts w:cs="Arial"/>
                <w:b/>
                <w:snapToGrid w:val="0"/>
              </w:rPr>
              <w:t>Total</w:t>
            </w:r>
          </w:p>
        </w:tc>
      </w:tr>
      <w:tr w:rsidR="00A7782C" w:rsidRPr="000F464A" w14:paraId="086C8832" w14:textId="77777777" w:rsidTr="00A7782C">
        <w:trPr>
          <w:jc w:val="center"/>
        </w:trPr>
        <w:tc>
          <w:tcPr>
            <w:tcW w:w="1080" w:type="dxa"/>
            <w:tcBorders>
              <w:top w:val="single" w:sz="4" w:space="0" w:color="auto"/>
              <w:left w:val="single" w:sz="4" w:space="0" w:color="auto"/>
              <w:bottom w:val="single" w:sz="4" w:space="0" w:color="auto"/>
              <w:right w:val="single" w:sz="4" w:space="0" w:color="auto"/>
            </w:tcBorders>
            <w:shd w:val="clear" w:color="auto" w:fill="auto"/>
          </w:tcPr>
          <w:p w14:paraId="086C882B" w14:textId="3ED448EA" w:rsidR="00A7782C" w:rsidRPr="000F464A" w:rsidRDefault="00D85AE5">
            <w:pPr>
              <w:pStyle w:val="Topic"/>
              <w:spacing w:before="60" w:after="60"/>
              <w:jc w:val="center"/>
              <w:rPr>
                <w:rFonts w:cs="Arial"/>
                <w:b w:val="0"/>
                <w:snapToGrid w:val="0"/>
                <w:color w:val="000000"/>
                <w:sz w:val="20"/>
              </w:rPr>
            </w:pPr>
            <w:r>
              <w:rPr>
                <w:rFonts w:cs="Arial"/>
                <w:b w:val="0"/>
                <w:snapToGrid w:val="0"/>
                <w:color w:val="000000"/>
                <w:sz w:val="20"/>
              </w:rPr>
              <w:t>8h</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6C882C" w14:textId="5A43D9F0" w:rsidR="00A7782C" w:rsidRPr="000F464A" w:rsidRDefault="00D85AE5">
            <w:pPr>
              <w:pStyle w:val="Topic"/>
              <w:spacing w:before="60" w:after="60"/>
              <w:jc w:val="center"/>
              <w:rPr>
                <w:rFonts w:cs="Arial"/>
                <w:b w:val="0"/>
                <w:sz w:val="20"/>
              </w:rPr>
            </w:pPr>
            <w:r>
              <w:rPr>
                <w:rFonts w:cs="Arial"/>
                <w:b w:val="0"/>
                <w:sz w:val="20"/>
              </w:rPr>
              <w:t>16h</w:t>
            </w:r>
          </w:p>
        </w:tc>
        <w:tc>
          <w:tcPr>
            <w:tcW w:w="1170" w:type="dxa"/>
            <w:tcBorders>
              <w:top w:val="single" w:sz="4" w:space="0" w:color="auto"/>
              <w:left w:val="single" w:sz="4" w:space="0" w:color="auto"/>
              <w:bottom w:val="single" w:sz="4" w:space="0" w:color="auto"/>
              <w:right w:val="single" w:sz="4" w:space="0" w:color="auto"/>
            </w:tcBorders>
          </w:tcPr>
          <w:p w14:paraId="086C882D" w14:textId="77777777" w:rsidR="00A7782C" w:rsidRPr="000F464A" w:rsidRDefault="00A7782C">
            <w:pPr>
              <w:pStyle w:val="Topic"/>
              <w:spacing w:before="60" w:after="60"/>
              <w:jc w:val="center"/>
              <w:rPr>
                <w:rFonts w:cs="Arial"/>
                <w:b w:val="0"/>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6C882E" w14:textId="73982931" w:rsidR="00A7782C" w:rsidRPr="000F464A" w:rsidRDefault="00167B53">
            <w:pPr>
              <w:pStyle w:val="Topic"/>
              <w:spacing w:before="60" w:after="60"/>
              <w:jc w:val="center"/>
              <w:rPr>
                <w:rFonts w:cs="Arial"/>
                <w:b w:val="0"/>
                <w:sz w:val="20"/>
              </w:rPr>
            </w:pPr>
            <w:r>
              <w:rPr>
                <w:rFonts w:cs="Arial"/>
                <w:b w:val="0"/>
                <w:sz w:val="20"/>
              </w:rPr>
              <w:t>16</w:t>
            </w:r>
            <w:r w:rsidR="00D85AE5">
              <w:rPr>
                <w:rFonts w:cs="Arial"/>
                <w:b w:val="0"/>
                <w:sz w:val="20"/>
              </w:rPr>
              <w:t>h</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6C882F" w14:textId="0E07355A" w:rsidR="00A7782C" w:rsidRPr="000F464A" w:rsidRDefault="00D85AE5">
            <w:pPr>
              <w:pStyle w:val="Topic"/>
              <w:spacing w:before="60" w:after="60"/>
              <w:jc w:val="center"/>
              <w:rPr>
                <w:rFonts w:cs="Arial"/>
                <w:b w:val="0"/>
                <w:sz w:val="20"/>
              </w:rPr>
            </w:pPr>
            <w:r>
              <w:rPr>
                <w:rFonts w:cs="Arial"/>
                <w:b w:val="0"/>
                <w:sz w:val="20"/>
              </w:rPr>
              <w:t>4h</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6C8830" w14:textId="77777777" w:rsidR="00A7782C" w:rsidRPr="000F464A" w:rsidRDefault="00A7782C">
            <w:pPr>
              <w:pStyle w:val="Topic"/>
              <w:spacing w:before="60" w:after="60"/>
              <w:jc w:val="center"/>
              <w:rPr>
                <w:rFonts w:cs="Arial"/>
                <w:b w:val="0"/>
                <w:sz w:val="20"/>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6C8831" w14:textId="11CA7BE2" w:rsidR="00A7782C" w:rsidRPr="000F464A" w:rsidRDefault="00167B53">
            <w:pPr>
              <w:pStyle w:val="Topic"/>
              <w:spacing w:before="60" w:after="60"/>
              <w:jc w:val="center"/>
              <w:rPr>
                <w:rFonts w:cs="Arial"/>
                <w:b w:val="0"/>
                <w:sz w:val="20"/>
              </w:rPr>
            </w:pPr>
            <w:r>
              <w:rPr>
                <w:rFonts w:cs="Arial"/>
                <w:b w:val="0"/>
                <w:sz w:val="20"/>
              </w:rPr>
              <w:t>48</w:t>
            </w:r>
            <w:r w:rsidR="00D85AE5">
              <w:rPr>
                <w:rFonts w:cs="Arial"/>
                <w:b w:val="0"/>
                <w:sz w:val="20"/>
              </w:rPr>
              <w:t>h</w:t>
            </w:r>
          </w:p>
        </w:tc>
      </w:tr>
    </w:tbl>
    <w:p w14:paraId="086C8843" w14:textId="4931BA69" w:rsidR="00E370B5" w:rsidRPr="000F464A" w:rsidDel="0093363B" w:rsidRDefault="002A1527" w:rsidP="008876EE">
      <w:pPr>
        <w:pStyle w:val="Heading1"/>
        <w:rPr>
          <w:del w:id="1004" w:author="Christi Kehres" w:date="2017-05-03T15:45:00Z"/>
        </w:rPr>
      </w:pPr>
      <w:bookmarkStart w:id="1005" w:name="_Toc384317583"/>
      <w:del w:id="1006" w:author="Christi Kehres" w:date="2017-05-03T15:45:00Z">
        <w:r w:rsidRPr="000F464A" w:rsidDel="0093363B">
          <w:delText>Overview</w:delText>
        </w:r>
        <w:bookmarkEnd w:id="1005"/>
      </w:del>
    </w:p>
    <w:p w14:paraId="086C8844" w14:textId="4FFE4CE9" w:rsidR="00083ECD" w:rsidRPr="000F464A" w:rsidDel="0093363B" w:rsidRDefault="00083ECD" w:rsidP="00F277CD">
      <w:pPr>
        <w:pStyle w:val="EstiloCuerpoNegritaAzulAntes0pto"/>
        <w:rPr>
          <w:del w:id="1007" w:author="Christi Kehres" w:date="2017-05-03T15:45:00Z"/>
          <w:rFonts w:ascii="Arial" w:hAnsi="Arial" w:cs="Arial"/>
          <w:sz w:val="20"/>
        </w:rPr>
      </w:pPr>
      <w:del w:id="1008" w:author="Christi Kehres" w:date="2017-05-03T15:45:00Z">
        <w:r w:rsidRPr="000F464A" w:rsidDel="0093363B">
          <w:rPr>
            <w:rFonts w:ascii="Arial" w:hAnsi="Arial" w:cs="Arial"/>
            <w:sz w:val="20"/>
          </w:rPr>
          <w:delText>[</w:delText>
        </w:r>
        <w:r w:rsidR="00CE5CF1" w:rsidRPr="000F464A" w:rsidDel="0093363B">
          <w:rPr>
            <w:rFonts w:ascii="Arial" w:hAnsi="Arial" w:cs="Arial"/>
            <w:sz w:val="20"/>
          </w:rPr>
          <w:delText>Provide Requirement overview and Solution overview in this section</w:delText>
        </w:r>
        <w:r w:rsidRPr="000F464A" w:rsidDel="0093363B">
          <w:rPr>
            <w:rFonts w:ascii="Arial" w:hAnsi="Arial" w:cs="Arial"/>
            <w:sz w:val="20"/>
          </w:rPr>
          <w:delText>]</w:delText>
        </w:r>
      </w:del>
    </w:p>
    <w:p w14:paraId="086C8845" w14:textId="65E325EF" w:rsidR="00CF4043" w:rsidRPr="00301ACE" w:rsidDel="0093363B" w:rsidRDefault="002A1527" w:rsidP="008876EE">
      <w:pPr>
        <w:pStyle w:val="Heading2"/>
        <w:numPr>
          <w:ilvl w:val="1"/>
          <w:numId w:val="14"/>
        </w:numPr>
        <w:rPr>
          <w:del w:id="1009" w:author="Christi Kehres" w:date="2017-05-03T15:45:00Z"/>
        </w:rPr>
      </w:pPr>
      <w:bookmarkStart w:id="1010" w:name="_Toc311033728"/>
      <w:bookmarkStart w:id="1011" w:name="_Toc311641553"/>
      <w:bookmarkStart w:id="1012" w:name="_Toc313458372"/>
      <w:bookmarkStart w:id="1013" w:name="_Toc313539365"/>
      <w:bookmarkStart w:id="1014" w:name="_Toc315172075"/>
      <w:bookmarkStart w:id="1015" w:name="_Toc315173626"/>
      <w:bookmarkStart w:id="1016" w:name="_Toc384317584"/>
      <w:del w:id="1017" w:author="Christi Kehres" w:date="2017-05-03T15:45:00Z">
        <w:r w:rsidRPr="00301ACE" w:rsidDel="0093363B">
          <w:delText>Requirement Overview</w:delText>
        </w:r>
        <w:bookmarkEnd w:id="1010"/>
        <w:bookmarkEnd w:id="1011"/>
        <w:bookmarkEnd w:id="1012"/>
        <w:bookmarkEnd w:id="1013"/>
        <w:bookmarkEnd w:id="1014"/>
        <w:bookmarkEnd w:id="1015"/>
        <w:bookmarkEnd w:id="1016"/>
      </w:del>
    </w:p>
    <w:p w14:paraId="086C8846" w14:textId="56332FE5" w:rsidR="005A70B7" w:rsidRPr="000F464A" w:rsidDel="0093363B" w:rsidRDefault="005A70B7" w:rsidP="005A70B7">
      <w:pPr>
        <w:pStyle w:val="EstiloCuerpoNegritaAzulAntes0pto"/>
        <w:rPr>
          <w:del w:id="1018" w:author="Christi Kehres" w:date="2017-05-03T15:45:00Z"/>
          <w:rFonts w:ascii="Arial" w:hAnsi="Arial" w:cs="Arial"/>
          <w:sz w:val="20"/>
        </w:rPr>
      </w:pPr>
      <w:del w:id="1019" w:author="Christi Kehres" w:date="2017-05-03T15:45:00Z">
        <w:r w:rsidRPr="000F464A" w:rsidDel="0093363B">
          <w:rPr>
            <w:rFonts w:ascii="Arial" w:hAnsi="Arial" w:cs="Arial"/>
            <w:sz w:val="20"/>
          </w:rPr>
          <w:delText>&lt;This section needs to provide high level Functional requirement addressed in this technical design&gt;</w:delText>
        </w:r>
      </w:del>
    </w:p>
    <w:p w14:paraId="086C8847" w14:textId="0663FA21" w:rsidR="002A1527" w:rsidRPr="00301ACE" w:rsidDel="0093363B" w:rsidRDefault="002A1527" w:rsidP="008876EE">
      <w:pPr>
        <w:pStyle w:val="Heading2"/>
        <w:numPr>
          <w:ilvl w:val="1"/>
          <w:numId w:val="14"/>
        </w:numPr>
        <w:rPr>
          <w:del w:id="1020" w:author="Christi Kehres" w:date="2017-05-03T15:45:00Z"/>
        </w:rPr>
      </w:pPr>
      <w:bookmarkStart w:id="1021" w:name="_Toc209977087"/>
      <w:bookmarkStart w:id="1022" w:name="_Toc210753836"/>
      <w:bookmarkStart w:id="1023" w:name="_Toc311033729"/>
      <w:bookmarkStart w:id="1024" w:name="_Toc311641554"/>
      <w:bookmarkStart w:id="1025" w:name="_Toc313458373"/>
      <w:bookmarkStart w:id="1026" w:name="_Toc313539366"/>
      <w:bookmarkStart w:id="1027" w:name="_Toc315172076"/>
      <w:bookmarkStart w:id="1028" w:name="_Toc315173627"/>
      <w:bookmarkStart w:id="1029" w:name="_Toc384317585"/>
      <w:del w:id="1030" w:author="Christi Kehres" w:date="2017-05-03T15:45:00Z">
        <w:r w:rsidRPr="00301ACE" w:rsidDel="0093363B">
          <w:delText>Solution Overview</w:delText>
        </w:r>
        <w:bookmarkEnd w:id="1021"/>
        <w:bookmarkEnd w:id="1022"/>
        <w:bookmarkEnd w:id="1023"/>
        <w:bookmarkEnd w:id="1024"/>
        <w:bookmarkEnd w:id="1025"/>
        <w:bookmarkEnd w:id="1026"/>
        <w:bookmarkEnd w:id="1027"/>
        <w:bookmarkEnd w:id="1028"/>
        <w:bookmarkEnd w:id="1029"/>
      </w:del>
    </w:p>
    <w:p w14:paraId="086C8848" w14:textId="447F858D" w:rsidR="005A70B7" w:rsidRPr="000F464A" w:rsidDel="0093363B" w:rsidRDefault="005A70B7" w:rsidP="005A70B7">
      <w:pPr>
        <w:pStyle w:val="EstiloCuerpoNegritaAzulAntes0pto"/>
        <w:rPr>
          <w:del w:id="1031" w:author="Christi Kehres" w:date="2017-05-03T15:45:00Z"/>
          <w:rFonts w:ascii="Arial" w:hAnsi="Arial" w:cs="Arial"/>
          <w:sz w:val="20"/>
        </w:rPr>
      </w:pPr>
      <w:del w:id="1032" w:author="Christi Kehres" w:date="2017-05-03T15:45:00Z">
        <w:r w:rsidRPr="000F464A" w:rsidDel="0093363B">
          <w:rPr>
            <w:rFonts w:ascii="Arial" w:hAnsi="Arial" w:cs="Arial"/>
            <w:sz w:val="20"/>
          </w:rPr>
          <w:delText>&lt;Provide the solution approach of the this design&gt;</w:delText>
        </w:r>
      </w:del>
    </w:p>
    <w:p w14:paraId="086C884A" w14:textId="77777777" w:rsidR="002A1527" w:rsidRPr="000F464A" w:rsidRDefault="002A1527" w:rsidP="00F277CD">
      <w:pPr>
        <w:pStyle w:val="EstiloCuerpoAntes0pto"/>
        <w:rPr>
          <w:rFonts w:ascii="Arial" w:hAnsi="Arial" w:cs="Arial"/>
        </w:rPr>
      </w:pPr>
    </w:p>
    <w:p w14:paraId="086C884B" w14:textId="5B333FAC" w:rsidR="00CF4043" w:rsidRPr="000F464A" w:rsidDel="00185B6F" w:rsidRDefault="00151821" w:rsidP="008876EE">
      <w:pPr>
        <w:pStyle w:val="Heading1"/>
        <w:rPr>
          <w:del w:id="1033" w:author="Tarek Hesham" w:date="2023-06-12T01:29:00Z"/>
        </w:rPr>
      </w:pPr>
      <w:bookmarkStart w:id="1034" w:name="_Toc384317586"/>
      <w:bookmarkStart w:id="1035" w:name="_Toc481620227"/>
      <w:del w:id="1036" w:author="Tarek Hesham" w:date="2023-06-12T01:29:00Z">
        <w:r w:rsidRPr="000F464A" w:rsidDel="00185B6F">
          <w:delText xml:space="preserve">Data </w:delText>
        </w:r>
        <w:r w:rsidR="00D03178" w:rsidRPr="000F464A" w:rsidDel="00185B6F">
          <w:delText>Model</w:delText>
        </w:r>
      </w:del>
      <w:bookmarkEnd w:id="1034"/>
      <w:ins w:id="1037" w:author="Christi Kehres" w:date="2017-05-03T21:09:00Z">
        <w:del w:id="1038" w:author="Tarek Hesham" w:date="2023-06-12T01:29:00Z">
          <w:r w:rsidR="00D27D5A" w:rsidDel="00185B6F">
            <w:delText xml:space="preserve"> (Operations)</w:delText>
          </w:r>
        </w:del>
      </w:ins>
      <w:bookmarkEnd w:id="1035"/>
    </w:p>
    <w:p w14:paraId="086C884C" w14:textId="581E947B" w:rsidR="002B3121" w:rsidRPr="000F464A" w:rsidDel="00185B6F" w:rsidRDefault="002B3121" w:rsidP="00F277CD">
      <w:pPr>
        <w:pStyle w:val="EstiloCuerpoNegritaAzulAntes0pto"/>
        <w:rPr>
          <w:del w:id="1039" w:author="Tarek Hesham" w:date="2023-06-12T01:29:00Z"/>
          <w:rFonts w:ascii="Arial" w:hAnsi="Arial" w:cs="Arial"/>
        </w:rPr>
      </w:pPr>
    </w:p>
    <w:p w14:paraId="086C884D" w14:textId="09302EBA" w:rsidR="002B3121" w:rsidDel="00185B6F" w:rsidRDefault="002B3121" w:rsidP="008876EE">
      <w:pPr>
        <w:pStyle w:val="Heading2"/>
        <w:numPr>
          <w:ilvl w:val="1"/>
          <w:numId w:val="14"/>
        </w:numPr>
        <w:rPr>
          <w:del w:id="1040" w:author="Tarek Hesham" w:date="2023-06-12T01:29:00Z"/>
        </w:rPr>
      </w:pPr>
      <w:bookmarkStart w:id="1041" w:name="_Toc315172077"/>
      <w:bookmarkStart w:id="1042" w:name="_Toc315173628"/>
      <w:bookmarkStart w:id="1043" w:name="_Toc384317587"/>
      <w:bookmarkStart w:id="1044" w:name="_Toc481620228"/>
      <w:del w:id="1045" w:author="Tarek Hesham" w:date="2023-06-12T01:29:00Z">
        <w:r w:rsidRPr="00301ACE" w:rsidDel="00185B6F">
          <w:delText>Data Diagram</w:delText>
        </w:r>
        <w:bookmarkEnd w:id="1041"/>
        <w:bookmarkEnd w:id="1042"/>
        <w:bookmarkEnd w:id="1043"/>
        <w:bookmarkEnd w:id="1044"/>
      </w:del>
    </w:p>
    <w:p w14:paraId="654623FE" w14:textId="7706A624" w:rsidR="00030D3C" w:rsidRPr="001B0CB4" w:rsidDel="00185B6F" w:rsidRDefault="001B0CB4" w:rsidP="00030D3C">
      <w:pPr>
        <w:pStyle w:val="NormalIndent"/>
        <w:rPr>
          <w:del w:id="1046" w:author="Tarek Hesham" w:date="2023-06-12T01:29:00Z"/>
          <w:rFonts w:cs="Arial"/>
          <w:bCs/>
          <w:i/>
          <w:color w:val="FF0000"/>
          <w:sz w:val="22"/>
          <w:szCs w:val="22"/>
          <w:rPrChange w:id="1047" w:author="Christi Kehres" w:date="2017-05-03T21:10:00Z">
            <w:rPr>
              <w:del w:id="1048" w:author="Tarek Hesham" w:date="2023-06-12T01:29:00Z"/>
              <w:rFonts w:cs="Arial"/>
              <w:b/>
              <w:bCs/>
              <w:color w:val="0000FF"/>
            </w:rPr>
          </w:rPrChange>
        </w:rPr>
      </w:pPr>
      <w:ins w:id="1049" w:author="Christi Kehres" w:date="2017-05-03T21:11:00Z">
        <w:del w:id="1050" w:author="Tarek Hesham" w:date="2023-06-12T01:29:00Z">
          <w:r w:rsidDel="00185B6F">
            <w:rPr>
              <w:rFonts w:cs="Arial"/>
              <w:bCs/>
              <w:i/>
              <w:color w:val="FF0000"/>
              <w:sz w:val="22"/>
              <w:szCs w:val="22"/>
            </w:rPr>
            <w:delText>*Optional.</w:delText>
          </w:r>
        </w:del>
      </w:ins>
      <w:del w:id="1051" w:author="Tarek Hesham" w:date="2023-06-12T01:29:00Z">
        <w:r w:rsidR="00030D3C" w:rsidRPr="001B0CB4" w:rsidDel="00185B6F">
          <w:rPr>
            <w:rFonts w:cs="Arial"/>
            <w:bCs/>
            <w:i/>
            <w:color w:val="FF0000"/>
            <w:sz w:val="22"/>
            <w:szCs w:val="22"/>
            <w:rPrChange w:id="1052" w:author="Christi Kehres" w:date="2017-05-03T21:10:00Z">
              <w:rPr>
                <w:rFonts w:cs="Arial"/>
                <w:b/>
                <w:bCs/>
                <w:color w:val="0000FF"/>
              </w:rPr>
            </w:rPrChange>
          </w:rPr>
          <w:delText xml:space="preserve">(This is </w:delText>
        </w:r>
        <w:r w:rsidR="00DA7DCF" w:rsidRPr="001B0CB4" w:rsidDel="00185B6F">
          <w:rPr>
            <w:rFonts w:cs="Arial"/>
            <w:bCs/>
            <w:i/>
            <w:color w:val="FF0000"/>
            <w:sz w:val="22"/>
            <w:szCs w:val="22"/>
            <w:rPrChange w:id="1053" w:author="Christi Kehres" w:date="2017-05-03T21:10:00Z">
              <w:rPr>
                <w:rFonts w:cs="Arial"/>
                <w:b/>
                <w:bCs/>
                <w:color w:val="0000FF"/>
              </w:rPr>
            </w:rPrChange>
          </w:rPr>
          <w:delText xml:space="preserve">an </w:delText>
        </w:r>
        <w:r w:rsidR="00030D3C" w:rsidRPr="001B0CB4" w:rsidDel="00185B6F">
          <w:rPr>
            <w:rFonts w:cs="Arial"/>
            <w:bCs/>
            <w:i/>
            <w:color w:val="FF0000"/>
            <w:sz w:val="22"/>
            <w:szCs w:val="22"/>
            <w:rPrChange w:id="1054" w:author="Christi Kehres" w:date="2017-05-03T21:10:00Z">
              <w:rPr>
                <w:rFonts w:cs="Arial"/>
                <w:b/>
                <w:bCs/>
                <w:color w:val="0000FF"/>
              </w:rPr>
            </w:rPrChange>
          </w:rPr>
          <w:delText>optional Section and</w:delText>
        </w:r>
      </w:del>
      <w:ins w:id="1055" w:author="Christi Kehres" w:date="2017-05-03T21:11:00Z">
        <w:del w:id="1056" w:author="Tarek Hesham" w:date="2023-06-12T01:29:00Z">
          <w:r w:rsidDel="00185B6F">
            <w:rPr>
              <w:rFonts w:cs="Arial"/>
              <w:bCs/>
              <w:i/>
              <w:color w:val="FF0000"/>
              <w:sz w:val="22"/>
              <w:szCs w:val="22"/>
            </w:rPr>
            <w:delText xml:space="preserve"> The</w:delText>
          </w:r>
        </w:del>
      </w:ins>
      <w:del w:id="1057" w:author="Tarek Hesham" w:date="2023-06-12T01:29:00Z">
        <w:r w:rsidR="00030D3C" w:rsidRPr="001B0CB4" w:rsidDel="00185B6F">
          <w:rPr>
            <w:rFonts w:cs="Arial"/>
            <w:bCs/>
            <w:i/>
            <w:color w:val="FF0000"/>
            <w:sz w:val="22"/>
            <w:szCs w:val="22"/>
            <w:rPrChange w:id="1058" w:author="Christi Kehres" w:date="2017-05-03T21:10:00Z">
              <w:rPr>
                <w:rFonts w:cs="Arial"/>
                <w:b/>
                <w:bCs/>
                <w:color w:val="0000FF"/>
              </w:rPr>
            </w:rPrChange>
          </w:rPr>
          <w:delText xml:space="preserve"> recommendation is that team should create </w:delText>
        </w:r>
      </w:del>
      <w:ins w:id="1059" w:author="Christi Kehres" w:date="2017-05-03T21:12:00Z">
        <w:del w:id="1060" w:author="Tarek Hesham" w:date="2023-06-12T01:29:00Z">
          <w:r w:rsidDel="00185B6F">
            <w:rPr>
              <w:rFonts w:cs="Arial"/>
              <w:bCs/>
              <w:i/>
              <w:color w:val="FF0000"/>
              <w:sz w:val="22"/>
              <w:szCs w:val="22"/>
            </w:rPr>
            <w:delText xml:space="preserve">an </w:delText>
          </w:r>
        </w:del>
      </w:ins>
      <w:del w:id="1061" w:author="Tarek Hesham" w:date="2023-06-12T01:29:00Z">
        <w:r w:rsidR="00030D3C" w:rsidRPr="001B0CB4" w:rsidDel="00185B6F">
          <w:rPr>
            <w:rFonts w:cs="Arial"/>
            <w:bCs/>
            <w:i/>
            <w:color w:val="FF0000"/>
            <w:sz w:val="22"/>
            <w:szCs w:val="22"/>
            <w:rPrChange w:id="1062" w:author="Christi Kehres" w:date="2017-05-03T21:10:00Z">
              <w:rPr>
                <w:rFonts w:cs="Arial"/>
                <w:b/>
                <w:bCs/>
                <w:color w:val="0000FF"/>
              </w:rPr>
            </w:rPrChange>
          </w:rPr>
          <w:delText xml:space="preserve">ER diagram in case there is </w:delText>
        </w:r>
        <w:r w:rsidR="00DA7DCF" w:rsidRPr="001B0CB4" w:rsidDel="00185B6F">
          <w:rPr>
            <w:rFonts w:cs="Arial"/>
            <w:bCs/>
            <w:i/>
            <w:color w:val="FF0000"/>
            <w:sz w:val="22"/>
            <w:szCs w:val="22"/>
            <w:rPrChange w:id="1063" w:author="Christi Kehres" w:date="2017-05-03T21:10:00Z">
              <w:rPr>
                <w:rFonts w:cs="Arial"/>
                <w:b/>
                <w:bCs/>
                <w:color w:val="0000FF"/>
              </w:rPr>
            </w:rPrChange>
          </w:rPr>
          <w:delText xml:space="preserve">a </w:delText>
        </w:r>
        <w:r w:rsidR="00030D3C" w:rsidRPr="001B0CB4" w:rsidDel="00185B6F">
          <w:rPr>
            <w:rFonts w:cs="Arial"/>
            <w:bCs/>
            <w:i/>
            <w:color w:val="FF0000"/>
            <w:sz w:val="22"/>
            <w:szCs w:val="22"/>
            <w:rPrChange w:id="1064" w:author="Christi Kehres" w:date="2017-05-03T21:10:00Z">
              <w:rPr>
                <w:rFonts w:cs="Arial"/>
                <w:b/>
                <w:bCs/>
                <w:color w:val="0000FF"/>
              </w:rPr>
            </w:rPrChange>
          </w:rPr>
          <w:delText>complex data modeling requirement which include</w:delText>
        </w:r>
      </w:del>
      <w:ins w:id="1065" w:author="Christi Kehres" w:date="2017-05-03T21:12:00Z">
        <w:del w:id="1066" w:author="Tarek Hesham" w:date="2023-06-12T01:29:00Z">
          <w:r w:rsidDel="00185B6F">
            <w:rPr>
              <w:rFonts w:cs="Arial"/>
              <w:bCs/>
              <w:i/>
              <w:color w:val="FF0000"/>
              <w:sz w:val="22"/>
              <w:szCs w:val="22"/>
            </w:rPr>
            <w:delText>s</w:delText>
          </w:r>
        </w:del>
      </w:ins>
      <w:del w:id="1067" w:author="Tarek Hesham" w:date="2023-06-12T01:29:00Z">
        <w:r w:rsidR="00030D3C" w:rsidRPr="001B0CB4" w:rsidDel="00185B6F">
          <w:rPr>
            <w:rFonts w:cs="Arial"/>
            <w:bCs/>
            <w:i/>
            <w:color w:val="FF0000"/>
            <w:sz w:val="22"/>
            <w:szCs w:val="22"/>
            <w:rPrChange w:id="1068" w:author="Christi Kehres" w:date="2017-05-03T21:10:00Z">
              <w:rPr>
                <w:rFonts w:cs="Arial"/>
                <w:b/>
                <w:bCs/>
                <w:color w:val="0000FF"/>
              </w:rPr>
            </w:rPrChange>
          </w:rPr>
          <w:delText xml:space="preserve"> multiple related tables and process</w:delText>
        </w:r>
      </w:del>
      <w:ins w:id="1069" w:author="Christi Kehres" w:date="2017-05-03T22:16:00Z">
        <w:del w:id="1070" w:author="Tarek Hesham" w:date="2023-06-12T01:29:00Z">
          <w:r w:rsidR="00457CD9" w:rsidDel="00185B6F">
            <w:rPr>
              <w:rFonts w:cs="Arial"/>
              <w:bCs/>
              <w:i/>
              <w:color w:val="FF0000"/>
              <w:sz w:val="22"/>
              <w:szCs w:val="22"/>
            </w:rPr>
            <w:delText>es</w:delText>
          </w:r>
        </w:del>
      </w:ins>
      <w:del w:id="1071" w:author="Tarek Hesham" w:date="2023-06-12T01:29:00Z">
        <w:r w:rsidR="00030D3C" w:rsidRPr="001B0CB4" w:rsidDel="00185B6F">
          <w:rPr>
            <w:rFonts w:cs="Arial"/>
            <w:bCs/>
            <w:i/>
            <w:color w:val="FF0000"/>
            <w:sz w:val="22"/>
            <w:szCs w:val="22"/>
            <w:rPrChange w:id="1072" w:author="Christi Kehres" w:date="2017-05-03T21:10:00Z">
              <w:rPr>
                <w:rFonts w:cs="Arial"/>
                <w:b/>
                <w:bCs/>
                <w:color w:val="0000FF"/>
              </w:rPr>
            </w:rPrChange>
          </w:rPr>
          <w:delText xml:space="preserve"> to insert/update data in those tables</w:delText>
        </w:r>
      </w:del>
      <w:ins w:id="1073" w:author="Christi Kehres" w:date="2017-05-03T21:11:00Z">
        <w:del w:id="1074" w:author="Tarek Hesham" w:date="2023-06-12T01:29:00Z">
          <w:r w:rsidDel="00185B6F">
            <w:rPr>
              <w:rFonts w:cs="Arial"/>
              <w:bCs/>
              <w:i/>
              <w:color w:val="FF0000"/>
              <w:sz w:val="22"/>
              <w:szCs w:val="22"/>
            </w:rPr>
            <w:delText>. If you choose to create an entity-relationship data model in Visio, please include the link in this document.</w:delText>
          </w:r>
        </w:del>
      </w:ins>
      <w:del w:id="1075" w:author="Tarek Hesham" w:date="2023-06-12T01:29:00Z">
        <w:r w:rsidR="00030D3C" w:rsidRPr="001B0CB4" w:rsidDel="00185B6F">
          <w:rPr>
            <w:rFonts w:cs="Arial"/>
            <w:bCs/>
            <w:i/>
            <w:color w:val="FF0000"/>
            <w:sz w:val="22"/>
            <w:szCs w:val="22"/>
            <w:rPrChange w:id="1076" w:author="Christi Kehres" w:date="2017-05-03T21:10:00Z">
              <w:rPr>
                <w:rFonts w:cs="Arial"/>
                <w:b/>
                <w:bCs/>
                <w:color w:val="0000FF"/>
              </w:rPr>
            </w:rPrChange>
          </w:rPr>
          <w:delText>)</w:delText>
        </w:r>
      </w:del>
    </w:p>
    <w:p w14:paraId="4EDFBD82" w14:textId="552099F4" w:rsidR="00030D3C" w:rsidRPr="001B0CB4" w:rsidDel="00185B6F" w:rsidRDefault="00030D3C" w:rsidP="00030D3C">
      <w:pPr>
        <w:pStyle w:val="NormalIndent"/>
        <w:rPr>
          <w:del w:id="1077" w:author="Tarek Hesham" w:date="2023-06-12T01:29:00Z"/>
          <w:i/>
          <w:color w:val="FF0000"/>
          <w:sz w:val="22"/>
          <w:szCs w:val="22"/>
          <w:rPrChange w:id="1078" w:author="Christi Kehres" w:date="2017-05-03T21:10:00Z">
            <w:rPr>
              <w:del w:id="1079" w:author="Tarek Hesham" w:date="2023-06-12T01:29:00Z"/>
            </w:rPr>
          </w:rPrChange>
        </w:rPr>
      </w:pPr>
      <w:bookmarkStart w:id="1080" w:name="_Toc481619719"/>
      <w:bookmarkStart w:id="1081" w:name="_Toc481620060"/>
      <w:bookmarkStart w:id="1082" w:name="_Toc481620229"/>
      <w:bookmarkEnd w:id="1080"/>
      <w:bookmarkEnd w:id="1081"/>
      <w:bookmarkEnd w:id="1082"/>
    </w:p>
    <w:p w14:paraId="086C884E" w14:textId="5EBF0E9D" w:rsidR="002B3121" w:rsidRPr="001B0CB4" w:rsidDel="00185B6F" w:rsidRDefault="002B3121" w:rsidP="00F277CD">
      <w:pPr>
        <w:pStyle w:val="EstiloCuerpoNegritaAzulAntes0pto"/>
        <w:rPr>
          <w:del w:id="1083" w:author="Tarek Hesham" w:date="2023-06-12T01:29:00Z"/>
          <w:rFonts w:ascii="Arial" w:hAnsi="Arial" w:cs="Arial"/>
          <w:b w:val="0"/>
          <w:i/>
          <w:color w:val="FF0000"/>
          <w:sz w:val="22"/>
          <w:szCs w:val="22"/>
          <w:rPrChange w:id="1084" w:author="Christi Kehres" w:date="2017-05-03T21:10:00Z">
            <w:rPr>
              <w:del w:id="1085" w:author="Tarek Hesham" w:date="2023-06-12T01:29:00Z"/>
              <w:rFonts w:ascii="Arial" w:hAnsi="Arial" w:cs="Arial"/>
              <w:sz w:val="20"/>
            </w:rPr>
          </w:rPrChange>
        </w:rPr>
      </w:pPr>
      <w:bookmarkStart w:id="1086" w:name="_Toc481619720"/>
      <w:bookmarkStart w:id="1087" w:name="_Toc481620061"/>
      <w:bookmarkStart w:id="1088" w:name="_Toc481620230"/>
      <w:bookmarkEnd w:id="1086"/>
      <w:bookmarkEnd w:id="1087"/>
      <w:bookmarkEnd w:id="1088"/>
    </w:p>
    <w:p w14:paraId="086C884F" w14:textId="771E6331" w:rsidR="00B83E77" w:rsidRPr="000F464A" w:rsidDel="00185B6F" w:rsidRDefault="0000438A">
      <w:pPr>
        <w:pStyle w:val="EstiloCuerpoNegritaAzulAntes0pto"/>
        <w:rPr>
          <w:del w:id="1089" w:author="Tarek Hesham" w:date="2023-06-12T01:29:00Z"/>
          <w:rFonts w:ascii="Arial" w:hAnsi="Arial" w:cs="Arial"/>
          <w:sz w:val="20"/>
        </w:rPr>
      </w:pPr>
      <w:del w:id="1090" w:author="Tarek Hesham" w:date="2023-06-12T01:29:00Z">
        <w:r w:rsidRPr="001B0CB4" w:rsidDel="00185B6F">
          <w:rPr>
            <w:rFonts w:cs="Arial"/>
            <w:b w:val="0"/>
            <w:bCs w:val="0"/>
            <w:i/>
            <w:color w:val="FF0000"/>
            <w:sz w:val="22"/>
            <w:szCs w:val="22"/>
            <w:rPrChange w:id="1091" w:author="Christi Kehres" w:date="2017-05-03T21:10:00Z">
              <w:rPr>
                <w:rFonts w:cs="Arial"/>
                <w:b w:val="0"/>
                <w:bCs w:val="0"/>
              </w:rPr>
            </w:rPrChange>
          </w:rPr>
          <w:delText xml:space="preserve">Create an entity-relationship data model in Visio and upload with the design doc, make sure to put a link in the </w:delText>
        </w:r>
        <w:r w:rsidR="00B83E77" w:rsidRPr="001B0CB4" w:rsidDel="00185B6F">
          <w:rPr>
            <w:rFonts w:cs="Arial"/>
            <w:b w:val="0"/>
            <w:bCs w:val="0"/>
            <w:i/>
            <w:color w:val="FF0000"/>
            <w:sz w:val="22"/>
            <w:szCs w:val="22"/>
            <w:rPrChange w:id="1092" w:author="Christi Kehres" w:date="2017-05-03T21:10:00Z">
              <w:rPr>
                <w:rFonts w:cs="Arial"/>
                <w:b w:val="0"/>
                <w:bCs w:val="0"/>
              </w:rPr>
            </w:rPrChange>
          </w:rPr>
          <w:delText>document.</w:delText>
        </w:r>
        <w:r w:rsidR="00B83E77" w:rsidRPr="001B0CB4" w:rsidDel="00185B6F">
          <w:rPr>
            <w:rFonts w:cs="Arial"/>
            <w:b w:val="0"/>
            <w:bCs w:val="0"/>
            <w:color w:val="FF0000"/>
            <w:rPrChange w:id="1093" w:author="Christi Kehres" w:date="2017-05-03T21:10:00Z">
              <w:rPr>
                <w:rFonts w:cs="Arial"/>
                <w:b w:val="0"/>
                <w:bCs w:val="0"/>
              </w:rPr>
            </w:rPrChange>
          </w:rPr>
          <w:delText xml:space="preserve"> </w:delText>
        </w:r>
        <w:r w:rsidR="00B83E77" w:rsidRPr="000F464A" w:rsidDel="00185B6F">
          <w:rPr>
            <w:rFonts w:ascii="Arial" w:hAnsi="Arial" w:cs="Arial"/>
            <w:sz w:val="20"/>
          </w:rPr>
          <w:delText>The guidelines for ER model is here -&gt;</w:delText>
        </w:r>
        <w:bookmarkStart w:id="1094" w:name="_MON_1388919730"/>
        <w:bookmarkStart w:id="1095" w:name="_MON_1388919819"/>
        <w:bookmarkStart w:id="1096" w:name="_MON_1388911891"/>
        <w:bookmarkEnd w:id="1094"/>
        <w:bookmarkEnd w:id="1095"/>
        <w:bookmarkEnd w:id="1096"/>
        <w:bookmarkStart w:id="1097" w:name="_MON_1388919721"/>
        <w:bookmarkEnd w:id="1097"/>
        <w:r w:rsidR="00F10496" w:rsidDel="00185B6F">
          <w:rPr>
            <w:rFonts w:ascii="Arial" w:hAnsi="Arial" w:cs="Arial"/>
            <w:sz w:val="20"/>
          </w:rPr>
          <w:object w:dxaOrig="1530" w:dyaOrig="1002" w14:anchorId="086C8C16">
            <v:shape id="_x0000_i1026" type="#_x0000_t75" style="width:79.2pt;height:50.4pt" o:ole="">
              <v:imagedata r:id="rId20" o:title=""/>
            </v:shape>
            <o:OLEObject Type="Embed" ProgID="Word.Document.12" ShapeID="_x0000_i1026" DrawAspect="Icon" ObjectID="_1748184341" r:id="rId21">
              <o:FieldCodes>\s</o:FieldCodes>
            </o:OLEObject>
          </w:object>
        </w:r>
        <w:bookmarkStart w:id="1098" w:name="_Toc481619721"/>
        <w:bookmarkStart w:id="1099" w:name="_Toc481620062"/>
        <w:bookmarkStart w:id="1100" w:name="_Toc481620231"/>
        <w:bookmarkEnd w:id="1098"/>
        <w:bookmarkEnd w:id="1099"/>
        <w:bookmarkEnd w:id="1100"/>
      </w:del>
    </w:p>
    <w:p w14:paraId="086C8850" w14:textId="0F5894DB" w:rsidR="0000438A" w:rsidRPr="000F464A" w:rsidDel="00185B6F" w:rsidRDefault="00B83E77">
      <w:pPr>
        <w:pStyle w:val="EstiloCuerpoNegritaAzulAntes0pto"/>
        <w:rPr>
          <w:del w:id="1101" w:author="Tarek Hesham" w:date="2023-06-12T01:29:00Z"/>
          <w:rFonts w:ascii="Arial" w:hAnsi="Arial" w:cs="Arial"/>
          <w:sz w:val="20"/>
        </w:rPr>
      </w:pPr>
      <w:del w:id="1102" w:author="Tarek Hesham" w:date="2023-06-12T01:29:00Z">
        <w:r w:rsidRPr="000F464A" w:rsidDel="00185B6F">
          <w:rPr>
            <w:rFonts w:ascii="Arial" w:hAnsi="Arial" w:cs="Arial"/>
            <w:sz w:val="20"/>
          </w:rPr>
          <w:delText>(Instructions to Setup Visio</w:delText>
        </w:r>
        <w:r w:rsidR="0000438A" w:rsidRPr="000F464A" w:rsidDel="00185B6F">
          <w:rPr>
            <w:rFonts w:ascii="Arial" w:hAnsi="Arial" w:cs="Arial"/>
            <w:sz w:val="20"/>
          </w:rPr>
          <w:delText xml:space="preserve"> </w:delText>
        </w:r>
        <w:r w:rsidRPr="000F464A" w:rsidDel="00185B6F">
          <w:rPr>
            <w:rFonts w:ascii="Arial" w:hAnsi="Arial" w:cs="Arial"/>
            <w:sz w:val="20"/>
          </w:rPr>
          <w:delText>is here -&gt;</w:delText>
        </w:r>
        <w:bookmarkStart w:id="1103" w:name="_MON_1388919759"/>
        <w:bookmarkStart w:id="1104" w:name="_MON_1388919824"/>
        <w:bookmarkEnd w:id="1103"/>
        <w:bookmarkEnd w:id="1104"/>
        <w:bookmarkStart w:id="1105" w:name="_MON_1388912315"/>
        <w:bookmarkEnd w:id="1105"/>
        <w:r w:rsidR="00F10496" w:rsidDel="00185B6F">
          <w:rPr>
            <w:rFonts w:ascii="Arial" w:hAnsi="Arial" w:cs="Arial"/>
            <w:sz w:val="20"/>
          </w:rPr>
          <w:object w:dxaOrig="1530" w:dyaOrig="1002" w14:anchorId="086C8C17">
            <v:shape id="_x0000_i1027" type="#_x0000_t75" style="width:79.2pt;height:50.4pt" o:ole="">
              <v:imagedata r:id="rId22" o:title=""/>
            </v:shape>
            <o:OLEObject Type="Embed" ProgID="Word.Document.12" ShapeID="_x0000_i1027" DrawAspect="Icon" ObjectID="_1748184342" r:id="rId23">
              <o:FieldCodes>\s</o:FieldCodes>
            </o:OLEObject>
          </w:object>
        </w:r>
        <w:r w:rsidR="0000438A" w:rsidRPr="000F464A" w:rsidDel="00185B6F">
          <w:rPr>
            <w:rFonts w:ascii="Arial" w:hAnsi="Arial" w:cs="Arial"/>
            <w:sz w:val="20"/>
          </w:rPr>
          <w:delText>)</w:delText>
        </w:r>
        <w:bookmarkStart w:id="1106" w:name="_Toc481619722"/>
        <w:bookmarkStart w:id="1107" w:name="_Toc481620063"/>
        <w:bookmarkStart w:id="1108" w:name="_Toc481620232"/>
        <w:bookmarkEnd w:id="1106"/>
        <w:bookmarkEnd w:id="1107"/>
        <w:bookmarkEnd w:id="1108"/>
      </w:del>
    </w:p>
    <w:p w14:paraId="086C8851" w14:textId="545344B0" w:rsidR="002B3121" w:rsidRPr="000F464A" w:rsidDel="00185B6F" w:rsidRDefault="002B3121" w:rsidP="00F277CD">
      <w:pPr>
        <w:pStyle w:val="EstiloCuerpoNegritaAzulAntes0pto"/>
        <w:rPr>
          <w:del w:id="1109" w:author="Tarek Hesham" w:date="2023-06-12T01:29:00Z"/>
          <w:rFonts w:ascii="Arial" w:hAnsi="Arial" w:cs="Arial"/>
          <w:sz w:val="20"/>
        </w:rPr>
      </w:pPr>
      <w:bookmarkStart w:id="1110" w:name="_Toc481619723"/>
      <w:bookmarkStart w:id="1111" w:name="_Toc481620064"/>
      <w:bookmarkStart w:id="1112" w:name="_Toc481620233"/>
      <w:bookmarkEnd w:id="1110"/>
      <w:bookmarkEnd w:id="1111"/>
      <w:bookmarkEnd w:id="1112"/>
    </w:p>
    <w:p w14:paraId="086C8852" w14:textId="4E48D11C" w:rsidR="002B3121" w:rsidRPr="00301ACE" w:rsidDel="00185B6F" w:rsidRDefault="002B3121" w:rsidP="008876EE">
      <w:pPr>
        <w:pStyle w:val="Heading2"/>
        <w:numPr>
          <w:ilvl w:val="1"/>
          <w:numId w:val="31"/>
        </w:numPr>
        <w:rPr>
          <w:del w:id="1113" w:author="Tarek Hesham" w:date="2023-06-12T01:29:00Z"/>
        </w:rPr>
      </w:pPr>
      <w:bookmarkStart w:id="1114" w:name="_Toc213828357"/>
      <w:bookmarkStart w:id="1115" w:name="_Toc315172078"/>
      <w:bookmarkStart w:id="1116" w:name="_Toc315173629"/>
      <w:bookmarkStart w:id="1117" w:name="_Toc384317588"/>
      <w:bookmarkStart w:id="1118" w:name="_Toc481620234"/>
      <w:del w:id="1119" w:author="Tarek Hesham" w:date="2023-06-12T01:29:00Z">
        <w:r w:rsidRPr="00301ACE" w:rsidDel="00185B6F">
          <w:delText>Detailed Design</w:delText>
        </w:r>
        <w:bookmarkEnd w:id="1114"/>
        <w:bookmarkEnd w:id="1115"/>
        <w:bookmarkEnd w:id="1116"/>
        <w:bookmarkEnd w:id="1117"/>
        <w:bookmarkEnd w:id="1118"/>
      </w:del>
    </w:p>
    <w:p w14:paraId="086C8853" w14:textId="5BC52D1E" w:rsidR="002B3121" w:rsidRPr="00301ACE" w:rsidDel="00185B6F" w:rsidRDefault="002B3121" w:rsidP="008876EE">
      <w:pPr>
        <w:pStyle w:val="Heading3"/>
        <w:numPr>
          <w:ilvl w:val="2"/>
          <w:numId w:val="31"/>
        </w:numPr>
        <w:rPr>
          <w:del w:id="1120" w:author="Tarek Hesham" w:date="2023-06-12T01:29:00Z"/>
          <w:sz w:val="24"/>
          <w:szCs w:val="24"/>
        </w:rPr>
      </w:pPr>
      <w:bookmarkStart w:id="1121" w:name="_Toc213828358"/>
      <w:bookmarkStart w:id="1122" w:name="_Toc184779112"/>
      <w:bookmarkStart w:id="1123" w:name="_Toc315172079"/>
      <w:bookmarkStart w:id="1124" w:name="_Toc315173630"/>
      <w:bookmarkStart w:id="1125" w:name="_Toc384317589"/>
      <w:bookmarkStart w:id="1126" w:name="_Toc481620235"/>
      <w:del w:id="1127" w:author="Tarek Hesham" w:date="2023-06-12T01:29:00Z">
        <w:r w:rsidRPr="00301ACE" w:rsidDel="00185B6F">
          <w:rPr>
            <w:sz w:val="24"/>
            <w:szCs w:val="24"/>
          </w:rPr>
          <w:delText>Extended Data Types</w:delText>
        </w:r>
        <w:bookmarkEnd w:id="1121"/>
        <w:bookmarkEnd w:id="1122"/>
        <w:bookmarkEnd w:id="1123"/>
        <w:bookmarkEnd w:id="1124"/>
        <w:bookmarkEnd w:id="1125"/>
        <w:bookmarkEnd w:id="1126"/>
      </w:del>
    </w:p>
    <w:p w14:paraId="086C8854" w14:textId="37220ABD" w:rsidR="002B3121" w:rsidRPr="000F464A" w:rsidDel="00185B6F" w:rsidRDefault="002B3121" w:rsidP="008876EE">
      <w:pPr>
        <w:pStyle w:val="Heading4"/>
        <w:numPr>
          <w:ilvl w:val="3"/>
          <w:numId w:val="31"/>
        </w:numPr>
        <w:rPr>
          <w:del w:id="1128" w:author="Tarek Hesham" w:date="2023-06-12T01:29:00Z"/>
          <w:sz w:val="20"/>
          <w:szCs w:val="20"/>
        </w:rPr>
      </w:pPr>
      <w:bookmarkStart w:id="1129" w:name="_Toc315172080"/>
      <w:bookmarkStart w:id="1130" w:name="_Toc315173631"/>
      <w:bookmarkStart w:id="1131" w:name="_Toc384317590"/>
      <w:bookmarkStart w:id="1132" w:name="_Toc184779114"/>
      <w:bookmarkStart w:id="1133" w:name="_Toc149363888"/>
      <w:del w:id="1134" w:author="Tarek Hesham" w:date="2023-06-12T01:29:00Z">
        <w:r w:rsidRPr="000F464A" w:rsidDel="00185B6F">
          <w:rPr>
            <w:sz w:val="20"/>
            <w:szCs w:val="20"/>
          </w:rPr>
          <w:delText>&lt;Name&gt;</w:delText>
        </w:r>
        <w:bookmarkEnd w:id="1129"/>
        <w:bookmarkEnd w:id="1130"/>
        <w:bookmarkEnd w:id="1131"/>
      </w:del>
    </w:p>
    <w:tbl>
      <w:tblPr>
        <w:tblW w:w="0" w:type="auto"/>
        <w:tblLayout w:type="fixed"/>
        <w:tblCellMar>
          <w:left w:w="115" w:type="dxa"/>
          <w:right w:w="115" w:type="dxa"/>
        </w:tblCellMar>
        <w:tblLook w:val="04A0" w:firstRow="1" w:lastRow="0" w:firstColumn="1" w:lastColumn="0" w:noHBand="0" w:noVBand="1"/>
      </w:tblPr>
      <w:tblGrid>
        <w:gridCol w:w="4428"/>
        <w:gridCol w:w="4428"/>
      </w:tblGrid>
      <w:tr w:rsidR="002B3121" w:rsidRPr="000F464A" w:rsidDel="00185B6F" w14:paraId="086C8857" w14:textId="0406FB53" w:rsidTr="002B3121">
        <w:trPr>
          <w:del w:id="1135"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55" w14:textId="73E756A1" w:rsidR="002B3121" w:rsidRPr="000F464A" w:rsidDel="00185B6F" w:rsidRDefault="002B3121" w:rsidP="00713486">
            <w:pPr>
              <w:spacing w:after="120"/>
              <w:rPr>
                <w:del w:id="1136" w:author="Tarek Hesham" w:date="2023-06-12T01:29:00Z"/>
                <w:rFonts w:cs="Arial"/>
                <w:b/>
                <w:bCs/>
              </w:rPr>
            </w:pPr>
            <w:del w:id="1137" w:author="Tarek Hesham" w:date="2023-06-12T01:29:00Z">
              <w:r w:rsidRPr="000F464A" w:rsidDel="00185B6F">
                <w:rPr>
                  <w:rFonts w:cs="Arial"/>
                  <w:b/>
                  <w:bCs/>
                </w:rPr>
                <w:delText>Property</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56" w14:textId="6F3CA15A" w:rsidR="002B3121" w:rsidRPr="000F464A" w:rsidDel="00185B6F" w:rsidRDefault="002B3121" w:rsidP="00713486">
            <w:pPr>
              <w:spacing w:after="120"/>
              <w:rPr>
                <w:del w:id="1138" w:author="Tarek Hesham" w:date="2023-06-12T01:29:00Z"/>
                <w:rFonts w:cs="Arial"/>
                <w:b/>
                <w:bCs/>
              </w:rPr>
            </w:pPr>
            <w:del w:id="1139" w:author="Tarek Hesham" w:date="2023-06-12T01:29:00Z">
              <w:r w:rsidRPr="000F464A" w:rsidDel="00185B6F">
                <w:rPr>
                  <w:rFonts w:cs="Arial"/>
                  <w:b/>
                  <w:bCs/>
                </w:rPr>
                <w:delText>Value</w:delText>
              </w:r>
            </w:del>
          </w:p>
        </w:tc>
      </w:tr>
      <w:tr w:rsidR="002B3121" w:rsidRPr="000F464A" w:rsidDel="00185B6F" w14:paraId="086C885A" w14:textId="7CDA79E2" w:rsidTr="002B3121">
        <w:trPr>
          <w:del w:id="1140"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58" w14:textId="45A72C20" w:rsidR="002B3121" w:rsidRPr="000F464A" w:rsidDel="00185B6F" w:rsidRDefault="002B3121" w:rsidP="00713486">
            <w:pPr>
              <w:spacing w:after="120"/>
              <w:rPr>
                <w:del w:id="1141" w:author="Tarek Hesham" w:date="2023-06-12T01:29:00Z"/>
                <w:rFonts w:cs="Arial"/>
              </w:rPr>
            </w:pPr>
            <w:del w:id="1142" w:author="Tarek Hesham" w:date="2023-06-12T01:29:00Z">
              <w:r w:rsidRPr="000F464A" w:rsidDel="00185B6F">
                <w:rPr>
                  <w:rFonts w:cs="Arial"/>
                </w:rPr>
                <w:delText>Extends</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59" w14:textId="395494BA" w:rsidR="002B3121" w:rsidRPr="000F464A" w:rsidDel="00185B6F" w:rsidRDefault="002B3121" w:rsidP="00713486">
            <w:pPr>
              <w:spacing w:after="120"/>
              <w:rPr>
                <w:del w:id="1143" w:author="Tarek Hesham" w:date="2023-06-12T01:29:00Z"/>
                <w:rFonts w:cs="Arial"/>
              </w:rPr>
            </w:pPr>
          </w:p>
        </w:tc>
      </w:tr>
      <w:tr w:rsidR="002B3121" w:rsidRPr="000F464A" w:rsidDel="00185B6F" w14:paraId="086C885D" w14:textId="6788CFF7" w:rsidTr="002B3121">
        <w:trPr>
          <w:del w:id="1144"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5B" w14:textId="0B611888" w:rsidR="002B3121" w:rsidRPr="000F464A" w:rsidDel="00185B6F" w:rsidRDefault="002B3121" w:rsidP="00713486">
            <w:pPr>
              <w:spacing w:after="120"/>
              <w:rPr>
                <w:del w:id="1145" w:author="Tarek Hesham" w:date="2023-06-12T01:29:00Z"/>
                <w:rFonts w:cs="Arial"/>
              </w:rPr>
            </w:pPr>
            <w:del w:id="1146" w:author="Tarek Hesham" w:date="2023-06-12T01:29:00Z">
              <w:r w:rsidRPr="000F464A" w:rsidDel="00185B6F">
                <w:rPr>
                  <w:rFonts w:cs="Arial"/>
                </w:rPr>
                <w:delText>Label</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5C" w14:textId="26F6DCFE" w:rsidR="002B3121" w:rsidRPr="000F464A" w:rsidDel="00185B6F" w:rsidRDefault="002B3121" w:rsidP="00713486">
            <w:pPr>
              <w:spacing w:after="120"/>
              <w:rPr>
                <w:del w:id="1147" w:author="Tarek Hesham" w:date="2023-06-12T01:29:00Z"/>
                <w:rFonts w:cs="Arial"/>
              </w:rPr>
            </w:pPr>
          </w:p>
        </w:tc>
      </w:tr>
      <w:tr w:rsidR="002B3121" w:rsidRPr="000F464A" w:rsidDel="00185B6F" w14:paraId="086C8860" w14:textId="1FCBCB1E" w:rsidTr="002B3121">
        <w:trPr>
          <w:del w:id="1148"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5E" w14:textId="246D279C" w:rsidR="002B3121" w:rsidRPr="000F464A" w:rsidDel="00185B6F" w:rsidRDefault="002B3121" w:rsidP="00713486">
            <w:pPr>
              <w:spacing w:after="120"/>
              <w:rPr>
                <w:del w:id="1149" w:author="Tarek Hesham" w:date="2023-06-12T01:29:00Z"/>
                <w:rFonts w:cs="Arial"/>
              </w:rPr>
            </w:pPr>
            <w:del w:id="1150" w:author="Tarek Hesham" w:date="2023-06-12T01:29:00Z">
              <w:r w:rsidRPr="000F464A" w:rsidDel="00185B6F">
                <w:rPr>
                  <w:rFonts w:cs="Arial"/>
                </w:rPr>
                <w:delText>HelpText</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5F" w14:textId="0A95618B" w:rsidR="002B3121" w:rsidRPr="000F464A" w:rsidDel="00185B6F" w:rsidRDefault="002B3121" w:rsidP="00713486">
            <w:pPr>
              <w:spacing w:after="120"/>
              <w:rPr>
                <w:del w:id="1151" w:author="Tarek Hesham" w:date="2023-06-12T01:29:00Z"/>
                <w:rFonts w:cs="Arial"/>
              </w:rPr>
            </w:pPr>
          </w:p>
        </w:tc>
      </w:tr>
      <w:tr w:rsidR="002B3121" w:rsidRPr="000F464A" w:rsidDel="00185B6F" w14:paraId="086C8863" w14:textId="2515493E" w:rsidTr="002B3121">
        <w:trPr>
          <w:del w:id="1152"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61" w14:textId="6292F469" w:rsidR="002B3121" w:rsidRPr="000F464A" w:rsidDel="00185B6F" w:rsidRDefault="002B3121" w:rsidP="00713486">
            <w:pPr>
              <w:spacing w:after="120"/>
              <w:rPr>
                <w:del w:id="1153" w:author="Tarek Hesham" w:date="2023-06-12T01:29:00Z"/>
                <w:rFonts w:cs="Arial"/>
              </w:rPr>
            </w:pPr>
            <w:del w:id="1154" w:author="Tarek Hesham" w:date="2023-06-12T01:29:00Z">
              <w:r w:rsidRPr="000F464A" w:rsidDel="00185B6F">
                <w:rPr>
                  <w:rFonts w:cs="Arial"/>
                </w:rPr>
                <w:delText>Other Relevant Properties</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62" w14:textId="3AB74D17" w:rsidR="002B3121" w:rsidRPr="000F464A" w:rsidDel="00185B6F" w:rsidRDefault="002B3121" w:rsidP="00713486">
            <w:pPr>
              <w:spacing w:after="120"/>
              <w:rPr>
                <w:del w:id="1155" w:author="Tarek Hesham" w:date="2023-06-12T01:29:00Z"/>
                <w:rFonts w:cs="Arial"/>
              </w:rPr>
            </w:pPr>
          </w:p>
        </w:tc>
      </w:tr>
    </w:tbl>
    <w:p w14:paraId="086C8864" w14:textId="04C6213B" w:rsidR="002B3121" w:rsidRPr="00301ACE" w:rsidDel="00185B6F" w:rsidRDefault="002B3121" w:rsidP="008876EE">
      <w:pPr>
        <w:pStyle w:val="Heading3"/>
        <w:numPr>
          <w:ilvl w:val="2"/>
          <w:numId w:val="32"/>
        </w:numPr>
        <w:rPr>
          <w:del w:id="1156" w:author="Tarek Hesham" w:date="2023-06-12T01:29:00Z"/>
          <w:sz w:val="24"/>
          <w:szCs w:val="24"/>
        </w:rPr>
      </w:pPr>
      <w:bookmarkStart w:id="1157" w:name="_Toc213828362"/>
      <w:bookmarkStart w:id="1158" w:name="_Toc315172081"/>
      <w:bookmarkStart w:id="1159" w:name="_Toc315173632"/>
      <w:bookmarkStart w:id="1160" w:name="_Toc384317591"/>
      <w:bookmarkStart w:id="1161" w:name="_Toc481620236"/>
      <w:del w:id="1162" w:author="Tarek Hesham" w:date="2023-06-12T01:29:00Z">
        <w:r w:rsidRPr="00301ACE" w:rsidDel="00185B6F">
          <w:rPr>
            <w:sz w:val="24"/>
            <w:szCs w:val="24"/>
          </w:rPr>
          <w:delText>Base Enums</w:delText>
        </w:r>
        <w:bookmarkEnd w:id="1132"/>
        <w:bookmarkEnd w:id="1157"/>
        <w:bookmarkEnd w:id="1158"/>
        <w:bookmarkEnd w:id="1159"/>
        <w:bookmarkEnd w:id="1160"/>
        <w:bookmarkEnd w:id="1161"/>
      </w:del>
    </w:p>
    <w:p w14:paraId="086C8865" w14:textId="4AB65872" w:rsidR="002B3121" w:rsidRPr="000F464A" w:rsidDel="00185B6F" w:rsidRDefault="002B3121" w:rsidP="008876EE">
      <w:pPr>
        <w:pStyle w:val="Heading4"/>
        <w:numPr>
          <w:ilvl w:val="3"/>
          <w:numId w:val="32"/>
        </w:numPr>
        <w:rPr>
          <w:del w:id="1163" w:author="Tarek Hesham" w:date="2023-06-12T01:29:00Z"/>
          <w:sz w:val="20"/>
          <w:szCs w:val="20"/>
        </w:rPr>
      </w:pPr>
      <w:bookmarkStart w:id="1164" w:name="_Toc315172082"/>
      <w:bookmarkStart w:id="1165" w:name="_Toc315173633"/>
      <w:bookmarkStart w:id="1166" w:name="_Toc384317592"/>
      <w:del w:id="1167" w:author="Tarek Hesham" w:date="2023-06-12T01:29:00Z">
        <w:r w:rsidRPr="000F464A" w:rsidDel="00185B6F">
          <w:rPr>
            <w:sz w:val="20"/>
            <w:szCs w:val="20"/>
          </w:rPr>
          <w:delText>&lt;Name&gt;</w:delText>
        </w:r>
        <w:bookmarkEnd w:id="1164"/>
        <w:bookmarkEnd w:id="1165"/>
        <w:bookmarkEnd w:id="1166"/>
      </w:del>
    </w:p>
    <w:p w14:paraId="086C8866" w14:textId="5479F278" w:rsidR="002B3121" w:rsidRPr="000F464A" w:rsidDel="00185B6F" w:rsidRDefault="002B3121" w:rsidP="00713486">
      <w:pPr>
        <w:ind w:firstLine="306"/>
        <w:rPr>
          <w:del w:id="1168" w:author="Tarek Hesham" w:date="2023-06-12T01:29:00Z"/>
          <w:rFonts w:cs="Arial"/>
        </w:rPr>
      </w:pPr>
      <w:del w:id="1169" w:author="Tarek Hesham" w:date="2023-06-12T01:29:00Z">
        <w:r w:rsidRPr="000F464A" w:rsidDel="00185B6F">
          <w:rPr>
            <w:rFonts w:cs="Arial"/>
          </w:rPr>
          <w:delText>Change Type: &lt;Add, Modify&gt;</w:delText>
        </w:r>
      </w:del>
    </w:p>
    <w:tbl>
      <w:tblPr>
        <w:tblW w:w="0" w:type="auto"/>
        <w:tblLayout w:type="fixed"/>
        <w:tblCellMar>
          <w:left w:w="115" w:type="dxa"/>
          <w:right w:w="115" w:type="dxa"/>
        </w:tblCellMar>
        <w:tblLook w:val="04A0" w:firstRow="1" w:lastRow="0" w:firstColumn="1" w:lastColumn="0" w:noHBand="0" w:noVBand="1"/>
      </w:tblPr>
      <w:tblGrid>
        <w:gridCol w:w="4428"/>
        <w:gridCol w:w="4428"/>
      </w:tblGrid>
      <w:tr w:rsidR="002B3121" w:rsidRPr="000F464A" w:rsidDel="00185B6F" w14:paraId="086C8869" w14:textId="3ADE10C9" w:rsidTr="002B3121">
        <w:trPr>
          <w:del w:id="1170"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67" w14:textId="72C7F1F3" w:rsidR="002B3121" w:rsidRPr="000F464A" w:rsidDel="00185B6F" w:rsidRDefault="002B3121" w:rsidP="00713486">
            <w:pPr>
              <w:spacing w:after="120"/>
              <w:rPr>
                <w:del w:id="1171" w:author="Tarek Hesham" w:date="2023-06-12T01:29:00Z"/>
                <w:rFonts w:cs="Arial"/>
                <w:b/>
                <w:bCs/>
              </w:rPr>
            </w:pPr>
            <w:del w:id="1172" w:author="Tarek Hesham" w:date="2023-06-12T01:29:00Z">
              <w:r w:rsidRPr="000F464A" w:rsidDel="00185B6F">
                <w:rPr>
                  <w:rFonts w:cs="Arial"/>
                  <w:b/>
                  <w:bCs/>
                </w:rPr>
                <w:delText>Property</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68" w14:textId="5B8FE8AD" w:rsidR="002B3121" w:rsidRPr="000F464A" w:rsidDel="00185B6F" w:rsidRDefault="002B3121" w:rsidP="00713486">
            <w:pPr>
              <w:spacing w:after="120"/>
              <w:rPr>
                <w:del w:id="1173" w:author="Tarek Hesham" w:date="2023-06-12T01:29:00Z"/>
                <w:rFonts w:cs="Arial"/>
                <w:b/>
                <w:bCs/>
              </w:rPr>
            </w:pPr>
            <w:del w:id="1174" w:author="Tarek Hesham" w:date="2023-06-12T01:29:00Z">
              <w:r w:rsidRPr="000F464A" w:rsidDel="00185B6F">
                <w:rPr>
                  <w:rFonts w:cs="Arial"/>
                  <w:b/>
                  <w:bCs/>
                </w:rPr>
                <w:delText>Value</w:delText>
              </w:r>
            </w:del>
          </w:p>
        </w:tc>
      </w:tr>
      <w:tr w:rsidR="002B3121" w:rsidRPr="000F464A" w:rsidDel="00185B6F" w14:paraId="086C886C" w14:textId="6F218AA9" w:rsidTr="002B3121">
        <w:trPr>
          <w:del w:id="1175"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6A" w14:textId="740999FF" w:rsidR="002B3121" w:rsidRPr="000F464A" w:rsidDel="00185B6F" w:rsidRDefault="002B3121" w:rsidP="00713486">
            <w:pPr>
              <w:spacing w:after="120"/>
              <w:rPr>
                <w:del w:id="1176" w:author="Tarek Hesham" w:date="2023-06-12T01:29:00Z"/>
                <w:rFonts w:cs="Arial"/>
              </w:rPr>
            </w:pPr>
            <w:del w:id="1177" w:author="Tarek Hesham" w:date="2023-06-12T01:29:00Z">
              <w:r w:rsidRPr="000F464A" w:rsidDel="00185B6F">
                <w:rPr>
                  <w:rFonts w:cs="Arial"/>
                </w:rPr>
                <w:delText>Label</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6B" w14:textId="2F65CACB" w:rsidR="002B3121" w:rsidRPr="000F464A" w:rsidDel="00185B6F" w:rsidRDefault="002B3121" w:rsidP="00713486">
            <w:pPr>
              <w:spacing w:after="120"/>
              <w:rPr>
                <w:del w:id="1178" w:author="Tarek Hesham" w:date="2023-06-12T01:29:00Z"/>
                <w:rFonts w:cs="Arial"/>
              </w:rPr>
            </w:pPr>
          </w:p>
        </w:tc>
      </w:tr>
      <w:tr w:rsidR="002B3121" w:rsidRPr="000F464A" w:rsidDel="00185B6F" w14:paraId="086C886F" w14:textId="34799D99" w:rsidTr="002B3121">
        <w:trPr>
          <w:del w:id="1179" w:author="Tarek Hesham" w:date="2023-06-12T01:29:00Z"/>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6D" w14:textId="20B935DB" w:rsidR="002B3121" w:rsidRPr="000F464A" w:rsidDel="00185B6F" w:rsidRDefault="002B3121" w:rsidP="00713486">
            <w:pPr>
              <w:spacing w:after="120"/>
              <w:rPr>
                <w:del w:id="1180" w:author="Tarek Hesham" w:date="2023-06-12T01:29:00Z"/>
                <w:rFonts w:cs="Arial"/>
              </w:rPr>
            </w:pPr>
            <w:del w:id="1181" w:author="Tarek Hesham" w:date="2023-06-12T01:29:00Z">
              <w:r w:rsidRPr="000F464A" w:rsidDel="00185B6F">
                <w:rPr>
                  <w:rFonts w:cs="Arial"/>
                </w:rPr>
                <w:delText>Help</w:delText>
              </w:r>
            </w:del>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6E" w14:textId="7C53C355" w:rsidR="002B3121" w:rsidRPr="000F464A" w:rsidDel="00185B6F" w:rsidRDefault="002B3121" w:rsidP="00713486">
            <w:pPr>
              <w:spacing w:after="120"/>
              <w:rPr>
                <w:del w:id="1182" w:author="Tarek Hesham" w:date="2023-06-12T01:29:00Z"/>
                <w:rFonts w:cs="Arial"/>
              </w:rPr>
            </w:pPr>
          </w:p>
        </w:tc>
      </w:tr>
    </w:tbl>
    <w:p w14:paraId="086C8870" w14:textId="389FCB07" w:rsidR="002B3121" w:rsidRPr="000F464A" w:rsidDel="00185B6F" w:rsidRDefault="002B3121" w:rsidP="00713486">
      <w:pPr>
        <w:rPr>
          <w:del w:id="1183" w:author="Tarek Hesham" w:date="2023-06-12T01:29:00Z"/>
          <w:rFonts w:cs="Arial"/>
        </w:rPr>
      </w:pPr>
    </w:p>
    <w:p w14:paraId="086C8871" w14:textId="60F5258B" w:rsidR="002B3121" w:rsidRPr="000F464A" w:rsidDel="00185B6F" w:rsidRDefault="002B3121" w:rsidP="00713486">
      <w:pPr>
        <w:rPr>
          <w:del w:id="1184" w:author="Tarek Hesham" w:date="2023-06-12T01:29:00Z"/>
          <w:rFonts w:cs="Arial"/>
        </w:rPr>
      </w:pPr>
      <w:del w:id="1185" w:author="Tarek Hesham" w:date="2023-06-12T01:29:00Z">
        <w:r w:rsidRPr="000F464A" w:rsidDel="00185B6F">
          <w:rPr>
            <w:rFonts w:cs="Arial"/>
          </w:rPr>
          <w:delText>Enumeration</w:delText>
        </w:r>
      </w:del>
    </w:p>
    <w:tbl>
      <w:tblPr>
        <w:tblW w:w="0" w:type="auto"/>
        <w:tblLayout w:type="fixed"/>
        <w:tblLook w:val="04A0" w:firstRow="1" w:lastRow="0" w:firstColumn="1" w:lastColumn="0" w:noHBand="0" w:noVBand="1"/>
      </w:tblPr>
      <w:tblGrid>
        <w:gridCol w:w="2952"/>
        <w:gridCol w:w="2952"/>
        <w:gridCol w:w="2952"/>
      </w:tblGrid>
      <w:tr w:rsidR="002B3121" w:rsidRPr="000F464A" w:rsidDel="00185B6F" w14:paraId="086C8875" w14:textId="36B542B1" w:rsidTr="002B3121">
        <w:trPr>
          <w:del w:id="1186"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72" w14:textId="2DEC584E" w:rsidR="002B3121" w:rsidRPr="000F464A" w:rsidDel="00185B6F" w:rsidRDefault="002B3121" w:rsidP="00713486">
            <w:pPr>
              <w:spacing w:after="120"/>
              <w:rPr>
                <w:del w:id="1187" w:author="Tarek Hesham" w:date="2023-06-12T01:29:00Z"/>
                <w:rFonts w:cs="Arial"/>
                <w:b/>
              </w:rPr>
            </w:pPr>
            <w:del w:id="1188" w:author="Tarek Hesham" w:date="2023-06-12T01:29:00Z">
              <w:r w:rsidRPr="000F464A" w:rsidDel="00185B6F">
                <w:rPr>
                  <w:rFonts w:cs="Arial"/>
                  <w:b/>
                </w:rPr>
                <w:delText>Name</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73" w14:textId="35F4F7CD" w:rsidR="002B3121" w:rsidRPr="000F464A" w:rsidDel="00185B6F" w:rsidRDefault="002B3121" w:rsidP="00713486">
            <w:pPr>
              <w:spacing w:after="120"/>
              <w:rPr>
                <w:del w:id="1189" w:author="Tarek Hesham" w:date="2023-06-12T01:29:00Z"/>
                <w:rFonts w:cs="Arial"/>
                <w:b/>
              </w:rPr>
            </w:pPr>
            <w:del w:id="1190" w:author="Tarek Hesham" w:date="2023-06-12T01:29:00Z">
              <w:r w:rsidRPr="000F464A" w:rsidDel="00185B6F">
                <w:rPr>
                  <w:rFonts w:cs="Arial"/>
                  <w:b/>
                </w:rPr>
                <w:delText>Enum Value</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74" w14:textId="73B9B72E" w:rsidR="002B3121" w:rsidRPr="000F464A" w:rsidDel="00185B6F" w:rsidRDefault="002B3121" w:rsidP="00713486">
            <w:pPr>
              <w:spacing w:after="120"/>
              <w:rPr>
                <w:del w:id="1191" w:author="Tarek Hesham" w:date="2023-06-12T01:29:00Z"/>
                <w:rFonts w:cs="Arial"/>
                <w:b/>
              </w:rPr>
            </w:pPr>
            <w:del w:id="1192" w:author="Tarek Hesham" w:date="2023-06-12T01:29:00Z">
              <w:r w:rsidRPr="000F464A" w:rsidDel="00185B6F">
                <w:rPr>
                  <w:rFonts w:cs="Arial"/>
                  <w:b/>
                </w:rPr>
                <w:delText>Label</w:delText>
              </w:r>
            </w:del>
          </w:p>
        </w:tc>
      </w:tr>
      <w:tr w:rsidR="002B3121" w:rsidRPr="000F464A" w:rsidDel="00185B6F" w14:paraId="086C8879" w14:textId="0B988280" w:rsidTr="002B3121">
        <w:trPr>
          <w:del w:id="1193"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76" w14:textId="62CC5831" w:rsidR="002B3121" w:rsidRPr="000F464A" w:rsidDel="00185B6F" w:rsidRDefault="002B3121" w:rsidP="00713486">
            <w:pPr>
              <w:spacing w:after="120"/>
              <w:rPr>
                <w:del w:id="1194" w:author="Tarek Hesham" w:date="2023-06-12T01:29: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77" w14:textId="088925FC" w:rsidR="002B3121" w:rsidRPr="000F464A" w:rsidDel="00185B6F" w:rsidRDefault="002B3121" w:rsidP="00713486">
            <w:pPr>
              <w:spacing w:after="120"/>
              <w:rPr>
                <w:del w:id="1195" w:author="Tarek Hesham" w:date="2023-06-12T01:29:00Z"/>
                <w:rFonts w:cs="Arial"/>
              </w:rPr>
            </w:pPr>
            <w:del w:id="1196" w:author="Tarek Hesham" w:date="2023-06-12T01:29:00Z">
              <w:r w:rsidRPr="000F464A" w:rsidDel="00185B6F">
                <w:rPr>
                  <w:rFonts w:cs="Arial"/>
                </w:rPr>
                <w:delText>0</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78" w14:textId="1082F909" w:rsidR="002B3121" w:rsidRPr="000F464A" w:rsidDel="00185B6F" w:rsidRDefault="002B3121" w:rsidP="00713486">
            <w:pPr>
              <w:spacing w:after="120"/>
              <w:rPr>
                <w:del w:id="1197" w:author="Tarek Hesham" w:date="2023-06-12T01:29:00Z"/>
                <w:rFonts w:cs="Arial"/>
              </w:rPr>
            </w:pPr>
          </w:p>
        </w:tc>
      </w:tr>
      <w:tr w:rsidR="002B3121" w:rsidRPr="000F464A" w:rsidDel="00185B6F" w14:paraId="086C887D" w14:textId="09EB5DCA" w:rsidTr="002B3121">
        <w:trPr>
          <w:del w:id="1198"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7A" w14:textId="74D30CC3" w:rsidR="002B3121" w:rsidRPr="000F464A" w:rsidDel="00185B6F" w:rsidRDefault="002B3121" w:rsidP="00713486">
            <w:pPr>
              <w:spacing w:after="120"/>
              <w:rPr>
                <w:del w:id="1199" w:author="Tarek Hesham" w:date="2023-06-12T01:29: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7B" w14:textId="3AED1E6F" w:rsidR="002B3121" w:rsidRPr="000F464A" w:rsidDel="00185B6F" w:rsidRDefault="002B3121" w:rsidP="00713486">
            <w:pPr>
              <w:spacing w:after="120"/>
              <w:rPr>
                <w:del w:id="1200" w:author="Tarek Hesham" w:date="2023-06-12T01:29:00Z"/>
                <w:rFonts w:cs="Arial"/>
              </w:rPr>
            </w:pPr>
            <w:del w:id="1201" w:author="Tarek Hesham" w:date="2023-06-12T01:29:00Z">
              <w:r w:rsidRPr="000F464A" w:rsidDel="00185B6F">
                <w:rPr>
                  <w:rFonts w:cs="Arial"/>
                </w:rPr>
                <w:delText>1</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7C" w14:textId="35B55E31" w:rsidR="002B3121" w:rsidRPr="000F464A" w:rsidDel="00185B6F" w:rsidRDefault="002B3121" w:rsidP="00713486">
            <w:pPr>
              <w:spacing w:after="120"/>
              <w:rPr>
                <w:del w:id="1202" w:author="Tarek Hesham" w:date="2023-06-12T01:29:00Z"/>
                <w:rFonts w:cs="Arial"/>
              </w:rPr>
            </w:pPr>
          </w:p>
        </w:tc>
      </w:tr>
      <w:tr w:rsidR="002B3121" w:rsidRPr="000F464A" w:rsidDel="00185B6F" w14:paraId="086C8881" w14:textId="46D1F629" w:rsidTr="002B3121">
        <w:trPr>
          <w:del w:id="1203"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7E" w14:textId="2579B5A6" w:rsidR="002B3121" w:rsidRPr="000F464A" w:rsidDel="00185B6F" w:rsidRDefault="002B3121" w:rsidP="00713486">
            <w:pPr>
              <w:spacing w:after="120"/>
              <w:rPr>
                <w:del w:id="1204" w:author="Tarek Hesham" w:date="2023-06-12T01:29: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7F" w14:textId="5EDBC26E" w:rsidR="002B3121" w:rsidRPr="000F464A" w:rsidDel="00185B6F" w:rsidRDefault="002B3121" w:rsidP="00713486">
            <w:pPr>
              <w:spacing w:after="120"/>
              <w:rPr>
                <w:del w:id="1205" w:author="Tarek Hesham" w:date="2023-06-12T01:29:00Z"/>
                <w:rFonts w:cs="Arial"/>
              </w:rPr>
            </w:pPr>
            <w:del w:id="1206" w:author="Tarek Hesham" w:date="2023-06-12T01:29:00Z">
              <w:r w:rsidRPr="000F464A" w:rsidDel="00185B6F">
                <w:rPr>
                  <w:rFonts w:cs="Arial"/>
                </w:rPr>
                <w:delText>2</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80" w14:textId="2FBED3D9" w:rsidR="002B3121" w:rsidRPr="000F464A" w:rsidDel="00185B6F" w:rsidRDefault="002B3121" w:rsidP="00713486">
            <w:pPr>
              <w:spacing w:after="120"/>
              <w:rPr>
                <w:del w:id="1207" w:author="Tarek Hesham" w:date="2023-06-12T01:29:00Z"/>
                <w:rFonts w:cs="Arial"/>
              </w:rPr>
            </w:pPr>
          </w:p>
        </w:tc>
      </w:tr>
      <w:tr w:rsidR="002B3121" w:rsidRPr="000F464A" w:rsidDel="00185B6F" w14:paraId="086C8885" w14:textId="02BD1F43" w:rsidTr="002B3121">
        <w:trPr>
          <w:del w:id="1208"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82" w14:textId="7FDD63EC" w:rsidR="002B3121" w:rsidRPr="000F464A" w:rsidDel="00185B6F" w:rsidRDefault="002B3121" w:rsidP="00713486">
            <w:pPr>
              <w:spacing w:after="120"/>
              <w:rPr>
                <w:del w:id="1209" w:author="Tarek Hesham" w:date="2023-06-12T01:29: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883" w14:textId="5EC4DE23" w:rsidR="002B3121" w:rsidRPr="000F464A" w:rsidDel="00185B6F" w:rsidRDefault="002B3121" w:rsidP="00713486">
            <w:pPr>
              <w:spacing w:after="120"/>
              <w:rPr>
                <w:del w:id="1210" w:author="Tarek Hesham" w:date="2023-06-12T01:29:00Z"/>
                <w:rFonts w:cs="Arial"/>
              </w:rPr>
            </w:pPr>
            <w:del w:id="1211" w:author="Tarek Hesham" w:date="2023-06-12T01:29:00Z">
              <w:r w:rsidRPr="000F464A" w:rsidDel="00185B6F">
                <w:rPr>
                  <w:rFonts w:cs="Arial"/>
                </w:rPr>
                <w:delText>3</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84" w14:textId="418ABE8E" w:rsidR="002B3121" w:rsidRPr="000F464A" w:rsidDel="00185B6F" w:rsidRDefault="002B3121" w:rsidP="00713486">
            <w:pPr>
              <w:spacing w:after="120"/>
              <w:rPr>
                <w:del w:id="1212" w:author="Tarek Hesham" w:date="2023-06-12T01:29:00Z"/>
                <w:rFonts w:cs="Arial"/>
              </w:rPr>
            </w:pPr>
          </w:p>
        </w:tc>
      </w:tr>
    </w:tbl>
    <w:p w14:paraId="086C8886" w14:textId="39CBE460" w:rsidR="002B3121" w:rsidRPr="00301ACE" w:rsidDel="00185B6F" w:rsidRDefault="002B3121" w:rsidP="008876EE">
      <w:pPr>
        <w:pStyle w:val="Heading3"/>
        <w:numPr>
          <w:ilvl w:val="2"/>
          <w:numId w:val="32"/>
        </w:numPr>
        <w:rPr>
          <w:del w:id="1213" w:author="Tarek Hesham" w:date="2023-06-12T01:29:00Z"/>
          <w:sz w:val="24"/>
          <w:szCs w:val="24"/>
        </w:rPr>
      </w:pPr>
      <w:bookmarkStart w:id="1214" w:name="_Toc184779116"/>
      <w:bookmarkStart w:id="1215" w:name="_Toc213828365"/>
      <w:bookmarkStart w:id="1216" w:name="_Toc315172083"/>
      <w:bookmarkStart w:id="1217" w:name="_Toc315173634"/>
      <w:bookmarkStart w:id="1218" w:name="_Toc384317593"/>
      <w:bookmarkStart w:id="1219" w:name="_Toc481620237"/>
      <w:del w:id="1220" w:author="Tarek Hesham" w:date="2023-06-12T01:29:00Z">
        <w:r w:rsidRPr="00301ACE" w:rsidDel="00185B6F">
          <w:rPr>
            <w:sz w:val="24"/>
            <w:szCs w:val="24"/>
          </w:rPr>
          <w:delText>Tables</w:delText>
        </w:r>
        <w:bookmarkEnd w:id="1214"/>
        <w:bookmarkEnd w:id="1215"/>
        <w:bookmarkEnd w:id="1216"/>
        <w:bookmarkEnd w:id="1217"/>
        <w:bookmarkEnd w:id="1218"/>
        <w:bookmarkEnd w:id="1219"/>
      </w:del>
    </w:p>
    <w:p w14:paraId="086C8887" w14:textId="1B3DEC4B" w:rsidR="002B3121" w:rsidRPr="000F464A" w:rsidDel="00185B6F" w:rsidRDefault="002B3121" w:rsidP="008876EE">
      <w:pPr>
        <w:pStyle w:val="Heading4"/>
        <w:rPr>
          <w:del w:id="1221" w:author="Tarek Hesham" w:date="2023-06-12T01:29:00Z"/>
          <w:sz w:val="20"/>
          <w:szCs w:val="20"/>
        </w:rPr>
      </w:pPr>
      <w:bookmarkStart w:id="1222" w:name="_Toc158121468"/>
      <w:bookmarkStart w:id="1223" w:name="_Toc158121469"/>
      <w:bookmarkStart w:id="1224" w:name="_Toc158121470"/>
      <w:bookmarkStart w:id="1225" w:name="_Toc315172084"/>
      <w:bookmarkStart w:id="1226" w:name="_Toc315173635"/>
      <w:bookmarkStart w:id="1227" w:name="_Toc384317594"/>
      <w:bookmarkEnd w:id="1133"/>
      <w:bookmarkEnd w:id="1222"/>
      <w:bookmarkEnd w:id="1223"/>
      <w:bookmarkEnd w:id="1224"/>
      <w:del w:id="1228" w:author="Tarek Hesham" w:date="2023-06-12T01:29:00Z">
        <w:r w:rsidRPr="000F464A" w:rsidDel="00185B6F">
          <w:rPr>
            <w:sz w:val="20"/>
            <w:szCs w:val="20"/>
          </w:rPr>
          <w:delText>&lt;Name&gt;</w:delText>
        </w:r>
        <w:bookmarkEnd w:id="1225"/>
        <w:bookmarkEnd w:id="1226"/>
        <w:bookmarkEnd w:id="1227"/>
      </w:del>
    </w:p>
    <w:p w14:paraId="086C8888" w14:textId="2F4C6745" w:rsidR="002B3121" w:rsidRPr="000F464A" w:rsidDel="00185B6F" w:rsidRDefault="002B3121" w:rsidP="00713486">
      <w:pPr>
        <w:ind w:firstLine="306"/>
        <w:rPr>
          <w:del w:id="1229" w:author="Tarek Hesham" w:date="2023-06-12T01:29:00Z"/>
          <w:rFonts w:cs="Arial"/>
        </w:rPr>
      </w:pPr>
      <w:del w:id="1230" w:author="Tarek Hesham" w:date="2023-06-12T01:29:00Z">
        <w:r w:rsidRPr="000F464A" w:rsidDel="00185B6F">
          <w:rPr>
            <w:rFonts w:cs="Arial"/>
          </w:rPr>
          <w:delText>Change Type: &lt;Add, Modify&gt;</w:delText>
        </w:r>
      </w:del>
    </w:p>
    <w:p w14:paraId="086C8889" w14:textId="7F9268CF" w:rsidR="002B3121" w:rsidRPr="000F464A" w:rsidDel="00185B6F" w:rsidRDefault="002B3121" w:rsidP="008876EE">
      <w:pPr>
        <w:pStyle w:val="Heading5"/>
        <w:numPr>
          <w:ilvl w:val="4"/>
          <w:numId w:val="32"/>
        </w:numPr>
        <w:rPr>
          <w:del w:id="1231" w:author="Tarek Hesham" w:date="2023-06-12T01:29:00Z"/>
          <w:rFonts w:cs="Arial"/>
          <w:sz w:val="20"/>
          <w:szCs w:val="20"/>
        </w:rPr>
      </w:pPr>
      <w:bookmarkStart w:id="1232" w:name="_Toc213828367"/>
      <w:bookmarkStart w:id="1233" w:name="_Toc184779118"/>
      <w:del w:id="1234" w:author="Tarek Hesham" w:date="2023-06-12T01:29:00Z">
        <w:r w:rsidRPr="000F464A" w:rsidDel="00185B6F">
          <w:rPr>
            <w:rFonts w:cs="Arial"/>
            <w:sz w:val="20"/>
            <w:szCs w:val="20"/>
          </w:rPr>
          <w:delText>Properties</w:delText>
        </w:r>
        <w:bookmarkEnd w:id="1232"/>
        <w:bookmarkEnd w:id="1233"/>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B3121" w:rsidRPr="000F464A" w:rsidDel="00185B6F" w14:paraId="086C888C" w14:textId="29C4B9D4" w:rsidTr="002B3121">
        <w:trPr>
          <w:del w:id="1235" w:author="Tarek Hesham" w:date="2023-06-12T01:29:00Z"/>
        </w:trPr>
        <w:tc>
          <w:tcPr>
            <w:tcW w:w="442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8A" w14:textId="5B461D95" w:rsidR="002B3121" w:rsidRPr="000F464A" w:rsidDel="00185B6F" w:rsidRDefault="002B3121" w:rsidP="00713486">
            <w:pPr>
              <w:spacing w:after="120"/>
              <w:rPr>
                <w:del w:id="1236" w:author="Tarek Hesham" w:date="2023-06-12T01:29:00Z"/>
                <w:rFonts w:cs="Arial"/>
                <w:b/>
              </w:rPr>
            </w:pPr>
            <w:del w:id="1237" w:author="Tarek Hesham" w:date="2023-06-12T01:29:00Z">
              <w:r w:rsidRPr="000F464A" w:rsidDel="00185B6F">
                <w:rPr>
                  <w:rFonts w:cs="Arial"/>
                  <w:b/>
                </w:rPr>
                <w:delText>Property</w:delText>
              </w:r>
            </w:del>
          </w:p>
        </w:tc>
        <w:tc>
          <w:tcPr>
            <w:tcW w:w="442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8B" w14:textId="3F794123" w:rsidR="002B3121" w:rsidRPr="000F464A" w:rsidDel="00185B6F" w:rsidRDefault="002B3121" w:rsidP="00713486">
            <w:pPr>
              <w:spacing w:after="120"/>
              <w:rPr>
                <w:del w:id="1238" w:author="Tarek Hesham" w:date="2023-06-12T01:29:00Z"/>
                <w:rFonts w:cs="Arial"/>
                <w:b/>
              </w:rPr>
            </w:pPr>
            <w:del w:id="1239" w:author="Tarek Hesham" w:date="2023-06-12T01:29:00Z">
              <w:r w:rsidRPr="000F464A" w:rsidDel="00185B6F">
                <w:rPr>
                  <w:rFonts w:cs="Arial"/>
                  <w:b/>
                </w:rPr>
                <w:delText>Value</w:delText>
              </w:r>
            </w:del>
          </w:p>
        </w:tc>
      </w:tr>
      <w:tr w:rsidR="002B3121" w:rsidRPr="000F464A" w:rsidDel="00185B6F" w14:paraId="086C888F" w14:textId="218E5D67" w:rsidTr="002B3121">
        <w:trPr>
          <w:del w:id="1240"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8D" w14:textId="23F08323" w:rsidR="002B3121" w:rsidRPr="000F464A" w:rsidDel="00185B6F" w:rsidRDefault="002B3121" w:rsidP="00713486">
            <w:pPr>
              <w:spacing w:after="120"/>
              <w:rPr>
                <w:del w:id="1241" w:author="Tarek Hesham" w:date="2023-06-12T01:29:00Z"/>
                <w:rFonts w:cs="Arial"/>
              </w:rPr>
            </w:pPr>
            <w:del w:id="1242" w:author="Tarek Hesham" w:date="2023-06-12T01:29:00Z">
              <w:r w:rsidRPr="000F464A" w:rsidDel="00185B6F">
                <w:rPr>
                  <w:rFonts w:cs="Arial"/>
                </w:rPr>
                <w:delText>Configuration Key</w:delText>
              </w:r>
            </w:del>
          </w:p>
        </w:tc>
        <w:tc>
          <w:tcPr>
            <w:tcW w:w="4428" w:type="dxa"/>
            <w:tcBorders>
              <w:top w:val="single" w:sz="4" w:space="0" w:color="auto"/>
              <w:left w:val="single" w:sz="4" w:space="0" w:color="auto"/>
              <w:bottom w:val="single" w:sz="4" w:space="0" w:color="auto"/>
              <w:right w:val="single" w:sz="4" w:space="0" w:color="auto"/>
            </w:tcBorders>
          </w:tcPr>
          <w:p w14:paraId="086C888E" w14:textId="5CE39314" w:rsidR="002B3121" w:rsidRPr="000F464A" w:rsidDel="00185B6F" w:rsidRDefault="002B3121" w:rsidP="00713486">
            <w:pPr>
              <w:spacing w:after="120"/>
              <w:rPr>
                <w:del w:id="1243" w:author="Tarek Hesham" w:date="2023-06-12T01:29:00Z"/>
                <w:rFonts w:cs="Arial"/>
              </w:rPr>
            </w:pPr>
          </w:p>
        </w:tc>
      </w:tr>
      <w:tr w:rsidR="002B3121" w:rsidRPr="000F464A" w:rsidDel="00185B6F" w14:paraId="086C8892" w14:textId="79CA7317" w:rsidTr="002B3121">
        <w:trPr>
          <w:del w:id="1244"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0" w14:textId="7C898C52" w:rsidR="002B3121" w:rsidRPr="000F464A" w:rsidDel="00185B6F" w:rsidRDefault="002B3121" w:rsidP="00713486">
            <w:pPr>
              <w:spacing w:after="120"/>
              <w:rPr>
                <w:del w:id="1245" w:author="Tarek Hesham" w:date="2023-06-12T01:29:00Z"/>
                <w:rFonts w:cs="Arial"/>
              </w:rPr>
            </w:pPr>
            <w:del w:id="1246" w:author="Tarek Hesham" w:date="2023-06-12T01:29:00Z">
              <w:r w:rsidRPr="000F464A" w:rsidDel="00185B6F">
                <w:rPr>
                  <w:rFonts w:cs="Arial"/>
                </w:rPr>
                <w:delText>Max Access Mode</w:delText>
              </w:r>
            </w:del>
          </w:p>
        </w:tc>
        <w:tc>
          <w:tcPr>
            <w:tcW w:w="4428" w:type="dxa"/>
            <w:tcBorders>
              <w:top w:val="single" w:sz="4" w:space="0" w:color="auto"/>
              <w:left w:val="single" w:sz="4" w:space="0" w:color="auto"/>
              <w:bottom w:val="single" w:sz="4" w:space="0" w:color="auto"/>
              <w:right w:val="single" w:sz="4" w:space="0" w:color="auto"/>
            </w:tcBorders>
          </w:tcPr>
          <w:p w14:paraId="086C8891" w14:textId="43D91369" w:rsidR="002B3121" w:rsidRPr="000F464A" w:rsidDel="00185B6F" w:rsidRDefault="002B3121" w:rsidP="00713486">
            <w:pPr>
              <w:spacing w:after="120"/>
              <w:rPr>
                <w:del w:id="1247" w:author="Tarek Hesham" w:date="2023-06-12T01:29:00Z"/>
                <w:rFonts w:cs="Arial"/>
              </w:rPr>
            </w:pPr>
          </w:p>
        </w:tc>
      </w:tr>
      <w:tr w:rsidR="002B3121" w:rsidRPr="000F464A" w:rsidDel="00185B6F" w14:paraId="086C8895" w14:textId="360B8382" w:rsidTr="002B3121">
        <w:trPr>
          <w:del w:id="1248"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3" w14:textId="43CC2151" w:rsidR="002B3121" w:rsidRPr="000F464A" w:rsidDel="00185B6F" w:rsidRDefault="002B3121" w:rsidP="00713486">
            <w:pPr>
              <w:spacing w:after="120"/>
              <w:rPr>
                <w:del w:id="1249" w:author="Tarek Hesham" w:date="2023-06-12T01:29:00Z"/>
                <w:rFonts w:cs="Arial"/>
              </w:rPr>
            </w:pPr>
            <w:del w:id="1250" w:author="Tarek Hesham" w:date="2023-06-12T01:29:00Z">
              <w:r w:rsidRPr="000F464A" w:rsidDel="00185B6F">
                <w:rPr>
                  <w:rFonts w:cs="Arial"/>
                </w:rPr>
                <w:delText>Label</w:delText>
              </w:r>
            </w:del>
          </w:p>
        </w:tc>
        <w:tc>
          <w:tcPr>
            <w:tcW w:w="4428" w:type="dxa"/>
            <w:tcBorders>
              <w:top w:val="single" w:sz="4" w:space="0" w:color="auto"/>
              <w:left w:val="single" w:sz="4" w:space="0" w:color="auto"/>
              <w:bottom w:val="single" w:sz="4" w:space="0" w:color="auto"/>
              <w:right w:val="single" w:sz="4" w:space="0" w:color="auto"/>
            </w:tcBorders>
          </w:tcPr>
          <w:p w14:paraId="086C8894" w14:textId="0926F180" w:rsidR="002B3121" w:rsidRPr="000F464A" w:rsidDel="00185B6F" w:rsidRDefault="002B3121" w:rsidP="00713486">
            <w:pPr>
              <w:spacing w:after="120"/>
              <w:rPr>
                <w:del w:id="1251" w:author="Tarek Hesham" w:date="2023-06-12T01:29:00Z"/>
                <w:rFonts w:cs="Arial"/>
              </w:rPr>
            </w:pPr>
          </w:p>
        </w:tc>
      </w:tr>
      <w:tr w:rsidR="002B3121" w:rsidRPr="000F464A" w:rsidDel="00185B6F" w14:paraId="086C8898" w14:textId="3DB9E1DA" w:rsidTr="002B3121">
        <w:trPr>
          <w:del w:id="1252"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6" w14:textId="6BA09734" w:rsidR="002B3121" w:rsidRPr="000F464A" w:rsidDel="00185B6F" w:rsidRDefault="002B3121" w:rsidP="00713486">
            <w:pPr>
              <w:spacing w:after="120"/>
              <w:rPr>
                <w:del w:id="1253" w:author="Tarek Hesham" w:date="2023-06-12T01:29:00Z"/>
                <w:rFonts w:cs="Arial"/>
              </w:rPr>
            </w:pPr>
            <w:del w:id="1254" w:author="Tarek Hesham" w:date="2023-06-12T01:29:00Z">
              <w:r w:rsidRPr="000F464A" w:rsidDel="00185B6F">
                <w:rPr>
                  <w:rFonts w:cs="Arial"/>
                </w:rPr>
                <w:delText>Primary Index</w:delText>
              </w:r>
            </w:del>
          </w:p>
        </w:tc>
        <w:tc>
          <w:tcPr>
            <w:tcW w:w="4428" w:type="dxa"/>
            <w:tcBorders>
              <w:top w:val="single" w:sz="4" w:space="0" w:color="auto"/>
              <w:left w:val="single" w:sz="4" w:space="0" w:color="auto"/>
              <w:bottom w:val="single" w:sz="4" w:space="0" w:color="auto"/>
              <w:right w:val="single" w:sz="4" w:space="0" w:color="auto"/>
            </w:tcBorders>
          </w:tcPr>
          <w:p w14:paraId="086C8897" w14:textId="0AD58E1F" w:rsidR="002B3121" w:rsidRPr="000F464A" w:rsidDel="00185B6F" w:rsidRDefault="002B3121" w:rsidP="00713486">
            <w:pPr>
              <w:spacing w:after="120"/>
              <w:rPr>
                <w:del w:id="1255" w:author="Tarek Hesham" w:date="2023-06-12T01:29:00Z"/>
                <w:rFonts w:cs="Arial"/>
              </w:rPr>
            </w:pPr>
          </w:p>
        </w:tc>
      </w:tr>
      <w:tr w:rsidR="002B3121" w:rsidRPr="000F464A" w:rsidDel="00185B6F" w14:paraId="086C889B" w14:textId="4E3D8E88" w:rsidTr="002B3121">
        <w:trPr>
          <w:del w:id="1256"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9" w14:textId="4AC66313" w:rsidR="002B3121" w:rsidRPr="000F464A" w:rsidDel="00185B6F" w:rsidRDefault="002B3121" w:rsidP="00713486">
            <w:pPr>
              <w:spacing w:after="120"/>
              <w:rPr>
                <w:del w:id="1257" w:author="Tarek Hesham" w:date="2023-06-12T01:29:00Z"/>
                <w:rFonts w:cs="Arial"/>
              </w:rPr>
            </w:pPr>
            <w:del w:id="1258" w:author="Tarek Hesham" w:date="2023-06-12T01:29:00Z">
              <w:r w:rsidRPr="000F464A" w:rsidDel="00185B6F">
                <w:rPr>
                  <w:rFonts w:cs="Arial"/>
                </w:rPr>
                <w:delText>Clustered Index</w:delText>
              </w:r>
            </w:del>
          </w:p>
        </w:tc>
        <w:tc>
          <w:tcPr>
            <w:tcW w:w="4428" w:type="dxa"/>
            <w:tcBorders>
              <w:top w:val="single" w:sz="4" w:space="0" w:color="auto"/>
              <w:left w:val="single" w:sz="4" w:space="0" w:color="auto"/>
              <w:bottom w:val="single" w:sz="4" w:space="0" w:color="auto"/>
              <w:right w:val="single" w:sz="4" w:space="0" w:color="auto"/>
            </w:tcBorders>
          </w:tcPr>
          <w:p w14:paraId="086C889A" w14:textId="37D3AA6B" w:rsidR="002B3121" w:rsidRPr="000F464A" w:rsidDel="00185B6F" w:rsidRDefault="002B3121" w:rsidP="00713486">
            <w:pPr>
              <w:spacing w:after="120"/>
              <w:rPr>
                <w:del w:id="1259" w:author="Tarek Hesham" w:date="2023-06-12T01:29:00Z"/>
                <w:rFonts w:cs="Arial"/>
              </w:rPr>
            </w:pPr>
          </w:p>
        </w:tc>
      </w:tr>
      <w:tr w:rsidR="002B3121" w:rsidRPr="000F464A" w:rsidDel="00185B6F" w14:paraId="086C889E" w14:textId="25B3FC10" w:rsidTr="002B3121">
        <w:trPr>
          <w:del w:id="1260"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C" w14:textId="3734CE23" w:rsidR="002B3121" w:rsidRPr="000F464A" w:rsidDel="00185B6F" w:rsidRDefault="002B3121" w:rsidP="00713486">
            <w:pPr>
              <w:spacing w:after="120"/>
              <w:rPr>
                <w:del w:id="1261" w:author="Tarek Hesham" w:date="2023-06-12T01:29:00Z"/>
                <w:rFonts w:cs="Arial"/>
              </w:rPr>
            </w:pPr>
            <w:del w:id="1262" w:author="Tarek Hesham" w:date="2023-06-12T01:29:00Z">
              <w:r w:rsidRPr="000F464A" w:rsidDel="00185B6F">
                <w:rPr>
                  <w:rFonts w:cs="Arial"/>
                </w:rPr>
                <w:delText>Table Group</w:delText>
              </w:r>
            </w:del>
          </w:p>
        </w:tc>
        <w:tc>
          <w:tcPr>
            <w:tcW w:w="4428" w:type="dxa"/>
            <w:tcBorders>
              <w:top w:val="single" w:sz="4" w:space="0" w:color="auto"/>
              <w:left w:val="single" w:sz="4" w:space="0" w:color="auto"/>
              <w:bottom w:val="single" w:sz="4" w:space="0" w:color="auto"/>
              <w:right w:val="single" w:sz="4" w:space="0" w:color="auto"/>
            </w:tcBorders>
          </w:tcPr>
          <w:p w14:paraId="086C889D" w14:textId="7FD4E722" w:rsidR="002B3121" w:rsidRPr="000F464A" w:rsidDel="00185B6F" w:rsidRDefault="002B3121" w:rsidP="00713486">
            <w:pPr>
              <w:spacing w:after="120"/>
              <w:rPr>
                <w:del w:id="1263" w:author="Tarek Hesham" w:date="2023-06-12T01:29:00Z"/>
                <w:rFonts w:cs="Arial"/>
              </w:rPr>
            </w:pPr>
          </w:p>
        </w:tc>
      </w:tr>
      <w:tr w:rsidR="002B3121" w:rsidRPr="000F464A" w:rsidDel="00185B6F" w14:paraId="086C88A1" w14:textId="4AF186EE" w:rsidTr="002B3121">
        <w:trPr>
          <w:del w:id="1264"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9F" w14:textId="303EB02C" w:rsidR="002B3121" w:rsidRPr="000F464A" w:rsidDel="00185B6F" w:rsidRDefault="002B3121" w:rsidP="00713486">
            <w:pPr>
              <w:spacing w:after="120"/>
              <w:rPr>
                <w:del w:id="1265" w:author="Tarek Hesham" w:date="2023-06-12T01:29:00Z"/>
                <w:rFonts w:cs="Arial"/>
              </w:rPr>
            </w:pPr>
            <w:del w:id="1266" w:author="Tarek Hesham" w:date="2023-06-12T01:29:00Z">
              <w:r w:rsidRPr="000F464A" w:rsidDel="00185B6F">
                <w:rPr>
                  <w:rFonts w:cs="Arial"/>
                </w:rPr>
                <w:delText>Title Field 1</w:delText>
              </w:r>
            </w:del>
          </w:p>
        </w:tc>
        <w:tc>
          <w:tcPr>
            <w:tcW w:w="4428" w:type="dxa"/>
            <w:tcBorders>
              <w:top w:val="single" w:sz="4" w:space="0" w:color="auto"/>
              <w:left w:val="single" w:sz="4" w:space="0" w:color="auto"/>
              <w:bottom w:val="single" w:sz="4" w:space="0" w:color="auto"/>
              <w:right w:val="single" w:sz="4" w:space="0" w:color="auto"/>
            </w:tcBorders>
          </w:tcPr>
          <w:p w14:paraId="086C88A0" w14:textId="6FF952FC" w:rsidR="002B3121" w:rsidRPr="000F464A" w:rsidDel="00185B6F" w:rsidRDefault="002B3121" w:rsidP="00713486">
            <w:pPr>
              <w:spacing w:after="120"/>
              <w:rPr>
                <w:del w:id="1267" w:author="Tarek Hesham" w:date="2023-06-12T01:29:00Z"/>
                <w:rFonts w:cs="Arial"/>
              </w:rPr>
            </w:pPr>
          </w:p>
        </w:tc>
      </w:tr>
      <w:tr w:rsidR="002B3121" w:rsidRPr="000F464A" w:rsidDel="00185B6F" w14:paraId="086C88A4" w14:textId="3C64B9DF" w:rsidTr="002B3121">
        <w:trPr>
          <w:del w:id="1268"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A2" w14:textId="525BF493" w:rsidR="002B3121" w:rsidRPr="000F464A" w:rsidDel="00185B6F" w:rsidRDefault="002B3121" w:rsidP="00713486">
            <w:pPr>
              <w:spacing w:after="120"/>
              <w:rPr>
                <w:del w:id="1269" w:author="Tarek Hesham" w:date="2023-06-12T01:29:00Z"/>
                <w:rFonts w:cs="Arial"/>
              </w:rPr>
            </w:pPr>
            <w:del w:id="1270" w:author="Tarek Hesham" w:date="2023-06-12T01:29:00Z">
              <w:r w:rsidRPr="000F464A" w:rsidDel="00185B6F">
                <w:rPr>
                  <w:rFonts w:cs="Arial"/>
                </w:rPr>
                <w:delText>Title Field 2</w:delText>
              </w:r>
            </w:del>
          </w:p>
        </w:tc>
        <w:tc>
          <w:tcPr>
            <w:tcW w:w="4428" w:type="dxa"/>
            <w:tcBorders>
              <w:top w:val="single" w:sz="4" w:space="0" w:color="auto"/>
              <w:left w:val="single" w:sz="4" w:space="0" w:color="auto"/>
              <w:bottom w:val="single" w:sz="4" w:space="0" w:color="auto"/>
              <w:right w:val="single" w:sz="4" w:space="0" w:color="auto"/>
            </w:tcBorders>
          </w:tcPr>
          <w:p w14:paraId="086C88A3" w14:textId="2CC27DE6" w:rsidR="002B3121" w:rsidRPr="000F464A" w:rsidDel="00185B6F" w:rsidRDefault="002B3121" w:rsidP="00713486">
            <w:pPr>
              <w:spacing w:after="120"/>
              <w:rPr>
                <w:del w:id="1271" w:author="Tarek Hesham" w:date="2023-06-12T01:29:00Z"/>
                <w:rFonts w:cs="Arial"/>
              </w:rPr>
            </w:pPr>
          </w:p>
        </w:tc>
      </w:tr>
      <w:tr w:rsidR="002B3121" w:rsidRPr="000F464A" w:rsidDel="00185B6F" w14:paraId="086C88A7" w14:textId="3E4EFA50" w:rsidTr="002B3121">
        <w:trPr>
          <w:del w:id="1272"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A5" w14:textId="24F591F1" w:rsidR="002B3121" w:rsidRPr="000F464A" w:rsidDel="00185B6F" w:rsidRDefault="002B3121" w:rsidP="00713486">
            <w:pPr>
              <w:spacing w:after="120"/>
              <w:rPr>
                <w:del w:id="1273" w:author="Tarek Hesham" w:date="2023-06-12T01:29:00Z"/>
                <w:rFonts w:cs="Arial"/>
              </w:rPr>
            </w:pPr>
            <w:del w:id="1274" w:author="Tarek Hesham" w:date="2023-06-12T01:29:00Z">
              <w:r w:rsidRPr="000F464A" w:rsidDel="00185B6F">
                <w:rPr>
                  <w:rFonts w:cs="Arial"/>
                </w:rPr>
                <w:delText>OCC Enabled</w:delText>
              </w:r>
            </w:del>
          </w:p>
        </w:tc>
        <w:tc>
          <w:tcPr>
            <w:tcW w:w="4428" w:type="dxa"/>
            <w:tcBorders>
              <w:top w:val="single" w:sz="4" w:space="0" w:color="auto"/>
              <w:left w:val="single" w:sz="4" w:space="0" w:color="auto"/>
              <w:bottom w:val="single" w:sz="4" w:space="0" w:color="auto"/>
              <w:right w:val="single" w:sz="4" w:space="0" w:color="auto"/>
            </w:tcBorders>
          </w:tcPr>
          <w:p w14:paraId="086C88A6" w14:textId="7BEC964D" w:rsidR="002B3121" w:rsidRPr="000F464A" w:rsidDel="00185B6F" w:rsidRDefault="002B3121" w:rsidP="00713486">
            <w:pPr>
              <w:spacing w:after="120"/>
              <w:rPr>
                <w:del w:id="1275" w:author="Tarek Hesham" w:date="2023-06-12T01:29:00Z"/>
                <w:rFonts w:cs="Arial"/>
              </w:rPr>
            </w:pPr>
          </w:p>
        </w:tc>
      </w:tr>
      <w:tr w:rsidR="002B3121" w:rsidRPr="000F464A" w:rsidDel="00185B6F" w14:paraId="086C88AA" w14:textId="2A05BB7F" w:rsidTr="002B3121">
        <w:trPr>
          <w:del w:id="1276"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A8" w14:textId="1F996AE7" w:rsidR="002B3121" w:rsidRPr="000F464A" w:rsidDel="00185B6F" w:rsidRDefault="002B3121" w:rsidP="00713486">
            <w:pPr>
              <w:spacing w:after="120"/>
              <w:rPr>
                <w:del w:id="1277" w:author="Tarek Hesham" w:date="2023-06-12T01:29:00Z"/>
                <w:rFonts w:cs="Arial"/>
              </w:rPr>
            </w:pPr>
            <w:del w:id="1278" w:author="Tarek Hesham" w:date="2023-06-12T01:29:00Z">
              <w:r w:rsidRPr="000F464A" w:rsidDel="00185B6F">
                <w:rPr>
                  <w:rFonts w:cs="Arial"/>
                </w:rPr>
                <w:delText>Cache Lookup</w:delText>
              </w:r>
            </w:del>
          </w:p>
        </w:tc>
        <w:tc>
          <w:tcPr>
            <w:tcW w:w="4428" w:type="dxa"/>
            <w:tcBorders>
              <w:top w:val="single" w:sz="4" w:space="0" w:color="auto"/>
              <w:left w:val="single" w:sz="4" w:space="0" w:color="auto"/>
              <w:bottom w:val="single" w:sz="4" w:space="0" w:color="auto"/>
              <w:right w:val="single" w:sz="4" w:space="0" w:color="auto"/>
            </w:tcBorders>
          </w:tcPr>
          <w:p w14:paraId="086C88A9" w14:textId="5BA6D351" w:rsidR="002B3121" w:rsidRPr="000F464A" w:rsidDel="00185B6F" w:rsidRDefault="002B3121" w:rsidP="00713486">
            <w:pPr>
              <w:spacing w:after="120"/>
              <w:rPr>
                <w:del w:id="1279" w:author="Tarek Hesham" w:date="2023-06-12T01:29:00Z"/>
                <w:rFonts w:cs="Arial"/>
              </w:rPr>
            </w:pPr>
          </w:p>
        </w:tc>
      </w:tr>
      <w:tr w:rsidR="002B3121" w:rsidRPr="000F464A" w:rsidDel="00185B6F" w14:paraId="086C88AD" w14:textId="454B929A" w:rsidTr="002B3121">
        <w:trPr>
          <w:del w:id="1280"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AB" w14:textId="6A88F45E" w:rsidR="002B3121" w:rsidRPr="000F464A" w:rsidDel="00185B6F" w:rsidRDefault="002B3121" w:rsidP="00713486">
            <w:pPr>
              <w:spacing w:after="120"/>
              <w:rPr>
                <w:del w:id="1281" w:author="Tarek Hesham" w:date="2023-06-12T01:29:00Z"/>
                <w:rFonts w:cs="Arial"/>
              </w:rPr>
            </w:pPr>
            <w:del w:id="1282" w:author="Tarek Hesham" w:date="2023-06-12T01:29:00Z">
              <w:r w:rsidRPr="000F464A" w:rsidDel="00185B6F">
                <w:rPr>
                  <w:rFonts w:cs="Arial"/>
                </w:rPr>
                <w:delText>Save per company</w:delText>
              </w:r>
            </w:del>
          </w:p>
        </w:tc>
        <w:tc>
          <w:tcPr>
            <w:tcW w:w="4428" w:type="dxa"/>
            <w:tcBorders>
              <w:top w:val="single" w:sz="4" w:space="0" w:color="auto"/>
              <w:left w:val="single" w:sz="4" w:space="0" w:color="auto"/>
              <w:bottom w:val="single" w:sz="4" w:space="0" w:color="auto"/>
              <w:right w:val="single" w:sz="4" w:space="0" w:color="auto"/>
            </w:tcBorders>
          </w:tcPr>
          <w:p w14:paraId="086C88AC" w14:textId="2313AFCA" w:rsidR="002B3121" w:rsidRPr="000F464A" w:rsidDel="00185B6F" w:rsidRDefault="002B3121" w:rsidP="00713486">
            <w:pPr>
              <w:spacing w:after="120"/>
              <w:rPr>
                <w:del w:id="1283" w:author="Tarek Hesham" w:date="2023-06-12T01:29:00Z"/>
                <w:rFonts w:cs="Arial"/>
              </w:rPr>
            </w:pPr>
          </w:p>
        </w:tc>
      </w:tr>
      <w:tr w:rsidR="002B3121" w:rsidRPr="000F464A" w:rsidDel="00185B6F" w14:paraId="086C88B0" w14:textId="76559876" w:rsidTr="002B3121">
        <w:trPr>
          <w:del w:id="1284" w:author="Tarek Hesham" w:date="2023-06-12T01:29:00Z"/>
        </w:trPr>
        <w:tc>
          <w:tcPr>
            <w:tcW w:w="4428" w:type="dxa"/>
            <w:tcBorders>
              <w:top w:val="single" w:sz="4" w:space="0" w:color="auto"/>
              <w:left w:val="single" w:sz="4" w:space="0" w:color="auto"/>
              <w:bottom w:val="single" w:sz="4" w:space="0" w:color="auto"/>
              <w:right w:val="single" w:sz="4" w:space="0" w:color="auto"/>
            </w:tcBorders>
            <w:hideMark/>
          </w:tcPr>
          <w:p w14:paraId="086C88AE" w14:textId="6E4C02C4" w:rsidR="002B3121" w:rsidRPr="000F464A" w:rsidDel="00185B6F" w:rsidRDefault="00CB52A1" w:rsidP="00713486">
            <w:pPr>
              <w:spacing w:after="120"/>
              <w:rPr>
                <w:del w:id="1285" w:author="Tarek Hesham" w:date="2023-06-12T01:29:00Z"/>
                <w:rFonts w:cs="Arial"/>
              </w:rPr>
            </w:pPr>
            <w:del w:id="1286" w:author="Tarek Hesham" w:date="2023-06-12T01:29:00Z">
              <w:r w:rsidDel="00185B6F">
                <w:rPr>
                  <w:rFonts w:cs="Arial"/>
                </w:rPr>
                <w:delText>Replacement Key</w:delText>
              </w:r>
            </w:del>
          </w:p>
        </w:tc>
        <w:tc>
          <w:tcPr>
            <w:tcW w:w="4428" w:type="dxa"/>
            <w:tcBorders>
              <w:top w:val="single" w:sz="4" w:space="0" w:color="auto"/>
              <w:left w:val="single" w:sz="4" w:space="0" w:color="auto"/>
              <w:bottom w:val="single" w:sz="4" w:space="0" w:color="auto"/>
              <w:right w:val="single" w:sz="4" w:space="0" w:color="auto"/>
            </w:tcBorders>
          </w:tcPr>
          <w:p w14:paraId="086C88AF" w14:textId="75130938" w:rsidR="002B3121" w:rsidRPr="000F464A" w:rsidDel="00185B6F" w:rsidRDefault="002B3121" w:rsidP="00713486">
            <w:pPr>
              <w:spacing w:after="120"/>
              <w:rPr>
                <w:del w:id="1287" w:author="Tarek Hesham" w:date="2023-06-12T01:29:00Z"/>
                <w:rFonts w:cs="Arial"/>
              </w:rPr>
            </w:pPr>
          </w:p>
        </w:tc>
      </w:tr>
      <w:tr w:rsidR="002B3121" w:rsidRPr="000F464A" w:rsidDel="00185B6F" w14:paraId="086C88B3" w14:textId="554DF7F5" w:rsidTr="002B3121">
        <w:trPr>
          <w:del w:id="1288" w:author="Tarek Hesham" w:date="2023-06-12T01:29:00Z"/>
        </w:trPr>
        <w:tc>
          <w:tcPr>
            <w:tcW w:w="4428" w:type="dxa"/>
            <w:tcBorders>
              <w:top w:val="single" w:sz="4" w:space="0" w:color="auto"/>
              <w:left w:val="single" w:sz="4" w:space="0" w:color="auto"/>
              <w:bottom w:val="single" w:sz="4" w:space="0" w:color="auto"/>
              <w:right w:val="single" w:sz="4" w:space="0" w:color="auto"/>
            </w:tcBorders>
          </w:tcPr>
          <w:p w14:paraId="086C88B1" w14:textId="020398AD" w:rsidR="002B3121" w:rsidRPr="000F464A" w:rsidDel="00185B6F" w:rsidRDefault="002B3121" w:rsidP="00713486">
            <w:pPr>
              <w:spacing w:after="120"/>
              <w:rPr>
                <w:del w:id="1289" w:author="Tarek Hesham" w:date="2023-06-12T01:29:00Z"/>
                <w:rFonts w:cs="Arial"/>
              </w:rPr>
            </w:pPr>
            <w:del w:id="1290" w:author="Tarek Hesham" w:date="2023-06-12T01:29:00Z">
              <w:r w:rsidRPr="000F464A" w:rsidDel="00185B6F">
                <w:rPr>
                  <w:rFonts w:cs="Arial"/>
                </w:rPr>
                <w:delText>Support Inheritance</w:delText>
              </w:r>
            </w:del>
          </w:p>
        </w:tc>
        <w:tc>
          <w:tcPr>
            <w:tcW w:w="4428" w:type="dxa"/>
            <w:tcBorders>
              <w:top w:val="single" w:sz="4" w:space="0" w:color="auto"/>
              <w:left w:val="single" w:sz="4" w:space="0" w:color="auto"/>
              <w:bottom w:val="single" w:sz="4" w:space="0" w:color="auto"/>
              <w:right w:val="single" w:sz="4" w:space="0" w:color="auto"/>
            </w:tcBorders>
          </w:tcPr>
          <w:p w14:paraId="086C88B2" w14:textId="5F04C6DD" w:rsidR="002B3121" w:rsidRPr="000F464A" w:rsidDel="00185B6F" w:rsidRDefault="002B3121" w:rsidP="00713486">
            <w:pPr>
              <w:spacing w:after="120"/>
              <w:rPr>
                <w:del w:id="1291" w:author="Tarek Hesham" w:date="2023-06-12T01:29:00Z"/>
                <w:rFonts w:cs="Arial"/>
              </w:rPr>
            </w:pPr>
          </w:p>
        </w:tc>
      </w:tr>
      <w:tr w:rsidR="006851F3" w:rsidRPr="000F464A" w:rsidDel="00185B6F" w14:paraId="086C88B6" w14:textId="0E9076E5" w:rsidTr="002B3121">
        <w:trPr>
          <w:del w:id="1292" w:author="Tarek Hesham" w:date="2023-06-12T01:29:00Z"/>
        </w:trPr>
        <w:tc>
          <w:tcPr>
            <w:tcW w:w="4428" w:type="dxa"/>
            <w:tcBorders>
              <w:top w:val="single" w:sz="4" w:space="0" w:color="auto"/>
              <w:left w:val="single" w:sz="4" w:space="0" w:color="auto"/>
              <w:bottom w:val="single" w:sz="4" w:space="0" w:color="auto"/>
              <w:right w:val="single" w:sz="4" w:space="0" w:color="auto"/>
            </w:tcBorders>
          </w:tcPr>
          <w:p w14:paraId="086C88B4" w14:textId="2DACC646" w:rsidR="006851F3" w:rsidRPr="000F464A" w:rsidDel="00185B6F" w:rsidRDefault="006851F3" w:rsidP="00713486">
            <w:pPr>
              <w:spacing w:after="120"/>
              <w:rPr>
                <w:del w:id="1293" w:author="Tarek Hesham" w:date="2023-06-12T01:29:00Z"/>
                <w:rFonts w:cs="Arial"/>
              </w:rPr>
            </w:pPr>
            <w:del w:id="1294" w:author="Tarek Hesham" w:date="2023-06-12T01:29:00Z">
              <w:r w:rsidDel="00185B6F">
                <w:rPr>
                  <w:rFonts w:cs="Arial"/>
                </w:rPr>
                <w:delText>Extends</w:delText>
              </w:r>
            </w:del>
          </w:p>
        </w:tc>
        <w:tc>
          <w:tcPr>
            <w:tcW w:w="4428" w:type="dxa"/>
            <w:tcBorders>
              <w:top w:val="single" w:sz="4" w:space="0" w:color="auto"/>
              <w:left w:val="single" w:sz="4" w:space="0" w:color="auto"/>
              <w:bottom w:val="single" w:sz="4" w:space="0" w:color="auto"/>
              <w:right w:val="single" w:sz="4" w:space="0" w:color="auto"/>
            </w:tcBorders>
          </w:tcPr>
          <w:p w14:paraId="086C88B5" w14:textId="583F46EA" w:rsidR="006851F3" w:rsidRPr="000F464A" w:rsidDel="00185B6F" w:rsidRDefault="006851F3" w:rsidP="00713486">
            <w:pPr>
              <w:spacing w:after="120"/>
              <w:rPr>
                <w:del w:id="1295" w:author="Tarek Hesham" w:date="2023-06-12T01:29:00Z"/>
                <w:rFonts w:cs="Arial"/>
              </w:rPr>
            </w:pPr>
          </w:p>
        </w:tc>
      </w:tr>
      <w:tr w:rsidR="006851F3" w:rsidRPr="000F464A" w:rsidDel="00185B6F" w14:paraId="086C88B9" w14:textId="3EEA5F62" w:rsidTr="002B3121">
        <w:trPr>
          <w:del w:id="1296" w:author="Tarek Hesham" w:date="2023-06-12T01:29:00Z"/>
        </w:trPr>
        <w:tc>
          <w:tcPr>
            <w:tcW w:w="4428" w:type="dxa"/>
            <w:tcBorders>
              <w:top w:val="single" w:sz="4" w:space="0" w:color="auto"/>
              <w:left w:val="single" w:sz="4" w:space="0" w:color="auto"/>
              <w:bottom w:val="single" w:sz="4" w:space="0" w:color="auto"/>
              <w:right w:val="single" w:sz="4" w:space="0" w:color="auto"/>
            </w:tcBorders>
          </w:tcPr>
          <w:p w14:paraId="086C88B7" w14:textId="75CD2125" w:rsidR="006851F3" w:rsidDel="00185B6F" w:rsidRDefault="006851F3" w:rsidP="00713486">
            <w:pPr>
              <w:spacing w:after="120"/>
              <w:rPr>
                <w:del w:id="1297" w:author="Tarek Hesham" w:date="2023-06-12T01:29:00Z"/>
                <w:rFonts w:cs="Arial"/>
              </w:rPr>
            </w:pPr>
            <w:del w:id="1298" w:author="Tarek Hesham" w:date="2023-06-12T01:29:00Z">
              <w:r w:rsidDel="00185B6F">
                <w:rPr>
                  <w:rFonts w:cs="Arial"/>
                </w:rPr>
                <w:delText>Other Properties</w:delText>
              </w:r>
              <w:r w:rsidR="00E26BB3" w:rsidDel="00185B6F">
                <w:rPr>
                  <w:rFonts w:cs="Arial"/>
                </w:rPr>
                <w:delText>*</w:delText>
              </w:r>
            </w:del>
          </w:p>
        </w:tc>
        <w:tc>
          <w:tcPr>
            <w:tcW w:w="4428" w:type="dxa"/>
            <w:tcBorders>
              <w:top w:val="single" w:sz="4" w:space="0" w:color="auto"/>
              <w:left w:val="single" w:sz="4" w:space="0" w:color="auto"/>
              <w:bottom w:val="single" w:sz="4" w:space="0" w:color="auto"/>
              <w:right w:val="single" w:sz="4" w:space="0" w:color="auto"/>
            </w:tcBorders>
          </w:tcPr>
          <w:p w14:paraId="086C88B8" w14:textId="597D81D3" w:rsidR="006851F3" w:rsidRPr="000F464A" w:rsidDel="00185B6F" w:rsidRDefault="006851F3" w:rsidP="00713486">
            <w:pPr>
              <w:spacing w:after="120"/>
              <w:rPr>
                <w:del w:id="1299" w:author="Tarek Hesham" w:date="2023-06-12T01:29:00Z"/>
                <w:rFonts w:cs="Arial"/>
              </w:rPr>
            </w:pPr>
          </w:p>
        </w:tc>
      </w:tr>
    </w:tbl>
    <w:p w14:paraId="086C88BA" w14:textId="7F54D616" w:rsidR="000E4CE9" w:rsidRPr="000E4CE9" w:rsidDel="00185B6F" w:rsidRDefault="000E4CE9" w:rsidP="00713486">
      <w:pPr>
        <w:spacing w:after="120"/>
        <w:rPr>
          <w:del w:id="1300" w:author="Tarek Hesham" w:date="2023-06-12T01:29:00Z"/>
          <w:rFonts w:cs="Arial"/>
        </w:rPr>
      </w:pPr>
      <w:bookmarkStart w:id="1301" w:name="_Toc213828368"/>
      <w:bookmarkStart w:id="1302" w:name="_Toc184779119"/>
      <w:del w:id="1303" w:author="Tarek Hesham" w:date="2023-06-12T01:29:00Z">
        <w:r w:rsidDel="00185B6F">
          <w:rPr>
            <w:rFonts w:cs="Arial"/>
          </w:rPr>
          <w:delText xml:space="preserve">* </w:delText>
        </w:r>
        <w:r w:rsidRPr="000E4CE9" w:rsidDel="00185B6F">
          <w:rPr>
            <w:rFonts w:cs="Arial"/>
          </w:rPr>
          <w:delText>In Other properties mention the propertie</w:delText>
        </w:r>
        <w:r w:rsidDel="00185B6F">
          <w:rPr>
            <w:rFonts w:cs="Arial"/>
          </w:rPr>
          <w:delText xml:space="preserve">s Important to your feature </w:delText>
        </w:r>
        <w:r w:rsidR="00B95A7A" w:rsidDel="00185B6F">
          <w:rPr>
            <w:rFonts w:cs="Arial"/>
          </w:rPr>
          <w:delText>e.g.</w:delText>
        </w:r>
        <w:r w:rsidDel="00185B6F">
          <w:rPr>
            <w:rFonts w:cs="Arial"/>
          </w:rPr>
          <w:delText xml:space="preserve"> Analysis Usage in case you are intending to use this table for OLAP data.</w:delText>
        </w:r>
      </w:del>
    </w:p>
    <w:p w14:paraId="086C88BB" w14:textId="2933C28B" w:rsidR="002B3121" w:rsidRPr="000F464A" w:rsidDel="00185B6F" w:rsidRDefault="002B3121" w:rsidP="008876EE">
      <w:pPr>
        <w:pStyle w:val="Heading5"/>
        <w:numPr>
          <w:ilvl w:val="4"/>
          <w:numId w:val="32"/>
        </w:numPr>
        <w:rPr>
          <w:del w:id="1304" w:author="Tarek Hesham" w:date="2023-06-12T01:29:00Z"/>
          <w:rFonts w:cs="Arial"/>
          <w:sz w:val="20"/>
          <w:szCs w:val="20"/>
        </w:rPr>
      </w:pPr>
      <w:del w:id="1305" w:author="Tarek Hesham" w:date="2023-06-12T01:29:00Z">
        <w:r w:rsidRPr="000F464A" w:rsidDel="00185B6F">
          <w:rPr>
            <w:rFonts w:cs="Arial"/>
            <w:sz w:val="20"/>
            <w:szCs w:val="20"/>
          </w:rPr>
          <w:delText>Fields</w:delText>
        </w:r>
        <w:bookmarkEnd w:id="1301"/>
        <w:bookmarkEnd w:id="1302"/>
      </w:del>
    </w:p>
    <w:tbl>
      <w:tblPr>
        <w:tblW w:w="5000" w:type="pct"/>
        <w:tblLook w:val="04A0" w:firstRow="1" w:lastRow="0" w:firstColumn="1" w:lastColumn="0" w:noHBand="0" w:noVBand="1"/>
      </w:tblPr>
      <w:tblGrid>
        <w:gridCol w:w="1992"/>
        <w:gridCol w:w="1994"/>
        <w:gridCol w:w="2485"/>
        <w:gridCol w:w="1993"/>
        <w:gridCol w:w="1993"/>
      </w:tblGrid>
      <w:tr w:rsidR="002B3121" w:rsidRPr="000F464A" w:rsidDel="00185B6F" w14:paraId="086C88C1" w14:textId="2007F658" w:rsidTr="002B3121">
        <w:trPr>
          <w:del w:id="1306"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BC" w14:textId="43F03DF3" w:rsidR="002B3121" w:rsidRPr="000F464A" w:rsidDel="00185B6F" w:rsidRDefault="002B3121" w:rsidP="00713486">
            <w:pPr>
              <w:spacing w:after="120"/>
              <w:rPr>
                <w:del w:id="1307" w:author="Tarek Hesham" w:date="2023-06-12T01:29:00Z"/>
                <w:rFonts w:cs="Arial"/>
                <w:b/>
              </w:rPr>
            </w:pPr>
            <w:del w:id="1308" w:author="Tarek Hesham" w:date="2023-06-12T01:29:00Z">
              <w:r w:rsidRPr="000F464A" w:rsidDel="00185B6F">
                <w:rPr>
                  <w:rFonts w:cs="Arial"/>
                  <w:b/>
                </w:rPr>
                <w:delText>Field Name</w:delText>
              </w:r>
            </w:del>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BD" w14:textId="02D7B3A9" w:rsidR="002B3121" w:rsidRPr="000F464A" w:rsidDel="00185B6F" w:rsidRDefault="002B3121" w:rsidP="00713486">
            <w:pPr>
              <w:spacing w:after="120"/>
              <w:rPr>
                <w:del w:id="1309" w:author="Tarek Hesham" w:date="2023-06-12T01:29:00Z"/>
                <w:rFonts w:cs="Arial"/>
                <w:b/>
              </w:rPr>
            </w:pPr>
            <w:del w:id="1310" w:author="Tarek Hesham" w:date="2023-06-12T01:29:00Z">
              <w:r w:rsidRPr="000F464A" w:rsidDel="00185B6F">
                <w:rPr>
                  <w:rFonts w:cs="Arial"/>
                  <w:b/>
                </w:rPr>
                <w:delText>(Extended) Data Type</w:delText>
              </w:r>
            </w:del>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BE" w14:textId="26815D60" w:rsidR="002B3121" w:rsidRPr="000F464A" w:rsidDel="00185B6F" w:rsidRDefault="002B3121" w:rsidP="00713486">
            <w:pPr>
              <w:spacing w:after="120"/>
              <w:rPr>
                <w:del w:id="1311" w:author="Tarek Hesham" w:date="2023-06-12T01:29:00Z"/>
                <w:rFonts w:cs="Arial"/>
                <w:b/>
              </w:rPr>
            </w:pPr>
            <w:del w:id="1312" w:author="Tarek Hesham" w:date="2023-06-12T01:29:00Z">
              <w:r w:rsidRPr="000F464A" w:rsidDel="00185B6F">
                <w:rPr>
                  <w:rFonts w:cs="Arial"/>
                  <w:b/>
                </w:rPr>
                <w:delText>Change Type</w:delText>
              </w:r>
            </w:del>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BF" w14:textId="1BB21760" w:rsidR="002B3121" w:rsidRPr="000F464A" w:rsidDel="00185B6F" w:rsidRDefault="002B3121" w:rsidP="00713486">
            <w:pPr>
              <w:spacing w:after="120"/>
              <w:rPr>
                <w:del w:id="1313" w:author="Tarek Hesham" w:date="2023-06-12T01:29:00Z"/>
                <w:rFonts w:cs="Arial"/>
                <w:b/>
              </w:rPr>
            </w:pPr>
            <w:del w:id="1314" w:author="Tarek Hesham" w:date="2023-06-12T01:29:00Z">
              <w:r w:rsidRPr="000F464A" w:rsidDel="00185B6F">
                <w:rPr>
                  <w:rFonts w:cs="Arial"/>
                  <w:b/>
                  <w:bCs/>
                </w:rPr>
                <w:delText>Configuration Key (highlight keys which can be disabled when the table configuration key is enabled)</w:delText>
              </w:r>
            </w:del>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8C0" w14:textId="5E4BE11D" w:rsidR="002B3121" w:rsidRPr="000F464A" w:rsidDel="00185B6F" w:rsidRDefault="002B3121" w:rsidP="00713486">
            <w:pPr>
              <w:spacing w:after="120"/>
              <w:rPr>
                <w:del w:id="1315" w:author="Tarek Hesham" w:date="2023-06-12T01:29:00Z"/>
                <w:rFonts w:cs="Arial"/>
                <w:b/>
              </w:rPr>
            </w:pPr>
            <w:del w:id="1316" w:author="Tarek Hesham" w:date="2023-06-12T01:29:00Z">
              <w:r w:rsidRPr="000F464A" w:rsidDel="00185B6F">
                <w:rPr>
                  <w:rFonts w:cs="Arial"/>
                  <w:b/>
                </w:rPr>
                <w:delText>Other Properties</w:delText>
              </w:r>
            </w:del>
          </w:p>
        </w:tc>
      </w:tr>
      <w:tr w:rsidR="002B3121" w:rsidRPr="000F464A" w:rsidDel="00185B6F" w14:paraId="086C88C7" w14:textId="5919D777" w:rsidTr="002B3121">
        <w:trPr>
          <w:del w:id="1317"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2" w14:textId="6C825B84" w:rsidR="002B3121" w:rsidRPr="000F464A" w:rsidDel="00185B6F" w:rsidRDefault="002B3121" w:rsidP="00713486">
            <w:pPr>
              <w:spacing w:after="120"/>
              <w:rPr>
                <w:del w:id="1318"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3" w14:textId="5FFDD714" w:rsidR="002B3121" w:rsidRPr="000F464A" w:rsidDel="00185B6F" w:rsidRDefault="002B3121" w:rsidP="00713486">
            <w:pPr>
              <w:spacing w:after="120"/>
              <w:rPr>
                <w:del w:id="1319"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4" w14:textId="28310B7C" w:rsidR="002B3121" w:rsidRPr="000F464A" w:rsidDel="00185B6F" w:rsidRDefault="002B3121" w:rsidP="00713486">
            <w:pPr>
              <w:spacing w:after="120"/>
              <w:rPr>
                <w:del w:id="1320"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5" w14:textId="7C925921" w:rsidR="002B3121" w:rsidRPr="000F464A" w:rsidDel="00185B6F" w:rsidRDefault="002B3121" w:rsidP="00713486">
            <w:pPr>
              <w:spacing w:after="120"/>
              <w:rPr>
                <w:del w:id="1321"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6" w14:textId="157232F6" w:rsidR="002B3121" w:rsidRPr="000F464A" w:rsidDel="00185B6F" w:rsidRDefault="002B3121" w:rsidP="00713486">
            <w:pPr>
              <w:spacing w:after="120"/>
              <w:rPr>
                <w:del w:id="1322" w:author="Tarek Hesham" w:date="2023-06-12T01:29:00Z"/>
                <w:rFonts w:cs="Arial"/>
              </w:rPr>
            </w:pPr>
          </w:p>
        </w:tc>
      </w:tr>
      <w:tr w:rsidR="002B3121" w:rsidRPr="000F464A" w:rsidDel="00185B6F" w14:paraId="086C88CD" w14:textId="7EE1561F" w:rsidTr="002B3121">
        <w:trPr>
          <w:del w:id="1323"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8" w14:textId="4F6BD0BD" w:rsidR="002B3121" w:rsidRPr="000F464A" w:rsidDel="00185B6F" w:rsidRDefault="002B3121" w:rsidP="00713486">
            <w:pPr>
              <w:spacing w:after="120"/>
              <w:rPr>
                <w:del w:id="1324"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9" w14:textId="7633BAB3" w:rsidR="002B3121" w:rsidRPr="000F464A" w:rsidDel="00185B6F" w:rsidRDefault="002B3121" w:rsidP="00713486">
            <w:pPr>
              <w:spacing w:after="120"/>
              <w:rPr>
                <w:del w:id="1325"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A" w14:textId="398E4F47" w:rsidR="002B3121" w:rsidRPr="000F464A" w:rsidDel="00185B6F" w:rsidRDefault="002B3121" w:rsidP="00713486">
            <w:pPr>
              <w:spacing w:after="120"/>
              <w:rPr>
                <w:del w:id="1326"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B" w14:textId="23842026" w:rsidR="002B3121" w:rsidRPr="000F464A" w:rsidDel="00185B6F" w:rsidRDefault="002B3121" w:rsidP="00713486">
            <w:pPr>
              <w:spacing w:after="120"/>
              <w:rPr>
                <w:del w:id="1327"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C" w14:textId="1ED224FA" w:rsidR="002B3121" w:rsidRPr="000F464A" w:rsidDel="00185B6F" w:rsidRDefault="002B3121" w:rsidP="00713486">
            <w:pPr>
              <w:spacing w:after="120"/>
              <w:rPr>
                <w:del w:id="1328" w:author="Tarek Hesham" w:date="2023-06-12T01:29:00Z"/>
                <w:rFonts w:cs="Arial"/>
              </w:rPr>
            </w:pPr>
          </w:p>
        </w:tc>
      </w:tr>
      <w:tr w:rsidR="002B3121" w:rsidRPr="000F464A" w:rsidDel="00185B6F" w14:paraId="086C88D3" w14:textId="63B28EC8" w:rsidTr="002B3121">
        <w:trPr>
          <w:del w:id="1329"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E" w14:textId="25B1D228" w:rsidR="002B3121" w:rsidRPr="000F464A" w:rsidDel="00185B6F" w:rsidRDefault="002B3121" w:rsidP="00713486">
            <w:pPr>
              <w:spacing w:after="120"/>
              <w:rPr>
                <w:del w:id="1330"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CF" w14:textId="31D81BC7" w:rsidR="002B3121" w:rsidRPr="000F464A" w:rsidDel="00185B6F" w:rsidRDefault="002B3121" w:rsidP="00713486">
            <w:pPr>
              <w:spacing w:after="120"/>
              <w:rPr>
                <w:del w:id="1331"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0" w14:textId="4AAE7390" w:rsidR="002B3121" w:rsidRPr="000F464A" w:rsidDel="00185B6F" w:rsidRDefault="002B3121" w:rsidP="00713486">
            <w:pPr>
              <w:spacing w:after="120"/>
              <w:rPr>
                <w:del w:id="1332"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1" w14:textId="21944616" w:rsidR="002B3121" w:rsidRPr="000F464A" w:rsidDel="00185B6F" w:rsidRDefault="002B3121" w:rsidP="00713486">
            <w:pPr>
              <w:spacing w:after="120"/>
              <w:rPr>
                <w:del w:id="1333"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2" w14:textId="50518D9D" w:rsidR="002B3121" w:rsidRPr="000F464A" w:rsidDel="00185B6F" w:rsidRDefault="002B3121" w:rsidP="00713486">
            <w:pPr>
              <w:spacing w:after="120"/>
              <w:rPr>
                <w:del w:id="1334" w:author="Tarek Hesham" w:date="2023-06-12T01:29:00Z"/>
                <w:rFonts w:cs="Arial"/>
              </w:rPr>
            </w:pPr>
          </w:p>
        </w:tc>
      </w:tr>
      <w:tr w:rsidR="002B3121" w:rsidRPr="000F464A" w:rsidDel="00185B6F" w14:paraId="086C88D9" w14:textId="4EAAF843" w:rsidTr="002B3121">
        <w:trPr>
          <w:del w:id="1335"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4" w14:textId="541C8B30" w:rsidR="002B3121" w:rsidRPr="000F464A" w:rsidDel="00185B6F" w:rsidRDefault="002B3121" w:rsidP="00713486">
            <w:pPr>
              <w:spacing w:after="120"/>
              <w:rPr>
                <w:del w:id="1336"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5" w14:textId="661485EE" w:rsidR="002B3121" w:rsidRPr="000F464A" w:rsidDel="00185B6F" w:rsidRDefault="002B3121" w:rsidP="00713486">
            <w:pPr>
              <w:spacing w:after="120"/>
              <w:rPr>
                <w:del w:id="1337"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6" w14:textId="3C62DEF7" w:rsidR="002B3121" w:rsidRPr="000F464A" w:rsidDel="00185B6F" w:rsidRDefault="002B3121" w:rsidP="00713486">
            <w:pPr>
              <w:spacing w:after="120"/>
              <w:rPr>
                <w:del w:id="1338"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7" w14:textId="38108BF6" w:rsidR="002B3121" w:rsidRPr="000F464A" w:rsidDel="00185B6F" w:rsidRDefault="002B3121" w:rsidP="00713486">
            <w:pPr>
              <w:spacing w:after="120"/>
              <w:rPr>
                <w:del w:id="1339"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8" w14:textId="6DD63B39" w:rsidR="002B3121" w:rsidRPr="000F464A" w:rsidDel="00185B6F" w:rsidRDefault="002B3121" w:rsidP="00713486">
            <w:pPr>
              <w:spacing w:after="120"/>
              <w:rPr>
                <w:del w:id="1340" w:author="Tarek Hesham" w:date="2023-06-12T01:29:00Z"/>
                <w:rFonts w:cs="Arial"/>
              </w:rPr>
            </w:pPr>
          </w:p>
        </w:tc>
      </w:tr>
      <w:tr w:rsidR="002B3121" w:rsidRPr="000F464A" w:rsidDel="00185B6F" w14:paraId="086C88DF" w14:textId="7C433F3F" w:rsidTr="002B3121">
        <w:trPr>
          <w:del w:id="1341"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A" w14:textId="1002F43D" w:rsidR="002B3121" w:rsidRPr="000F464A" w:rsidDel="00185B6F" w:rsidRDefault="002B3121" w:rsidP="00713486">
            <w:pPr>
              <w:spacing w:after="120"/>
              <w:rPr>
                <w:del w:id="1342"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B" w14:textId="5C609017" w:rsidR="002B3121" w:rsidRPr="000F464A" w:rsidDel="00185B6F" w:rsidRDefault="002B3121" w:rsidP="00713486">
            <w:pPr>
              <w:spacing w:after="120"/>
              <w:rPr>
                <w:del w:id="1343"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C" w14:textId="7F84AA94" w:rsidR="002B3121" w:rsidRPr="000F464A" w:rsidDel="00185B6F" w:rsidRDefault="002B3121" w:rsidP="00713486">
            <w:pPr>
              <w:spacing w:after="120"/>
              <w:rPr>
                <w:del w:id="1344"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D" w14:textId="1F90E302" w:rsidR="002B3121" w:rsidRPr="000F464A" w:rsidDel="00185B6F" w:rsidRDefault="002B3121" w:rsidP="00713486">
            <w:pPr>
              <w:spacing w:after="120"/>
              <w:rPr>
                <w:del w:id="1345"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DE" w14:textId="1461854B" w:rsidR="002B3121" w:rsidRPr="000F464A" w:rsidDel="00185B6F" w:rsidRDefault="002B3121" w:rsidP="00713486">
            <w:pPr>
              <w:spacing w:after="120"/>
              <w:rPr>
                <w:del w:id="1346" w:author="Tarek Hesham" w:date="2023-06-12T01:29:00Z"/>
                <w:rFonts w:cs="Arial"/>
              </w:rPr>
            </w:pPr>
          </w:p>
        </w:tc>
      </w:tr>
      <w:tr w:rsidR="002B3121" w:rsidRPr="000F464A" w:rsidDel="00185B6F" w14:paraId="086C88E5" w14:textId="2DDBD596" w:rsidTr="002B3121">
        <w:trPr>
          <w:del w:id="1347"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0" w14:textId="3ADE4C26" w:rsidR="002B3121" w:rsidRPr="000F464A" w:rsidDel="00185B6F" w:rsidRDefault="002B3121" w:rsidP="00713486">
            <w:pPr>
              <w:spacing w:after="120"/>
              <w:rPr>
                <w:del w:id="1348"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1" w14:textId="7D1C15CF" w:rsidR="002B3121" w:rsidRPr="000F464A" w:rsidDel="00185B6F" w:rsidRDefault="002B3121" w:rsidP="00713486">
            <w:pPr>
              <w:spacing w:after="120"/>
              <w:rPr>
                <w:del w:id="1349"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2" w14:textId="397D9565" w:rsidR="002B3121" w:rsidRPr="000F464A" w:rsidDel="00185B6F" w:rsidRDefault="002B3121" w:rsidP="00713486">
            <w:pPr>
              <w:spacing w:after="120"/>
              <w:rPr>
                <w:del w:id="1350"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3" w14:textId="21D90C73" w:rsidR="002B3121" w:rsidRPr="000F464A" w:rsidDel="00185B6F" w:rsidRDefault="002B3121" w:rsidP="00713486">
            <w:pPr>
              <w:spacing w:after="120"/>
              <w:rPr>
                <w:del w:id="1351"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4" w14:textId="1EBF5991" w:rsidR="002B3121" w:rsidRPr="000F464A" w:rsidDel="00185B6F" w:rsidRDefault="002B3121" w:rsidP="00713486">
            <w:pPr>
              <w:spacing w:after="120"/>
              <w:rPr>
                <w:del w:id="1352" w:author="Tarek Hesham" w:date="2023-06-12T01:29:00Z"/>
                <w:rFonts w:cs="Arial"/>
              </w:rPr>
            </w:pPr>
          </w:p>
        </w:tc>
      </w:tr>
      <w:tr w:rsidR="002B3121" w:rsidRPr="000F464A" w:rsidDel="00185B6F" w14:paraId="086C88EB" w14:textId="4E9940FB" w:rsidTr="002B3121">
        <w:trPr>
          <w:del w:id="1353" w:author="Tarek Hesham" w:date="2023-06-12T01:29:00Z"/>
        </w:trPr>
        <w:tc>
          <w:tcPr>
            <w:tcW w:w="9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6" w14:textId="659DA106" w:rsidR="002B3121" w:rsidRPr="000F464A" w:rsidDel="00185B6F" w:rsidRDefault="002B3121" w:rsidP="00713486">
            <w:pPr>
              <w:spacing w:after="120"/>
              <w:rPr>
                <w:del w:id="1354"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7" w14:textId="6B375299" w:rsidR="002B3121" w:rsidRPr="000F464A" w:rsidDel="00185B6F" w:rsidRDefault="002B3121" w:rsidP="00713486">
            <w:pPr>
              <w:spacing w:after="120"/>
              <w:rPr>
                <w:del w:id="1355" w:author="Tarek Hesham" w:date="2023-06-12T01:29:00Z"/>
                <w:rFonts w:cs="Arial"/>
              </w:rPr>
            </w:pPr>
          </w:p>
        </w:tc>
        <w:tc>
          <w:tcPr>
            <w:tcW w:w="118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8" w14:textId="4468953E" w:rsidR="002B3121" w:rsidRPr="000F464A" w:rsidDel="00185B6F" w:rsidRDefault="002B3121" w:rsidP="00713486">
            <w:pPr>
              <w:spacing w:after="120"/>
              <w:rPr>
                <w:del w:id="1356"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9" w14:textId="7B324775" w:rsidR="002B3121" w:rsidRPr="000F464A" w:rsidDel="00185B6F" w:rsidRDefault="002B3121" w:rsidP="00713486">
            <w:pPr>
              <w:spacing w:after="120"/>
              <w:rPr>
                <w:del w:id="1357" w:author="Tarek Hesham" w:date="2023-06-12T01:29:00Z"/>
                <w:rFonts w:cs="Arial"/>
              </w:rPr>
            </w:pPr>
          </w:p>
        </w:tc>
        <w:tc>
          <w:tcPr>
            <w:tcW w:w="95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8EA" w14:textId="52EC4ED6" w:rsidR="002B3121" w:rsidRPr="000F464A" w:rsidDel="00185B6F" w:rsidRDefault="002B3121" w:rsidP="00713486">
            <w:pPr>
              <w:spacing w:after="120"/>
              <w:rPr>
                <w:del w:id="1358" w:author="Tarek Hesham" w:date="2023-06-12T01:29:00Z"/>
                <w:rFonts w:cs="Arial"/>
              </w:rPr>
            </w:pPr>
          </w:p>
        </w:tc>
      </w:tr>
    </w:tbl>
    <w:p w14:paraId="086C88EC" w14:textId="53D67E8F" w:rsidR="002B3121" w:rsidRPr="000F464A" w:rsidDel="00185B6F" w:rsidRDefault="002B3121" w:rsidP="008876EE">
      <w:pPr>
        <w:pStyle w:val="Heading5"/>
        <w:numPr>
          <w:ilvl w:val="4"/>
          <w:numId w:val="32"/>
        </w:numPr>
        <w:rPr>
          <w:del w:id="1359" w:author="Tarek Hesham" w:date="2023-06-12T01:29:00Z"/>
          <w:rFonts w:cs="Arial"/>
          <w:sz w:val="20"/>
          <w:szCs w:val="20"/>
        </w:rPr>
      </w:pPr>
      <w:bookmarkStart w:id="1360" w:name="_Toc213828369"/>
      <w:bookmarkStart w:id="1361" w:name="_Toc184779120"/>
      <w:del w:id="1362" w:author="Tarek Hesham" w:date="2023-06-12T01:29:00Z">
        <w:r w:rsidRPr="000F464A" w:rsidDel="00185B6F">
          <w:rPr>
            <w:rFonts w:cs="Arial"/>
            <w:sz w:val="20"/>
            <w:szCs w:val="20"/>
          </w:rPr>
          <w:delText>Field Groups</w:delText>
        </w:r>
        <w:bookmarkEnd w:id="1360"/>
        <w:bookmarkEnd w:id="1361"/>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6"/>
        <w:gridCol w:w="3296"/>
        <w:gridCol w:w="3675"/>
      </w:tblGrid>
      <w:tr w:rsidR="002B3121" w:rsidRPr="000F464A" w:rsidDel="00185B6F" w14:paraId="086C88F0" w14:textId="430D6B24" w:rsidTr="002B3121">
        <w:trPr>
          <w:del w:id="1363" w:author="Tarek Hesham" w:date="2023-06-12T01:29:00Z"/>
        </w:trPr>
        <w:tc>
          <w:tcPr>
            <w:tcW w:w="166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ED" w14:textId="40A88CC0" w:rsidR="002B3121" w:rsidRPr="000F464A" w:rsidDel="00185B6F" w:rsidRDefault="002B3121" w:rsidP="00713486">
            <w:pPr>
              <w:spacing w:after="120"/>
              <w:rPr>
                <w:del w:id="1364" w:author="Tarek Hesham" w:date="2023-06-12T01:29:00Z"/>
                <w:rFonts w:cs="Arial"/>
                <w:b/>
              </w:rPr>
            </w:pPr>
            <w:del w:id="1365" w:author="Tarek Hesham" w:date="2023-06-12T01:29:00Z">
              <w:r w:rsidRPr="000F464A" w:rsidDel="00185B6F">
                <w:rPr>
                  <w:rFonts w:cs="Arial"/>
                  <w:b/>
                </w:rPr>
                <w:delText>Field Group Name</w:delText>
              </w:r>
            </w:del>
          </w:p>
        </w:tc>
        <w:tc>
          <w:tcPr>
            <w:tcW w:w="1576"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EE" w14:textId="4C9CD7E6" w:rsidR="002B3121" w:rsidRPr="000F464A" w:rsidDel="00185B6F" w:rsidRDefault="002B3121" w:rsidP="00713486">
            <w:pPr>
              <w:spacing w:after="120"/>
              <w:rPr>
                <w:del w:id="1366" w:author="Tarek Hesham" w:date="2023-06-12T01:29:00Z"/>
                <w:rFonts w:cs="Arial"/>
                <w:b/>
              </w:rPr>
            </w:pPr>
            <w:del w:id="1367" w:author="Tarek Hesham" w:date="2023-06-12T01:29:00Z">
              <w:r w:rsidRPr="000F464A" w:rsidDel="00185B6F">
                <w:rPr>
                  <w:rFonts w:cs="Arial"/>
                  <w:b/>
                </w:rPr>
                <w:delText>Fields</w:delText>
              </w:r>
            </w:del>
          </w:p>
        </w:tc>
        <w:tc>
          <w:tcPr>
            <w:tcW w:w="175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8EF" w14:textId="5F7C6A78" w:rsidR="002B3121" w:rsidRPr="000F464A" w:rsidDel="00185B6F" w:rsidRDefault="002B3121" w:rsidP="00713486">
            <w:pPr>
              <w:spacing w:after="120"/>
              <w:rPr>
                <w:del w:id="1368" w:author="Tarek Hesham" w:date="2023-06-12T01:29:00Z"/>
                <w:rFonts w:cs="Arial"/>
                <w:b/>
              </w:rPr>
            </w:pPr>
            <w:del w:id="1369" w:author="Tarek Hesham" w:date="2023-06-12T01:29:00Z">
              <w:r w:rsidRPr="000F464A" w:rsidDel="00185B6F">
                <w:rPr>
                  <w:rFonts w:cs="Arial"/>
                  <w:b/>
                </w:rPr>
                <w:delText>Justification</w:delText>
              </w:r>
            </w:del>
          </w:p>
        </w:tc>
      </w:tr>
      <w:tr w:rsidR="002B3121" w:rsidRPr="000F464A" w:rsidDel="00185B6F" w14:paraId="086C88F4" w14:textId="19039B5E" w:rsidTr="002B3121">
        <w:trPr>
          <w:del w:id="1370"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8F1" w14:textId="74D40CFB" w:rsidR="002B3121" w:rsidRPr="000F464A" w:rsidDel="00185B6F" w:rsidRDefault="002B3121" w:rsidP="00713486">
            <w:pPr>
              <w:spacing w:after="120"/>
              <w:rPr>
                <w:del w:id="1371"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8F2" w14:textId="0602EF46" w:rsidR="002B3121" w:rsidRPr="000F464A" w:rsidDel="00185B6F" w:rsidRDefault="002B3121" w:rsidP="00713486">
            <w:pPr>
              <w:spacing w:after="120"/>
              <w:rPr>
                <w:del w:id="1372"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8F3" w14:textId="39A20E19" w:rsidR="002B3121" w:rsidRPr="000F464A" w:rsidDel="00185B6F" w:rsidRDefault="002B3121" w:rsidP="00713486">
            <w:pPr>
              <w:spacing w:after="120"/>
              <w:rPr>
                <w:del w:id="1373" w:author="Tarek Hesham" w:date="2023-06-12T01:29:00Z"/>
                <w:rFonts w:cs="Arial"/>
              </w:rPr>
            </w:pPr>
          </w:p>
        </w:tc>
      </w:tr>
      <w:tr w:rsidR="002B3121" w:rsidRPr="000F464A" w:rsidDel="00185B6F" w14:paraId="086C88F8" w14:textId="393B7E10" w:rsidTr="002B3121">
        <w:trPr>
          <w:del w:id="1374"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8F5" w14:textId="3A6C2729" w:rsidR="002B3121" w:rsidRPr="000F464A" w:rsidDel="00185B6F" w:rsidRDefault="002B3121" w:rsidP="00713486">
            <w:pPr>
              <w:spacing w:after="120"/>
              <w:rPr>
                <w:del w:id="1375"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8F6" w14:textId="62272AB5" w:rsidR="002B3121" w:rsidRPr="000F464A" w:rsidDel="00185B6F" w:rsidRDefault="002B3121" w:rsidP="00713486">
            <w:pPr>
              <w:spacing w:after="120"/>
              <w:rPr>
                <w:del w:id="1376"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8F7" w14:textId="139E414A" w:rsidR="002B3121" w:rsidRPr="000F464A" w:rsidDel="00185B6F" w:rsidRDefault="002B3121" w:rsidP="00713486">
            <w:pPr>
              <w:spacing w:after="120"/>
              <w:rPr>
                <w:del w:id="1377" w:author="Tarek Hesham" w:date="2023-06-12T01:29:00Z"/>
                <w:rFonts w:cs="Arial"/>
              </w:rPr>
            </w:pPr>
          </w:p>
        </w:tc>
      </w:tr>
      <w:tr w:rsidR="002B3121" w:rsidRPr="000F464A" w:rsidDel="00185B6F" w14:paraId="086C88FC" w14:textId="52489D9D" w:rsidTr="002B3121">
        <w:trPr>
          <w:del w:id="1378"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8F9" w14:textId="3A5FFEE9" w:rsidR="002B3121" w:rsidRPr="000F464A" w:rsidDel="00185B6F" w:rsidRDefault="002B3121" w:rsidP="00713486">
            <w:pPr>
              <w:spacing w:after="120"/>
              <w:rPr>
                <w:del w:id="1379"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8FA" w14:textId="0FC2F4FB" w:rsidR="002B3121" w:rsidRPr="000F464A" w:rsidDel="00185B6F" w:rsidRDefault="002B3121" w:rsidP="00713486">
            <w:pPr>
              <w:spacing w:after="120"/>
              <w:rPr>
                <w:del w:id="1380"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8FB" w14:textId="453D0DD6" w:rsidR="002B3121" w:rsidRPr="000F464A" w:rsidDel="00185B6F" w:rsidRDefault="002B3121" w:rsidP="00713486">
            <w:pPr>
              <w:spacing w:after="120"/>
              <w:rPr>
                <w:del w:id="1381" w:author="Tarek Hesham" w:date="2023-06-12T01:29:00Z"/>
                <w:rFonts w:cs="Arial"/>
              </w:rPr>
            </w:pPr>
          </w:p>
        </w:tc>
      </w:tr>
      <w:tr w:rsidR="002B3121" w:rsidRPr="000F464A" w:rsidDel="00185B6F" w14:paraId="086C8900" w14:textId="748C6206" w:rsidTr="002B3121">
        <w:trPr>
          <w:del w:id="1382"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8FD" w14:textId="46D365D4" w:rsidR="002B3121" w:rsidRPr="000F464A" w:rsidDel="00185B6F" w:rsidRDefault="002B3121" w:rsidP="00713486">
            <w:pPr>
              <w:spacing w:after="120"/>
              <w:rPr>
                <w:del w:id="1383"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8FE" w14:textId="36F64F08" w:rsidR="002B3121" w:rsidRPr="000F464A" w:rsidDel="00185B6F" w:rsidRDefault="002B3121" w:rsidP="00713486">
            <w:pPr>
              <w:spacing w:after="120"/>
              <w:rPr>
                <w:del w:id="1384"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8FF" w14:textId="2242B7A8" w:rsidR="002B3121" w:rsidRPr="000F464A" w:rsidDel="00185B6F" w:rsidRDefault="002B3121" w:rsidP="00713486">
            <w:pPr>
              <w:spacing w:after="120"/>
              <w:rPr>
                <w:del w:id="1385" w:author="Tarek Hesham" w:date="2023-06-12T01:29:00Z"/>
                <w:rFonts w:cs="Arial"/>
              </w:rPr>
            </w:pPr>
          </w:p>
        </w:tc>
      </w:tr>
      <w:tr w:rsidR="002B3121" w:rsidRPr="000F464A" w:rsidDel="00185B6F" w14:paraId="086C8904" w14:textId="4FEBECD3" w:rsidTr="002B3121">
        <w:trPr>
          <w:del w:id="1386"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01" w14:textId="489970A6" w:rsidR="002B3121" w:rsidRPr="000F464A" w:rsidDel="00185B6F" w:rsidRDefault="002B3121" w:rsidP="00713486">
            <w:pPr>
              <w:spacing w:after="120"/>
              <w:rPr>
                <w:del w:id="1387"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02" w14:textId="41835C82" w:rsidR="002B3121" w:rsidRPr="000F464A" w:rsidDel="00185B6F" w:rsidRDefault="002B3121" w:rsidP="00713486">
            <w:pPr>
              <w:spacing w:after="120"/>
              <w:rPr>
                <w:del w:id="1388"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03" w14:textId="6780B6A6" w:rsidR="002B3121" w:rsidRPr="000F464A" w:rsidDel="00185B6F" w:rsidRDefault="002B3121" w:rsidP="00713486">
            <w:pPr>
              <w:spacing w:after="120"/>
              <w:rPr>
                <w:del w:id="1389" w:author="Tarek Hesham" w:date="2023-06-12T01:29:00Z"/>
                <w:rFonts w:cs="Arial"/>
              </w:rPr>
            </w:pPr>
          </w:p>
        </w:tc>
      </w:tr>
      <w:tr w:rsidR="002B3121" w:rsidRPr="000F464A" w:rsidDel="00185B6F" w14:paraId="086C8908" w14:textId="785ED9BF" w:rsidTr="002B3121">
        <w:trPr>
          <w:del w:id="1390"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05" w14:textId="28E9316C" w:rsidR="002B3121" w:rsidRPr="000F464A" w:rsidDel="00185B6F" w:rsidRDefault="002B3121" w:rsidP="00713486">
            <w:pPr>
              <w:spacing w:after="120"/>
              <w:rPr>
                <w:del w:id="1391"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06" w14:textId="1519BCC0" w:rsidR="002B3121" w:rsidRPr="000F464A" w:rsidDel="00185B6F" w:rsidRDefault="002B3121" w:rsidP="00713486">
            <w:pPr>
              <w:spacing w:after="120"/>
              <w:rPr>
                <w:del w:id="1392"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07" w14:textId="176AD44A" w:rsidR="002B3121" w:rsidRPr="000F464A" w:rsidDel="00185B6F" w:rsidRDefault="002B3121" w:rsidP="00713486">
            <w:pPr>
              <w:spacing w:after="120"/>
              <w:rPr>
                <w:del w:id="1393" w:author="Tarek Hesham" w:date="2023-06-12T01:29:00Z"/>
                <w:rFonts w:cs="Arial"/>
              </w:rPr>
            </w:pPr>
          </w:p>
        </w:tc>
      </w:tr>
    </w:tbl>
    <w:p w14:paraId="086C8909" w14:textId="1C1FB573" w:rsidR="002B3121" w:rsidRPr="000F464A" w:rsidDel="00185B6F" w:rsidRDefault="002B3121" w:rsidP="008876EE">
      <w:pPr>
        <w:pStyle w:val="Heading5"/>
        <w:numPr>
          <w:ilvl w:val="4"/>
          <w:numId w:val="32"/>
        </w:numPr>
        <w:rPr>
          <w:del w:id="1394" w:author="Tarek Hesham" w:date="2023-06-12T01:29:00Z"/>
          <w:rFonts w:cs="Arial"/>
          <w:sz w:val="20"/>
          <w:szCs w:val="20"/>
        </w:rPr>
      </w:pPr>
      <w:bookmarkStart w:id="1395" w:name="_Toc213828370"/>
      <w:bookmarkStart w:id="1396" w:name="_Toc184779121"/>
      <w:del w:id="1397" w:author="Tarek Hesham" w:date="2023-06-12T01:29:00Z">
        <w:r w:rsidRPr="000F464A" w:rsidDel="00185B6F">
          <w:rPr>
            <w:rFonts w:cs="Arial"/>
            <w:sz w:val="20"/>
            <w:szCs w:val="20"/>
          </w:rPr>
          <w:delText>Indexes</w:delText>
        </w:r>
        <w:bookmarkEnd w:id="1395"/>
        <w:bookmarkEnd w:id="1396"/>
      </w:del>
    </w:p>
    <w:tbl>
      <w:tblPr>
        <w:tblW w:w="5000" w:type="pct"/>
        <w:tblLook w:val="04A0" w:firstRow="1" w:lastRow="0" w:firstColumn="1" w:lastColumn="0" w:noHBand="0" w:noVBand="1"/>
      </w:tblPr>
      <w:tblGrid>
        <w:gridCol w:w="2614"/>
        <w:gridCol w:w="2614"/>
        <w:gridCol w:w="2286"/>
        <w:gridCol w:w="2943"/>
      </w:tblGrid>
      <w:tr w:rsidR="002B3121" w:rsidRPr="000F464A" w:rsidDel="00185B6F" w14:paraId="086C890E" w14:textId="72DFF57B" w:rsidTr="002B3121">
        <w:trPr>
          <w:del w:id="1398" w:author="Tarek Hesham" w:date="2023-06-12T01:29:00Z"/>
        </w:trPr>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0A" w14:textId="6F161DDC" w:rsidR="002B3121" w:rsidRPr="000F464A" w:rsidDel="00185B6F" w:rsidRDefault="002B3121" w:rsidP="00713486">
            <w:pPr>
              <w:spacing w:after="120"/>
              <w:rPr>
                <w:del w:id="1399" w:author="Tarek Hesham" w:date="2023-06-12T01:29:00Z"/>
                <w:rFonts w:cs="Arial"/>
                <w:b/>
              </w:rPr>
            </w:pPr>
            <w:del w:id="1400" w:author="Tarek Hesham" w:date="2023-06-12T01:29:00Z">
              <w:r w:rsidRPr="000F464A" w:rsidDel="00185B6F">
                <w:rPr>
                  <w:rFonts w:cs="Arial"/>
                  <w:b/>
                </w:rPr>
                <w:delText>Index</w:delText>
              </w:r>
            </w:del>
          </w:p>
        </w:tc>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0B" w14:textId="7B3DE719" w:rsidR="002B3121" w:rsidRPr="000F464A" w:rsidDel="00185B6F" w:rsidRDefault="002B3121" w:rsidP="00713486">
            <w:pPr>
              <w:spacing w:after="120"/>
              <w:rPr>
                <w:del w:id="1401" w:author="Tarek Hesham" w:date="2023-06-12T01:29:00Z"/>
                <w:rFonts w:cs="Arial"/>
                <w:b/>
              </w:rPr>
            </w:pPr>
            <w:del w:id="1402" w:author="Tarek Hesham" w:date="2023-06-12T01:29:00Z">
              <w:r w:rsidRPr="000F464A" w:rsidDel="00185B6F">
                <w:rPr>
                  <w:rFonts w:cs="Arial"/>
                  <w:b/>
                </w:rPr>
                <w:delText>Allow Duplicates</w:delText>
              </w:r>
            </w:del>
          </w:p>
        </w:tc>
        <w:tc>
          <w:tcPr>
            <w:tcW w:w="109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0C" w14:textId="3A81BD4D" w:rsidR="002B3121" w:rsidRPr="000F464A" w:rsidDel="00185B6F" w:rsidRDefault="002B3121" w:rsidP="00713486">
            <w:pPr>
              <w:spacing w:after="120"/>
              <w:rPr>
                <w:del w:id="1403" w:author="Tarek Hesham" w:date="2023-06-12T01:29:00Z"/>
                <w:rFonts w:cs="Arial"/>
                <w:b/>
              </w:rPr>
            </w:pPr>
            <w:del w:id="1404" w:author="Tarek Hesham" w:date="2023-06-12T01:29:00Z">
              <w:r w:rsidRPr="000F464A" w:rsidDel="00185B6F">
                <w:rPr>
                  <w:rFonts w:cs="Arial"/>
                  <w:b/>
                </w:rPr>
                <w:delText>Fields</w:delText>
              </w:r>
            </w:del>
          </w:p>
        </w:tc>
        <w:tc>
          <w:tcPr>
            <w:tcW w:w="14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0D" w14:textId="4D9BF3AC" w:rsidR="002B3121" w:rsidRPr="000F464A" w:rsidDel="00185B6F" w:rsidRDefault="002B3121" w:rsidP="00713486">
            <w:pPr>
              <w:spacing w:after="120"/>
              <w:rPr>
                <w:del w:id="1405" w:author="Tarek Hesham" w:date="2023-06-12T01:29:00Z"/>
                <w:rFonts w:cs="Arial"/>
                <w:b/>
              </w:rPr>
            </w:pPr>
            <w:del w:id="1406" w:author="Tarek Hesham" w:date="2023-06-12T01:29:00Z">
              <w:r w:rsidRPr="000F464A" w:rsidDel="00185B6F">
                <w:rPr>
                  <w:rFonts w:cs="Arial"/>
                  <w:b/>
                </w:rPr>
                <w:delText>Justification</w:delText>
              </w:r>
            </w:del>
          </w:p>
        </w:tc>
      </w:tr>
      <w:tr w:rsidR="002B3121" w:rsidRPr="000F464A" w:rsidDel="00185B6F" w14:paraId="086C8913" w14:textId="68C1862E" w:rsidTr="002B3121">
        <w:trPr>
          <w:del w:id="1407" w:author="Tarek Hesham" w:date="2023-06-12T01:29:00Z"/>
        </w:trPr>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0F" w14:textId="14D97462" w:rsidR="002B3121" w:rsidRPr="000F464A" w:rsidDel="00185B6F" w:rsidRDefault="002B3121" w:rsidP="00713486">
            <w:pPr>
              <w:spacing w:after="120"/>
              <w:rPr>
                <w:del w:id="1408" w:author="Tarek Hesham" w:date="2023-06-12T01:29:00Z"/>
                <w:rFonts w:cs="Arial"/>
              </w:rPr>
            </w:pPr>
          </w:p>
        </w:tc>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0" w14:textId="7552A173" w:rsidR="002B3121" w:rsidRPr="000F464A" w:rsidDel="00185B6F" w:rsidRDefault="002B3121" w:rsidP="00713486">
            <w:pPr>
              <w:spacing w:after="120"/>
              <w:rPr>
                <w:del w:id="1409" w:author="Tarek Hesham" w:date="2023-06-12T01:29:00Z"/>
                <w:rFonts w:cs="Arial"/>
              </w:rPr>
            </w:pPr>
          </w:p>
        </w:tc>
        <w:tc>
          <w:tcPr>
            <w:tcW w:w="10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1" w14:textId="7E08AE69" w:rsidR="002B3121" w:rsidRPr="000F464A" w:rsidDel="00185B6F" w:rsidRDefault="002B3121" w:rsidP="00713486">
            <w:pPr>
              <w:spacing w:after="120"/>
              <w:rPr>
                <w:del w:id="1410" w:author="Tarek Hesham" w:date="2023-06-12T01:29:00Z"/>
                <w:rFonts w:cs="Arial"/>
              </w:rPr>
            </w:pPr>
          </w:p>
        </w:tc>
        <w:tc>
          <w:tcPr>
            <w:tcW w:w="14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2" w14:textId="2E17F93E" w:rsidR="002B3121" w:rsidRPr="000F464A" w:rsidDel="00185B6F" w:rsidRDefault="002B3121" w:rsidP="00713486">
            <w:pPr>
              <w:spacing w:after="120"/>
              <w:rPr>
                <w:del w:id="1411" w:author="Tarek Hesham" w:date="2023-06-12T01:29:00Z"/>
                <w:rFonts w:cs="Arial"/>
              </w:rPr>
            </w:pPr>
          </w:p>
        </w:tc>
      </w:tr>
      <w:tr w:rsidR="002B3121" w:rsidRPr="000F464A" w:rsidDel="00185B6F" w14:paraId="086C8918" w14:textId="792A540D" w:rsidTr="002B3121">
        <w:trPr>
          <w:del w:id="1412" w:author="Tarek Hesham" w:date="2023-06-12T01:29:00Z"/>
        </w:trPr>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4" w14:textId="63457790" w:rsidR="002B3121" w:rsidRPr="000F464A" w:rsidDel="00185B6F" w:rsidRDefault="002B3121" w:rsidP="00713486">
            <w:pPr>
              <w:spacing w:after="120"/>
              <w:rPr>
                <w:del w:id="1413" w:author="Tarek Hesham" w:date="2023-06-12T01:29:00Z"/>
                <w:rFonts w:cs="Arial"/>
              </w:rPr>
            </w:pPr>
          </w:p>
        </w:tc>
        <w:tc>
          <w:tcPr>
            <w:tcW w:w="12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5" w14:textId="7B08BBE1" w:rsidR="002B3121" w:rsidRPr="000F464A" w:rsidDel="00185B6F" w:rsidRDefault="002B3121" w:rsidP="00713486">
            <w:pPr>
              <w:spacing w:after="120"/>
              <w:rPr>
                <w:del w:id="1414" w:author="Tarek Hesham" w:date="2023-06-12T01:29:00Z"/>
                <w:rFonts w:cs="Arial"/>
              </w:rPr>
            </w:pPr>
          </w:p>
        </w:tc>
        <w:tc>
          <w:tcPr>
            <w:tcW w:w="10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6" w14:textId="191CAE83" w:rsidR="002B3121" w:rsidRPr="000F464A" w:rsidDel="00185B6F" w:rsidRDefault="002B3121" w:rsidP="00713486">
            <w:pPr>
              <w:spacing w:after="120"/>
              <w:rPr>
                <w:del w:id="1415" w:author="Tarek Hesham" w:date="2023-06-12T01:29:00Z"/>
                <w:rFonts w:cs="Arial"/>
              </w:rPr>
            </w:pPr>
          </w:p>
        </w:tc>
        <w:tc>
          <w:tcPr>
            <w:tcW w:w="14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17" w14:textId="7C5F9028" w:rsidR="002B3121" w:rsidRPr="000F464A" w:rsidDel="00185B6F" w:rsidRDefault="002B3121" w:rsidP="00713486">
            <w:pPr>
              <w:spacing w:after="120"/>
              <w:rPr>
                <w:del w:id="1416" w:author="Tarek Hesham" w:date="2023-06-12T01:29:00Z"/>
                <w:rFonts w:cs="Arial"/>
              </w:rPr>
            </w:pPr>
          </w:p>
        </w:tc>
      </w:tr>
    </w:tbl>
    <w:p w14:paraId="086C8919" w14:textId="52C820C1" w:rsidR="002B3121" w:rsidRPr="000F464A" w:rsidDel="00185B6F" w:rsidRDefault="002B3121" w:rsidP="008876EE">
      <w:pPr>
        <w:pStyle w:val="Heading5"/>
        <w:numPr>
          <w:ilvl w:val="4"/>
          <w:numId w:val="32"/>
        </w:numPr>
        <w:rPr>
          <w:del w:id="1417" w:author="Tarek Hesham" w:date="2023-06-12T01:29:00Z"/>
          <w:rFonts w:cs="Arial"/>
          <w:sz w:val="20"/>
          <w:szCs w:val="20"/>
        </w:rPr>
      </w:pPr>
      <w:bookmarkStart w:id="1418" w:name="_Toc213828371"/>
      <w:bookmarkStart w:id="1419" w:name="_Toc184779122"/>
      <w:del w:id="1420" w:author="Tarek Hesham" w:date="2023-06-12T01:29:00Z">
        <w:r w:rsidRPr="000F464A" w:rsidDel="00185B6F">
          <w:rPr>
            <w:rFonts w:cs="Arial"/>
            <w:sz w:val="20"/>
            <w:szCs w:val="20"/>
          </w:rPr>
          <w:delText>Relations</w:delText>
        </w:r>
        <w:bookmarkEnd w:id="1418"/>
        <w:bookmarkEnd w:id="1419"/>
      </w:del>
    </w:p>
    <w:tbl>
      <w:tblPr>
        <w:tblW w:w="5000" w:type="pct"/>
        <w:tblLook w:val="04A0" w:firstRow="1" w:lastRow="0" w:firstColumn="1" w:lastColumn="0" w:noHBand="0" w:noVBand="1"/>
      </w:tblPr>
      <w:tblGrid>
        <w:gridCol w:w="1137"/>
        <w:gridCol w:w="841"/>
        <w:gridCol w:w="983"/>
        <w:gridCol w:w="1250"/>
        <w:gridCol w:w="1250"/>
        <w:gridCol w:w="2498"/>
        <w:gridCol w:w="2498"/>
      </w:tblGrid>
      <w:tr w:rsidR="00CE384D" w:rsidRPr="000F464A" w:rsidDel="00185B6F" w14:paraId="086C8921" w14:textId="7588A238" w:rsidTr="00CE384D">
        <w:trPr>
          <w:del w:id="1421" w:author="Tarek Hesham" w:date="2023-06-12T01:29:00Z"/>
        </w:trPr>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1A" w14:textId="4A68CBF1" w:rsidR="00CE384D" w:rsidRPr="000F464A" w:rsidDel="00185B6F" w:rsidRDefault="00CE384D" w:rsidP="00713486">
            <w:pPr>
              <w:spacing w:after="120"/>
              <w:rPr>
                <w:del w:id="1422" w:author="Tarek Hesham" w:date="2023-06-12T01:29:00Z"/>
                <w:rFonts w:cs="Arial"/>
                <w:b/>
              </w:rPr>
            </w:pPr>
            <w:del w:id="1423" w:author="Tarek Hesham" w:date="2023-06-12T01:29:00Z">
              <w:r w:rsidRPr="000F464A" w:rsidDel="00185B6F">
                <w:rPr>
                  <w:rFonts w:cs="Arial"/>
                  <w:b/>
                </w:rPr>
                <w:delText>Relation</w:delText>
              </w:r>
            </w:del>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1B" w14:textId="00BB803C" w:rsidR="00CE384D" w:rsidRPr="000F464A" w:rsidDel="00185B6F" w:rsidRDefault="00CE384D" w:rsidP="00713486">
            <w:pPr>
              <w:spacing w:after="120"/>
              <w:rPr>
                <w:del w:id="1424" w:author="Tarek Hesham" w:date="2023-06-12T01:29:00Z"/>
                <w:rFonts w:cs="Arial"/>
                <w:b/>
              </w:rPr>
            </w:pPr>
            <w:del w:id="1425" w:author="Tarek Hesham" w:date="2023-06-12T01:29:00Z">
              <w:r w:rsidRPr="000F464A" w:rsidDel="00185B6F">
                <w:rPr>
                  <w:rFonts w:cs="Arial"/>
                  <w:b/>
                </w:rPr>
                <w:delText>Table</w:delText>
              </w:r>
            </w:del>
          </w:p>
        </w:tc>
        <w:tc>
          <w:tcPr>
            <w:tcW w:w="46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1C" w14:textId="2C2F6E02" w:rsidR="00CE384D" w:rsidRPr="000F464A" w:rsidDel="00185B6F" w:rsidRDefault="00CE384D" w:rsidP="00713486">
            <w:pPr>
              <w:spacing w:after="120"/>
              <w:rPr>
                <w:del w:id="1426" w:author="Tarek Hesham" w:date="2023-06-12T01:29:00Z"/>
                <w:rFonts w:cs="Arial"/>
                <w:b/>
              </w:rPr>
            </w:pPr>
            <w:del w:id="1427" w:author="Tarek Hesham" w:date="2023-06-12T01:29:00Z">
              <w:r w:rsidRPr="000F464A" w:rsidDel="00185B6F">
                <w:rPr>
                  <w:rFonts w:cs="Arial"/>
                  <w:b/>
                </w:rPr>
                <w:delText>Validate</w:delText>
              </w:r>
            </w:del>
          </w:p>
        </w:tc>
        <w:tc>
          <w:tcPr>
            <w:tcW w:w="58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1D" w14:textId="27954438" w:rsidR="00CE384D" w:rsidDel="00185B6F" w:rsidRDefault="00CE384D" w:rsidP="00713486">
            <w:pPr>
              <w:spacing w:after="120"/>
              <w:rPr>
                <w:del w:id="1428" w:author="Tarek Hesham" w:date="2023-06-12T01:29:00Z"/>
                <w:rFonts w:cs="Arial"/>
                <w:b/>
              </w:rPr>
            </w:pPr>
            <w:del w:id="1429" w:author="Tarek Hesham" w:date="2023-06-12T01:29:00Z">
              <w:r w:rsidDel="00185B6F">
                <w:rPr>
                  <w:rFonts w:cs="Arial"/>
                  <w:b/>
                </w:rPr>
                <w:delText xml:space="preserve">Cardinality </w:delText>
              </w:r>
            </w:del>
          </w:p>
        </w:tc>
        <w:tc>
          <w:tcPr>
            <w:tcW w:w="58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1E" w14:textId="1A508EBD" w:rsidR="00CE384D" w:rsidDel="00185B6F" w:rsidRDefault="00CE384D" w:rsidP="00713486">
            <w:pPr>
              <w:spacing w:after="120"/>
              <w:rPr>
                <w:del w:id="1430" w:author="Tarek Hesham" w:date="2023-06-12T01:29:00Z"/>
                <w:rFonts w:cs="Arial"/>
                <w:b/>
              </w:rPr>
            </w:pPr>
            <w:del w:id="1431" w:author="Tarek Hesham" w:date="2023-06-12T01:29:00Z">
              <w:r w:rsidDel="00185B6F">
                <w:rPr>
                  <w:rFonts w:cs="Arial"/>
                  <w:b/>
                </w:rPr>
                <w:delText>Related Table Cardinality</w:delText>
              </w:r>
            </w:del>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1F" w14:textId="265590E8" w:rsidR="00CE384D" w:rsidDel="00185B6F" w:rsidRDefault="00CE384D" w:rsidP="00713486">
            <w:pPr>
              <w:spacing w:after="120"/>
              <w:rPr>
                <w:del w:id="1432" w:author="Tarek Hesham" w:date="2023-06-12T01:29:00Z"/>
                <w:rFonts w:cs="Arial"/>
                <w:b/>
              </w:rPr>
            </w:pPr>
            <w:del w:id="1433" w:author="Tarek Hesham" w:date="2023-06-12T01:29:00Z">
              <w:r w:rsidDel="00185B6F">
                <w:rPr>
                  <w:rFonts w:cs="Arial"/>
                  <w:b/>
                </w:rPr>
                <w:delText>Relationship Type</w:delText>
              </w:r>
            </w:del>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20" w14:textId="3F5D335F" w:rsidR="00CE384D" w:rsidRPr="000F464A" w:rsidDel="00185B6F" w:rsidRDefault="00CE384D" w:rsidP="00713486">
            <w:pPr>
              <w:spacing w:after="120"/>
              <w:rPr>
                <w:del w:id="1434" w:author="Tarek Hesham" w:date="2023-06-12T01:29:00Z"/>
                <w:rFonts w:cs="Arial"/>
                <w:b/>
              </w:rPr>
            </w:pPr>
            <w:del w:id="1435" w:author="Tarek Hesham" w:date="2023-06-12T01:29:00Z">
              <w:r w:rsidDel="00185B6F">
                <w:rPr>
                  <w:rFonts w:cs="Arial"/>
                  <w:b/>
                </w:rPr>
                <w:delText>Other properties</w:delText>
              </w:r>
            </w:del>
          </w:p>
        </w:tc>
      </w:tr>
      <w:tr w:rsidR="00CE384D" w:rsidRPr="000F464A" w:rsidDel="00185B6F" w14:paraId="086C8929" w14:textId="62AEC30A" w:rsidTr="00CE384D">
        <w:trPr>
          <w:del w:id="1436" w:author="Tarek Hesham" w:date="2023-06-12T01:29:00Z"/>
        </w:trPr>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2" w14:textId="15C42EF7" w:rsidR="00CE384D" w:rsidRPr="000F464A" w:rsidDel="00185B6F" w:rsidRDefault="00CE384D" w:rsidP="00713486">
            <w:pPr>
              <w:spacing w:after="120"/>
              <w:rPr>
                <w:del w:id="1437" w:author="Tarek Hesham" w:date="2023-06-12T01:29:00Z"/>
                <w:rFonts w:cs="Arial"/>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3" w14:textId="224A6D82" w:rsidR="00CE384D" w:rsidRPr="000F464A" w:rsidDel="00185B6F" w:rsidRDefault="00CE384D" w:rsidP="00713486">
            <w:pPr>
              <w:spacing w:after="120"/>
              <w:rPr>
                <w:del w:id="1438" w:author="Tarek Hesham" w:date="2023-06-12T01:29:00Z"/>
                <w:rFonts w:cs="Arial"/>
              </w:rPr>
            </w:pPr>
          </w:p>
        </w:tc>
        <w:tc>
          <w:tcPr>
            <w:tcW w:w="4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4" w14:textId="1C57DB69" w:rsidR="00CE384D" w:rsidRPr="000F464A" w:rsidDel="00185B6F" w:rsidRDefault="00CE384D" w:rsidP="00713486">
            <w:pPr>
              <w:spacing w:after="120"/>
              <w:rPr>
                <w:del w:id="1439" w:author="Tarek Hesham" w:date="2023-06-12T01:29:00Z"/>
                <w:rFonts w:cs="Arial"/>
              </w:rPr>
            </w:pPr>
          </w:p>
        </w:tc>
        <w:tc>
          <w:tcPr>
            <w:tcW w:w="58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5" w14:textId="7189140C" w:rsidR="00CE384D" w:rsidRPr="000F464A" w:rsidDel="00185B6F" w:rsidRDefault="00CE384D" w:rsidP="00713486">
            <w:pPr>
              <w:spacing w:after="120"/>
              <w:rPr>
                <w:del w:id="1440" w:author="Tarek Hesham" w:date="2023-06-12T01:29:00Z"/>
                <w:rFonts w:cs="Arial"/>
              </w:rPr>
            </w:pPr>
          </w:p>
        </w:tc>
        <w:tc>
          <w:tcPr>
            <w:tcW w:w="5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6" w14:textId="32D30673" w:rsidR="00CE384D" w:rsidRPr="000F464A" w:rsidDel="00185B6F" w:rsidRDefault="00CE384D" w:rsidP="00713486">
            <w:pPr>
              <w:spacing w:after="120"/>
              <w:rPr>
                <w:del w:id="1441" w:author="Tarek Hesham" w:date="2023-06-12T01:29:00Z"/>
                <w:rFonts w:cs="Arial"/>
              </w:rPr>
            </w:pPr>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7" w14:textId="64AB2771" w:rsidR="00CE384D" w:rsidRPr="000F464A" w:rsidDel="00185B6F" w:rsidRDefault="00CE384D" w:rsidP="00713486">
            <w:pPr>
              <w:spacing w:after="120"/>
              <w:rPr>
                <w:del w:id="1442" w:author="Tarek Hesham" w:date="2023-06-12T01:29:00Z"/>
                <w:rFonts w:cs="Arial"/>
              </w:rPr>
            </w:pPr>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8" w14:textId="151506B3" w:rsidR="00CE384D" w:rsidRPr="000F464A" w:rsidDel="00185B6F" w:rsidRDefault="00CE384D" w:rsidP="00713486">
            <w:pPr>
              <w:spacing w:after="120"/>
              <w:rPr>
                <w:del w:id="1443" w:author="Tarek Hesham" w:date="2023-06-12T01:29:00Z"/>
                <w:rFonts w:cs="Arial"/>
              </w:rPr>
            </w:pPr>
          </w:p>
        </w:tc>
      </w:tr>
      <w:tr w:rsidR="00CE384D" w:rsidRPr="000F464A" w:rsidDel="00185B6F" w14:paraId="086C8931" w14:textId="3C764655" w:rsidTr="00CE384D">
        <w:trPr>
          <w:del w:id="1444" w:author="Tarek Hesham" w:date="2023-06-12T01:29:00Z"/>
        </w:trPr>
        <w:tc>
          <w:tcPr>
            <w:tcW w:w="55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A" w14:textId="657D3172" w:rsidR="00CE384D" w:rsidRPr="000F464A" w:rsidDel="00185B6F" w:rsidRDefault="00CE384D" w:rsidP="00713486">
            <w:pPr>
              <w:spacing w:after="120"/>
              <w:rPr>
                <w:del w:id="1445" w:author="Tarek Hesham" w:date="2023-06-12T01:29:00Z"/>
                <w:rFonts w:cs="Arial"/>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B" w14:textId="0EDEC1F3" w:rsidR="00CE384D" w:rsidRPr="000F464A" w:rsidDel="00185B6F" w:rsidRDefault="00CE384D" w:rsidP="00713486">
            <w:pPr>
              <w:spacing w:after="120"/>
              <w:rPr>
                <w:del w:id="1446" w:author="Tarek Hesham" w:date="2023-06-12T01:29:00Z"/>
                <w:rFonts w:cs="Arial"/>
              </w:rPr>
            </w:pPr>
          </w:p>
        </w:tc>
        <w:tc>
          <w:tcPr>
            <w:tcW w:w="4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C" w14:textId="12C35176" w:rsidR="00CE384D" w:rsidRPr="000F464A" w:rsidDel="00185B6F" w:rsidRDefault="00CE384D" w:rsidP="00713486">
            <w:pPr>
              <w:spacing w:after="120"/>
              <w:rPr>
                <w:del w:id="1447" w:author="Tarek Hesham" w:date="2023-06-12T01:29:00Z"/>
                <w:rFonts w:cs="Arial"/>
              </w:rPr>
            </w:pPr>
          </w:p>
        </w:tc>
        <w:tc>
          <w:tcPr>
            <w:tcW w:w="58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D" w14:textId="6A18C899" w:rsidR="00CE384D" w:rsidRPr="000F464A" w:rsidDel="00185B6F" w:rsidRDefault="00CE384D" w:rsidP="00713486">
            <w:pPr>
              <w:spacing w:after="120"/>
              <w:rPr>
                <w:del w:id="1448" w:author="Tarek Hesham" w:date="2023-06-12T01:29:00Z"/>
                <w:rFonts w:cs="Arial"/>
              </w:rPr>
            </w:pPr>
          </w:p>
        </w:tc>
        <w:tc>
          <w:tcPr>
            <w:tcW w:w="5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E" w14:textId="53D48047" w:rsidR="00CE384D" w:rsidRPr="000F464A" w:rsidDel="00185B6F" w:rsidRDefault="00CE384D" w:rsidP="00713486">
            <w:pPr>
              <w:spacing w:after="120"/>
              <w:rPr>
                <w:del w:id="1449" w:author="Tarek Hesham" w:date="2023-06-12T01:29:00Z"/>
                <w:rFonts w:cs="Arial"/>
              </w:rPr>
            </w:pPr>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2F" w14:textId="1A4A16CF" w:rsidR="00CE384D" w:rsidRPr="000F464A" w:rsidDel="00185B6F" w:rsidRDefault="00CE384D" w:rsidP="00713486">
            <w:pPr>
              <w:spacing w:after="120"/>
              <w:rPr>
                <w:del w:id="1450" w:author="Tarek Hesham" w:date="2023-06-12T01:29:00Z"/>
                <w:rFonts w:cs="Arial"/>
              </w:rPr>
            </w:pPr>
          </w:p>
        </w:tc>
        <w:tc>
          <w:tcPr>
            <w:tcW w:w="12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30" w14:textId="2759D612" w:rsidR="00CE384D" w:rsidRPr="000F464A" w:rsidDel="00185B6F" w:rsidRDefault="00CE384D" w:rsidP="00713486">
            <w:pPr>
              <w:spacing w:after="120"/>
              <w:rPr>
                <w:del w:id="1451" w:author="Tarek Hesham" w:date="2023-06-12T01:29:00Z"/>
                <w:rFonts w:cs="Arial"/>
              </w:rPr>
            </w:pPr>
          </w:p>
        </w:tc>
      </w:tr>
    </w:tbl>
    <w:p w14:paraId="086C8932" w14:textId="29D39361" w:rsidR="002B3121" w:rsidRPr="000F464A" w:rsidDel="00185B6F" w:rsidRDefault="002B3121" w:rsidP="008876EE">
      <w:pPr>
        <w:pStyle w:val="Heading5"/>
        <w:numPr>
          <w:ilvl w:val="4"/>
          <w:numId w:val="32"/>
        </w:numPr>
        <w:rPr>
          <w:del w:id="1452" w:author="Tarek Hesham" w:date="2023-06-12T01:29:00Z"/>
          <w:rFonts w:cs="Arial"/>
          <w:sz w:val="20"/>
          <w:szCs w:val="20"/>
        </w:rPr>
      </w:pPr>
      <w:bookmarkStart w:id="1453" w:name="_Toc158121478"/>
      <w:bookmarkStart w:id="1454" w:name="_Toc158121479"/>
      <w:bookmarkStart w:id="1455" w:name="_Toc158121480"/>
      <w:bookmarkStart w:id="1456" w:name="_Toc158121481"/>
      <w:bookmarkStart w:id="1457" w:name="_Toc158121482"/>
      <w:bookmarkStart w:id="1458" w:name="_Toc158121484"/>
      <w:bookmarkStart w:id="1459" w:name="_Toc158121485"/>
      <w:bookmarkStart w:id="1460" w:name="_Toc158121487"/>
      <w:bookmarkStart w:id="1461" w:name="_Toc158121488"/>
      <w:bookmarkStart w:id="1462" w:name="_Toc158121490"/>
      <w:bookmarkStart w:id="1463" w:name="_Toc158121491"/>
      <w:bookmarkStart w:id="1464" w:name="_Toc158121492"/>
      <w:bookmarkStart w:id="1465" w:name="_Toc158121494"/>
      <w:bookmarkStart w:id="1466" w:name="_Toc158121495"/>
      <w:bookmarkStart w:id="1467" w:name="_Toc158121497"/>
      <w:bookmarkStart w:id="1468" w:name="_Toc158121499"/>
      <w:bookmarkStart w:id="1469" w:name="_Toc158121501"/>
      <w:bookmarkStart w:id="1470" w:name="_Toc158121503"/>
      <w:bookmarkStart w:id="1471" w:name="_Toc158121504"/>
      <w:bookmarkStart w:id="1472" w:name="_Toc184779123"/>
      <w:bookmarkStart w:id="1473" w:name="_Toc21382837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del w:id="1474" w:author="Tarek Hesham" w:date="2023-06-12T01:29:00Z">
        <w:r w:rsidRPr="000F464A" w:rsidDel="00185B6F">
          <w:rPr>
            <w:rFonts w:cs="Arial"/>
            <w:sz w:val="20"/>
            <w:szCs w:val="20"/>
          </w:rPr>
          <w:delText>Delete Actions</w:delText>
        </w:r>
        <w:bookmarkEnd w:id="1472"/>
        <w:bookmarkEnd w:id="1473"/>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B3121" w:rsidRPr="000F464A" w:rsidDel="00185B6F" w14:paraId="086C8935" w14:textId="66280F50" w:rsidTr="002B3121">
        <w:trPr>
          <w:del w:id="1475" w:author="Tarek Hesham" w:date="2023-06-12T01:29:00Z"/>
        </w:trPr>
        <w:tc>
          <w:tcPr>
            <w:tcW w:w="442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33" w14:textId="3A51EA59" w:rsidR="002B3121" w:rsidRPr="000F464A" w:rsidDel="00185B6F" w:rsidRDefault="002B3121" w:rsidP="00713486">
            <w:pPr>
              <w:spacing w:after="120"/>
              <w:rPr>
                <w:del w:id="1476" w:author="Tarek Hesham" w:date="2023-06-12T01:29:00Z"/>
                <w:rFonts w:cs="Arial"/>
                <w:b/>
              </w:rPr>
            </w:pPr>
            <w:del w:id="1477" w:author="Tarek Hesham" w:date="2023-06-12T01:29:00Z">
              <w:r w:rsidRPr="000F464A" w:rsidDel="00185B6F">
                <w:rPr>
                  <w:rFonts w:cs="Arial"/>
                  <w:b/>
                </w:rPr>
                <w:delText>Table</w:delText>
              </w:r>
            </w:del>
          </w:p>
        </w:tc>
        <w:tc>
          <w:tcPr>
            <w:tcW w:w="442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34" w14:textId="2D85194B" w:rsidR="002B3121" w:rsidRPr="000F464A" w:rsidDel="00185B6F" w:rsidRDefault="002B3121" w:rsidP="00713486">
            <w:pPr>
              <w:spacing w:after="120"/>
              <w:rPr>
                <w:del w:id="1478" w:author="Tarek Hesham" w:date="2023-06-12T01:29:00Z"/>
                <w:rFonts w:cs="Arial"/>
                <w:b/>
              </w:rPr>
            </w:pPr>
            <w:del w:id="1479" w:author="Tarek Hesham" w:date="2023-06-12T01:29:00Z">
              <w:r w:rsidRPr="000F464A" w:rsidDel="00185B6F">
                <w:rPr>
                  <w:rFonts w:cs="Arial"/>
                  <w:b/>
                </w:rPr>
                <w:delText>Delete Action</w:delText>
              </w:r>
            </w:del>
          </w:p>
        </w:tc>
      </w:tr>
      <w:tr w:rsidR="002B3121" w:rsidRPr="000F464A" w:rsidDel="00185B6F" w14:paraId="086C8938" w14:textId="2310FA2B" w:rsidTr="002B3121">
        <w:trPr>
          <w:del w:id="1480" w:author="Tarek Hesham" w:date="2023-06-12T01:29:00Z"/>
        </w:trPr>
        <w:tc>
          <w:tcPr>
            <w:tcW w:w="4428" w:type="dxa"/>
            <w:tcBorders>
              <w:top w:val="single" w:sz="4" w:space="0" w:color="auto"/>
              <w:left w:val="single" w:sz="4" w:space="0" w:color="auto"/>
              <w:bottom w:val="single" w:sz="4" w:space="0" w:color="auto"/>
              <w:right w:val="single" w:sz="4" w:space="0" w:color="auto"/>
            </w:tcBorders>
          </w:tcPr>
          <w:p w14:paraId="086C8936" w14:textId="29E04B54" w:rsidR="002B3121" w:rsidRPr="000F464A" w:rsidDel="00185B6F" w:rsidRDefault="002B3121" w:rsidP="00713486">
            <w:pPr>
              <w:spacing w:after="120"/>
              <w:rPr>
                <w:del w:id="1481" w:author="Tarek Hesham" w:date="2023-06-12T01:29:00Z"/>
                <w:rFonts w:cs="Arial"/>
              </w:rPr>
            </w:pPr>
          </w:p>
        </w:tc>
        <w:tc>
          <w:tcPr>
            <w:tcW w:w="4428" w:type="dxa"/>
            <w:tcBorders>
              <w:top w:val="single" w:sz="4" w:space="0" w:color="auto"/>
              <w:left w:val="single" w:sz="4" w:space="0" w:color="auto"/>
              <w:bottom w:val="single" w:sz="4" w:space="0" w:color="auto"/>
              <w:right w:val="single" w:sz="4" w:space="0" w:color="auto"/>
            </w:tcBorders>
          </w:tcPr>
          <w:p w14:paraId="086C8937" w14:textId="1CB69223" w:rsidR="002B3121" w:rsidRPr="000F464A" w:rsidDel="00185B6F" w:rsidRDefault="002B3121" w:rsidP="00713486">
            <w:pPr>
              <w:spacing w:after="120"/>
              <w:rPr>
                <w:del w:id="1482" w:author="Tarek Hesham" w:date="2023-06-12T01:29:00Z"/>
                <w:rFonts w:cs="Arial"/>
              </w:rPr>
            </w:pPr>
          </w:p>
        </w:tc>
      </w:tr>
      <w:tr w:rsidR="002B3121" w:rsidRPr="000F464A" w:rsidDel="00185B6F" w14:paraId="086C893B" w14:textId="19DEFB16" w:rsidTr="002B3121">
        <w:trPr>
          <w:del w:id="1483" w:author="Tarek Hesham" w:date="2023-06-12T01:29:00Z"/>
        </w:trPr>
        <w:tc>
          <w:tcPr>
            <w:tcW w:w="4428" w:type="dxa"/>
            <w:tcBorders>
              <w:top w:val="single" w:sz="4" w:space="0" w:color="auto"/>
              <w:left w:val="single" w:sz="4" w:space="0" w:color="auto"/>
              <w:bottom w:val="single" w:sz="4" w:space="0" w:color="auto"/>
              <w:right w:val="single" w:sz="4" w:space="0" w:color="auto"/>
            </w:tcBorders>
          </w:tcPr>
          <w:p w14:paraId="086C8939" w14:textId="5D5A18F7" w:rsidR="002B3121" w:rsidRPr="000F464A" w:rsidDel="00185B6F" w:rsidRDefault="002B3121" w:rsidP="00713486">
            <w:pPr>
              <w:spacing w:after="120"/>
              <w:rPr>
                <w:del w:id="1484" w:author="Tarek Hesham" w:date="2023-06-12T01:29:00Z"/>
                <w:rFonts w:cs="Arial"/>
              </w:rPr>
            </w:pPr>
          </w:p>
        </w:tc>
        <w:tc>
          <w:tcPr>
            <w:tcW w:w="4428" w:type="dxa"/>
            <w:tcBorders>
              <w:top w:val="single" w:sz="4" w:space="0" w:color="auto"/>
              <w:left w:val="single" w:sz="4" w:space="0" w:color="auto"/>
              <w:bottom w:val="single" w:sz="4" w:space="0" w:color="auto"/>
              <w:right w:val="single" w:sz="4" w:space="0" w:color="auto"/>
            </w:tcBorders>
          </w:tcPr>
          <w:p w14:paraId="086C893A" w14:textId="647C914C" w:rsidR="002B3121" w:rsidRPr="000F464A" w:rsidDel="00185B6F" w:rsidRDefault="002B3121" w:rsidP="00713486">
            <w:pPr>
              <w:spacing w:after="120"/>
              <w:rPr>
                <w:del w:id="1485" w:author="Tarek Hesham" w:date="2023-06-12T01:29:00Z"/>
                <w:rFonts w:cs="Arial"/>
              </w:rPr>
            </w:pPr>
          </w:p>
        </w:tc>
      </w:tr>
    </w:tbl>
    <w:p w14:paraId="086C893C" w14:textId="7ED5DFB5" w:rsidR="002B3121" w:rsidDel="00185B6F" w:rsidRDefault="002B3121" w:rsidP="008876EE">
      <w:pPr>
        <w:pStyle w:val="Heading5"/>
        <w:numPr>
          <w:ilvl w:val="4"/>
          <w:numId w:val="32"/>
        </w:numPr>
        <w:rPr>
          <w:del w:id="1486" w:author="Tarek Hesham" w:date="2023-06-12T01:29:00Z"/>
          <w:rFonts w:cs="Arial"/>
          <w:sz w:val="20"/>
          <w:szCs w:val="20"/>
        </w:rPr>
      </w:pPr>
      <w:bookmarkStart w:id="1487" w:name="_Toc213828373"/>
      <w:bookmarkStart w:id="1488" w:name="_Toc184779124"/>
      <w:del w:id="1489" w:author="Tarek Hesham" w:date="2023-06-12T01:29:00Z">
        <w:r w:rsidRPr="000F464A" w:rsidDel="00185B6F">
          <w:rPr>
            <w:rFonts w:cs="Arial"/>
            <w:sz w:val="20"/>
            <w:szCs w:val="20"/>
          </w:rPr>
          <w:delText>Methods</w:delText>
        </w:r>
        <w:bookmarkEnd w:id="1487"/>
        <w:bookmarkEnd w:id="1488"/>
      </w:del>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2615"/>
        <w:gridCol w:w="2988"/>
        <w:gridCol w:w="2988"/>
      </w:tblGrid>
      <w:tr w:rsidR="001F7205" w:rsidRPr="000F464A" w:rsidDel="00185B6F" w14:paraId="086C8941" w14:textId="5EF4126A" w:rsidTr="001F7205">
        <w:trPr>
          <w:trHeight w:val="475"/>
          <w:del w:id="1490" w:author="Tarek Hesham" w:date="2023-06-12T01:29:00Z"/>
        </w:trPr>
        <w:tc>
          <w:tcPr>
            <w:tcW w:w="171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3D" w14:textId="4A2A3FF6" w:rsidR="001F7205" w:rsidRPr="000F464A" w:rsidDel="00185B6F" w:rsidRDefault="001F7205" w:rsidP="00713486">
            <w:pPr>
              <w:spacing w:after="120"/>
              <w:rPr>
                <w:del w:id="1491" w:author="Tarek Hesham" w:date="2023-06-12T01:29:00Z"/>
                <w:rFonts w:cs="Arial"/>
                <w:b/>
              </w:rPr>
            </w:pPr>
            <w:del w:id="1492" w:author="Tarek Hesham" w:date="2023-06-12T01:29:00Z">
              <w:r w:rsidDel="00185B6F">
                <w:rPr>
                  <w:rFonts w:cs="Arial"/>
                  <w:b/>
                </w:rPr>
                <w:delText>Method Name</w:delText>
              </w:r>
            </w:del>
          </w:p>
        </w:tc>
        <w:tc>
          <w:tcPr>
            <w:tcW w:w="26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3E" w14:textId="4875C684" w:rsidR="001F7205" w:rsidRPr="000F464A" w:rsidDel="00185B6F" w:rsidRDefault="001F7205" w:rsidP="00713486">
            <w:pPr>
              <w:spacing w:after="120"/>
              <w:rPr>
                <w:del w:id="1493" w:author="Tarek Hesham" w:date="2023-06-12T01:29:00Z"/>
                <w:rFonts w:cs="Arial"/>
                <w:b/>
              </w:rPr>
            </w:pPr>
            <w:del w:id="1494" w:author="Tarek Hesham" w:date="2023-06-12T01:29:00Z">
              <w:r w:rsidDel="00185B6F">
                <w:rPr>
                  <w:rFonts w:cs="Arial"/>
                  <w:b/>
                </w:rPr>
                <w:delText>Method Signature</w:delText>
              </w:r>
            </w:del>
          </w:p>
        </w:tc>
        <w:tc>
          <w:tcPr>
            <w:tcW w:w="298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C893F" w14:textId="5D420B0F" w:rsidR="001F7205" w:rsidDel="00185B6F" w:rsidRDefault="001F7205" w:rsidP="00713486">
            <w:pPr>
              <w:spacing w:after="120"/>
              <w:rPr>
                <w:del w:id="1495" w:author="Tarek Hesham" w:date="2023-06-12T01:29:00Z"/>
                <w:rFonts w:cs="Arial"/>
                <w:b/>
              </w:rPr>
            </w:pPr>
            <w:del w:id="1496" w:author="Tarek Hesham" w:date="2023-06-12T01:29:00Z">
              <w:r w:rsidDel="00185B6F">
                <w:rPr>
                  <w:rFonts w:cs="Arial"/>
                  <w:b/>
                </w:rPr>
                <w:delText>Pseudo Code</w:delText>
              </w:r>
            </w:del>
          </w:p>
        </w:tc>
        <w:tc>
          <w:tcPr>
            <w:tcW w:w="298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C8940" w14:textId="5DF018CB" w:rsidR="001F7205" w:rsidDel="00185B6F" w:rsidRDefault="001F7205" w:rsidP="00713486">
            <w:pPr>
              <w:spacing w:after="120"/>
              <w:rPr>
                <w:del w:id="1497" w:author="Tarek Hesham" w:date="2023-06-12T01:29:00Z"/>
                <w:rFonts w:cs="Arial"/>
                <w:b/>
              </w:rPr>
            </w:pPr>
            <w:del w:id="1498" w:author="Tarek Hesham" w:date="2023-06-12T01:29:00Z">
              <w:r w:rsidDel="00185B6F">
                <w:rPr>
                  <w:rFonts w:cs="Arial"/>
                  <w:b/>
                </w:rPr>
                <w:delText>Remarks</w:delText>
              </w:r>
            </w:del>
          </w:p>
        </w:tc>
      </w:tr>
      <w:tr w:rsidR="001F7205" w:rsidRPr="000F464A" w:rsidDel="00185B6F" w14:paraId="086C8946" w14:textId="047888F1" w:rsidTr="001F7205">
        <w:trPr>
          <w:trHeight w:val="475"/>
          <w:del w:id="1499" w:author="Tarek Hesham" w:date="2023-06-12T01:29:00Z"/>
        </w:trPr>
        <w:tc>
          <w:tcPr>
            <w:tcW w:w="1714" w:type="dxa"/>
            <w:tcBorders>
              <w:top w:val="single" w:sz="4" w:space="0" w:color="auto"/>
              <w:left w:val="single" w:sz="4" w:space="0" w:color="auto"/>
              <w:bottom w:val="single" w:sz="4" w:space="0" w:color="auto"/>
              <w:right w:val="single" w:sz="4" w:space="0" w:color="auto"/>
            </w:tcBorders>
          </w:tcPr>
          <w:p w14:paraId="086C8942" w14:textId="54735136" w:rsidR="001F7205" w:rsidRPr="000F464A" w:rsidDel="00185B6F" w:rsidRDefault="001F7205" w:rsidP="00713486">
            <w:pPr>
              <w:spacing w:after="120"/>
              <w:rPr>
                <w:del w:id="1500" w:author="Tarek Hesham" w:date="2023-06-12T01:29:00Z"/>
                <w:rFonts w:cs="Arial"/>
              </w:rPr>
            </w:pPr>
          </w:p>
        </w:tc>
        <w:tc>
          <w:tcPr>
            <w:tcW w:w="2615" w:type="dxa"/>
            <w:tcBorders>
              <w:top w:val="single" w:sz="4" w:space="0" w:color="auto"/>
              <w:left w:val="single" w:sz="4" w:space="0" w:color="auto"/>
              <w:bottom w:val="single" w:sz="4" w:space="0" w:color="auto"/>
              <w:right w:val="single" w:sz="4" w:space="0" w:color="auto"/>
            </w:tcBorders>
          </w:tcPr>
          <w:p w14:paraId="086C8943" w14:textId="66FF6340" w:rsidR="001F7205" w:rsidRPr="000F464A" w:rsidDel="00185B6F" w:rsidRDefault="001F7205" w:rsidP="00713486">
            <w:pPr>
              <w:spacing w:after="120"/>
              <w:rPr>
                <w:del w:id="1501"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44" w14:textId="6E8F77E5" w:rsidR="001F7205" w:rsidRPr="000F464A" w:rsidDel="00185B6F" w:rsidRDefault="001F7205" w:rsidP="00713486">
            <w:pPr>
              <w:spacing w:after="120"/>
              <w:rPr>
                <w:del w:id="1502"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45" w14:textId="10F790BE" w:rsidR="001F7205" w:rsidRPr="000F464A" w:rsidDel="00185B6F" w:rsidRDefault="001F7205" w:rsidP="00713486">
            <w:pPr>
              <w:spacing w:after="120"/>
              <w:rPr>
                <w:del w:id="1503" w:author="Tarek Hesham" w:date="2023-06-12T01:29:00Z"/>
                <w:rFonts w:cs="Arial"/>
              </w:rPr>
            </w:pPr>
          </w:p>
        </w:tc>
      </w:tr>
      <w:tr w:rsidR="001F7205" w:rsidRPr="000F464A" w:rsidDel="00185B6F" w14:paraId="086C894B" w14:textId="0DA499FA" w:rsidTr="001F7205">
        <w:trPr>
          <w:trHeight w:val="475"/>
          <w:del w:id="1504" w:author="Tarek Hesham" w:date="2023-06-12T01:29:00Z"/>
        </w:trPr>
        <w:tc>
          <w:tcPr>
            <w:tcW w:w="1714" w:type="dxa"/>
            <w:tcBorders>
              <w:top w:val="single" w:sz="4" w:space="0" w:color="auto"/>
              <w:left w:val="single" w:sz="4" w:space="0" w:color="auto"/>
              <w:bottom w:val="single" w:sz="4" w:space="0" w:color="auto"/>
              <w:right w:val="single" w:sz="4" w:space="0" w:color="auto"/>
            </w:tcBorders>
          </w:tcPr>
          <w:p w14:paraId="086C8947" w14:textId="1F2A36B5" w:rsidR="001F7205" w:rsidRPr="000F464A" w:rsidDel="00185B6F" w:rsidRDefault="001F7205" w:rsidP="00713486">
            <w:pPr>
              <w:spacing w:after="120"/>
              <w:rPr>
                <w:del w:id="1505" w:author="Tarek Hesham" w:date="2023-06-12T01:29:00Z"/>
                <w:rFonts w:cs="Arial"/>
              </w:rPr>
            </w:pPr>
          </w:p>
        </w:tc>
        <w:tc>
          <w:tcPr>
            <w:tcW w:w="2615" w:type="dxa"/>
            <w:tcBorders>
              <w:top w:val="single" w:sz="4" w:space="0" w:color="auto"/>
              <w:left w:val="single" w:sz="4" w:space="0" w:color="auto"/>
              <w:bottom w:val="single" w:sz="4" w:space="0" w:color="auto"/>
              <w:right w:val="single" w:sz="4" w:space="0" w:color="auto"/>
            </w:tcBorders>
          </w:tcPr>
          <w:p w14:paraId="086C8948" w14:textId="3181773A" w:rsidR="001F7205" w:rsidRPr="000F464A" w:rsidDel="00185B6F" w:rsidRDefault="001F7205" w:rsidP="00713486">
            <w:pPr>
              <w:spacing w:after="120"/>
              <w:rPr>
                <w:del w:id="1506"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49" w14:textId="4EC7ABC2" w:rsidR="001F7205" w:rsidRPr="000F464A" w:rsidDel="00185B6F" w:rsidRDefault="001F7205" w:rsidP="00713486">
            <w:pPr>
              <w:spacing w:after="120"/>
              <w:rPr>
                <w:del w:id="1507"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4A" w14:textId="5D151A73" w:rsidR="001F7205" w:rsidRPr="000F464A" w:rsidDel="00185B6F" w:rsidRDefault="001F7205" w:rsidP="00713486">
            <w:pPr>
              <w:spacing w:after="120"/>
              <w:rPr>
                <w:del w:id="1508" w:author="Tarek Hesham" w:date="2023-06-12T01:29:00Z"/>
                <w:rFonts w:cs="Arial"/>
              </w:rPr>
            </w:pPr>
          </w:p>
        </w:tc>
      </w:tr>
    </w:tbl>
    <w:p w14:paraId="086C894C" w14:textId="7EB3CA62" w:rsidR="001F7205" w:rsidDel="00185B6F" w:rsidRDefault="001F7205" w:rsidP="00713486">
      <w:pPr>
        <w:pStyle w:val="NormalText-Indent3"/>
        <w:rPr>
          <w:del w:id="1509" w:author="Tarek Hesham" w:date="2023-06-12T01:29:00Z"/>
        </w:rPr>
      </w:pPr>
    </w:p>
    <w:p w14:paraId="086C894D" w14:textId="52680524" w:rsidR="00863A95" w:rsidDel="00185B6F" w:rsidRDefault="00863A95" w:rsidP="00713486">
      <w:pPr>
        <w:pStyle w:val="NormalText-Indent3"/>
        <w:rPr>
          <w:del w:id="1510" w:author="Tarek Hesham" w:date="2023-06-12T01:29:00Z"/>
        </w:rPr>
      </w:pPr>
    </w:p>
    <w:p w14:paraId="086C894E" w14:textId="7B9A1383" w:rsidR="00863A95" w:rsidRPr="001F7205" w:rsidDel="00185B6F" w:rsidRDefault="00863A95" w:rsidP="00713486">
      <w:pPr>
        <w:pStyle w:val="NormalText-Indent3"/>
        <w:rPr>
          <w:del w:id="1511" w:author="Tarek Hesham" w:date="2023-06-12T01:29:00Z"/>
        </w:rPr>
      </w:pPr>
    </w:p>
    <w:p w14:paraId="086C894F" w14:textId="150A3C5A" w:rsidR="00FC4DE0" w:rsidRPr="00301ACE" w:rsidDel="00185B6F" w:rsidRDefault="00FC4DE0" w:rsidP="008876EE">
      <w:pPr>
        <w:pStyle w:val="Heading3"/>
        <w:numPr>
          <w:ilvl w:val="2"/>
          <w:numId w:val="32"/>
        </w:numPr>
        <w:rPr>
          <w:del w:id="1512" w:author="Tarek Hesham" w:date="2023-06-12T01:29:00Z"/>
          <w:sz w:val="24"/>
          <w:szCs w:val="24"/>
        </w:rPr>
      </w:pPr>
      <w:bookmarkStart w:id="1513" w:name="_Toc184779126"/>
      <w:bookmarkStart w:id="1514" w:name="_Toc223318223"/>
      <w:bookmarkStart w:id="1515" w:name="_Toc384317595"/>
      <w:bookmarkStart w:id="1516" w:name="_Toc481620238"/>
      <w:del w:id="1517" w:author="Tarek Hesham" w:date="2023-06-12T01:29:00Z">
        <w:r w:rsidRPr="00301ACE" w:rsidDel="00185B6F">
          <w:rPr>
            <w:sz w:val="24"/>
            <w:szCs w:val="24"/>
          </w:rPr>
          <w:delText>Queries</w:delText>
        </w:r>
        <w:bookmarkEnd w:id="1513"/>
        <w:bookmarkEnd w:id="1514"/>
        <w:bookmarkEnd w:id="1515"/>
        <w:bookmarkEnd w:id="1516"/>
      </w:del>
    </w:p>
    <w:p w14:paraId="086C8950" w14:textId="4AB40E6F" w:rsidR="00FC4DE0" w:rsidRPr="00FC4DE0" w:rsidDel="00185B6F" w:rsidRDefault="00FC4DE0" w:rsidP="008876EE">
      <w:pPr>
        <w:pStyle w:val="Heading4"/>
        <w:numPr>
          <w:ilvl w:val="3"/>
          <w:numId w:val="32"/>
        </w:numPr>
        <w:rPr>
          <w:del w:id="1518" w:author="Tarek Hesham" w:date="2023-06-12T01:29:00Z"/>
          <w:sz w:val="20"/>
          <w:szCs w:val="20"/>
        </w:rPr>
      </w:pPr>
      <w:bookmarkStart w:id="1519" w:name="_Toc384317596"/>
      <w:del w:id="1520" w:author="Tarek Hesham" w:date="2023-06-12T01:29:00Z">
        <w:r w:rsidDel="00185B6F">
          <w:rPr>
            <w:sz w:val="20"/>
            <w:szCs w:val="20"/>
          </w:rPr>
          <w:delText>&lt;Name of Query&gt;</w:delText>
        </w:r>
        <w:bookmarkEnd w:id="1519"/>
      </w:del>
    </w:p>
    <w:p w14:paraId="086C8951" w14:textId="2DB74772" w:rsidR="00FC4DE0" w:rsidRPr="00FC4DE0" w:rsidDel="00185B6F" w:rsidRDefault="00FC4DE0" w:rsidP="00713486">
      <w:pPr>
        <w:pStyle w:val="ListParagraph"/>
        <w:ind w:left="630"/>
        <w:rPr>
          <w:del w:id="1521" w:author="Tarek Hesham" w:date="2023-06-12T01:29:00Z"/>
        </w:rPr>
      </w:pPr>
      <w:del w:id="1522" w:author="Tarek Hesham" w:date="2023-06-12T01:29:00Z">
        <w:r w:rsidRPr="00FC4DE0" w:rsidDel="00185B6F">
          <w:delText xml:space="preserve">Overview: </w:delText>
        </w:r>
        <w:r w:rsidDel="00185B6F">
          <w:delText>Description of query with need justification</w:delText>
        </w:r>
      </w:del>
    </w:p>
    <w:p w14:paraId="086C8952" w14:textId="26052555" w:rsidR="00FC4DE0" w:rsidRPr="00FC4DE0" w:rsidDel="00185B6F" w:rsidRDefault="00FC4DE0" w:rsidP="00713486">
      <w:pPr>
        <w:pStyle w:val="ListParagraph"/>
        <w:ind w:left="630"/>
        <w:rPr>
          <w:del w:id="1523" w:author="Tarek Hesham" w:date="2023-06-12T01:29:00Z"/>
        </w:rPr>
      </w:pPr>
      <w:del w:id="1524" w:author="Tarek Hesham" w:date="2023-06-12T01:29:00Z">
        <w:r w:rsidRPr="00FC4DE0" w:rsidDel="00185B6F">
          <w:delText xml:space="preserve">Change Type: </w:delText>
        </w:r>
        <w:r w:rsidDel="00185B6F">
          <w:delText>Add / Modify</w:delText>
        </w:r>
      </w:del>
    </w:p>
    <w:p w14:paraId="29496651" w14:textId="7CE87F7E" w:rsidR="00C76008" w:rsidDel="00185B6F" w:rsidRDefault="00C76008" w:rsidP="00C76008">
      <w:pPr>
        <w:pStyle w:val="NormalText-Indent1"/>
        <w:ind w:firstLine="342"/>
        <w:rPr>
          <w:del w:id="1525" w:author="Tarek Hesham" w:date="2023-06-12T01:29:00Z"/>
        </w:rPr>
      </w:pPr>
      <w:bookmarkStart w:id="1526" w:name="_Toc223318227"/>
      <w:del w:id="1527" w:author="Tarek Hesham" w:date="2023-06-12T01:29:00Z">
        <w:r w:rsidDel="00185B6F">
          <w:delText>Visual Metadata (Mandatory): provide the tree structure using bullet list to show the query structure.</w:delText>
        </w:r>
      </w:del>
    </w:p>
    <w:p w14:paraId="086C8955" w14:textId="7E6FFEE7" w:rsidR="007D079D" w:rsidRPr="007D079D" w:rsidDel="00185B6F" w:rsidRDefault="007D079D" w:rsidP="00713486">
      <w:pPr>
        <w:pStyle w:val="NormalText-Indent1"/>
        <w:rPr>
          <w:del w:id="1528" w:author="Tarek Hesham" w:date="2023-06-12T01:29:00Z"/>
        </w:rPr>
      </w:pPr>
    </w:p>
    <w:p w14:paraId="086C8956" w14:textId="7C901533" w:rsidR="007D079D" w:rsidRPr="00301ACE" w:rsidDel="00185B6F" w:rsidRDefault="007D079D" w:rsidP="008876EE">
      <w:pPr>
        <w:pStyle w:val="Heading3"/>
        <w:numPr>
          <w:ilvl w:val="2"/>
          <w:numId w:val="32"/>
        </w:numPr>
        <w:rPr>
          <w:del w:id="1529" w:author="Tarek Hesham" w:date="2023-06-12T01:29:00Z"/>
          <w:sz w:val="24"/>
          <w:szCs w:val="24"/>
        </w:rPr>
      </w:pPr>
      <w:bookmarkStart w:id="1530" w:name="_Toc384317597"/>
      <w:bookmarkStart w:id="1531" w:name="_Toc481620239"/>
      <w:del w:id="1532" w:author="Tarek Hesham" w:date="2023-06-12T01:29:00Z">
        <w:r w:rsidRPr="00301ACE" w:rsidDel="00185B6F">
          <w:rPr>
            <w:sz w:val="24"/>
            <w:szCs w:val="24"/>
          </w:rPr>
          <w:delText>Datasets</w:delText>
        </w:r>
        <w:bookmarkEnd w:id="1526"/>
        <w:bookmarkEnd w:id="1530"/>
        <w:bookmarkEnd w:id="1531"/>
      </w:del>
    </w:p>
    <w:p w14:paraId="086C8957" w14:textId="2D72BAD2" w:rsidR="007D079D" w:rsidRPr="007D079D" w:rsidDel="00185B6F" w:rsidRDefault="007D079D" w:rsidP="008876EE">
      <w:pPr>
        <w:pStyle w:val="Heading4"/>
        <w:rPr>
          <w:del w:id="1533" w:author="Tarek Hesham" w:date="2023-06-12T01:29:00Z"/>
          <w:sz w:val="20"/>
          <w:szCs w:val="20"/>
        </w:rPr>
      </w:pPr>
      <w:bookmarkStart w:id="1534" w:name="_Toc384317598"/>
      <w:del w:id="1535" w:author="Tarek Hesham" w:date="2023-06-12T01:29:00Z">
        <w:r w:rsidDel="00185B6F">
          <w:rPr>
            <w:sz w:val="20"/>
            <w:szCs w:val="20"/>
          </w:rPr>
          <w:delText>&lt;Name of DataSet&gt;</w:delText>
        </w:r>
        <w:bookmarkEnd w:id="1534"/>
      </w:del>
    </w:p>
    <w:p w14:paraId="086C8958" w14:textId="5D8FB084" w:rsidR="007D079D" w:rsidRPr="007D079D" w:rsidDel="00185B6F" w:rsidRDefault="007D079D" w:rsidP="00713486">
      <w:pPr>
        <w:pStyle w:val="ListParagraph"/>
        <w:ind w:left="630"/>
        <w:rPr>
          <w:del w:id="1536" w:author="Tarek Hesham" w:date="2023-06-12T01:29:00Z"/>
        </w:rPr>
      </w:pPr>
      <w:del w:id="1537" w:author="Tarek Hesham" w:date="2023-06-12T01:29:00Z">
        <w:r w:rsidRPr="007D079D" w:rsidDel="00185B6F">
          <w:delText xml:space="preserve">Change Type: </w:delText>
        </w:r>
        <w:r w:rsidDel="00185B6F">
          <w:delText>Add/Modify</w:delText>
        </w:r>
      </w:del>
    </w:p>
    <w:p w14:paraId="086C8959" w14:textId="2B47CC6A" w:rsidR="007D079D" w:rsidRPr="007D079D" w:rsidDel="00185B6F" w:rsidRDefault="007D079D" w:rsidP="008876EE">
      <w:pPr>
        <w:pStyle w:val="Heading5"/>
        <w:numPr>
          <w:ilvl w:val="4"/>
          <w:numId w:val="32"/>
        </w:numPr>
        <w:rPr>
          <w:del w:id="1538" w:author="Tarek Hesham" w:date="2023-06-12T01:29:00Z"/>
          <w:sz w:val="20"/>
          <w:szCs w:val="20"/>
        </w:rPr>
      </w:pPr>
      <w:del w:id="1539" w:author="Tarek Hesham" w:date="2023-06-12T01:29:00Z">
        <w:r w:rsidRPr="007D079D" w:rsidDel="00185B6F">
          <w:rPr>
            <w:sz w:val="20"/>
            <w:szCs w:val="20"/>
          </w:rPr>
          <w:delText>Data Sources</w:delText>
        </w:r>
      </w:del>
    </w:p>
    <w:tbl>
      <w:tblPr>
        <w:tblW w:w="8005" w:type="dxa"/>
        <w:tblInd w:w="918" w:type="dxa"/>
        <w:tblLayout w:type="fixed"/>
        <w:tblLook w:val="04A0" w:firstRow="1" w:lastRow="0" w:firstColumn="1" w:lastColumn="0" w:noHBand="0" w:noVBand="1"/>
      </w:tblPr>
      <w:tblGrid>
        <w:gridCol w:w="1806"/>
        <w:gridCol w:w="917"/>
        <w:gridCol w:w="1673"/>
        <w:gridCol w:w="1673"/>
        <w:gridCol w:w="1936"/>
      </w:tblGrid>
      <w:tr w:rsidR="00863A95" w:rsidRPr="007D079D" w:rsidDel="00185B6F" w14:paraId="086C895F" w14:textId="7F19696E" w:rsidTr="00863A95">
        <w:trPr>
          <w:trHeight w:val="316"/>
          <w:del w:id="1540" w:author="Tarek Hesham" w:date="2023-06-12T01:29:00Z"/>
        </w:trPr>
        <w:tc>
          <w:tcPr>
            <w:tcW w:w="1806" w:type="dxa"/>
            <w:shd w:val="clear" w:color="auto" w:fill="C6D9F1" w:themeFill="text2" w:themeFillTint="33"/>
          </w:tcPr>
          <w:p w14:paraId="086C895A" w14:textId="69D51B59" w:rsidR="00863A95" w:rsidRPr="007D079D" w:rsidDel="00185B6F" w:rsidRDefault="00863A95" w:rsidP="00713486">
            <w:pPr>
              <w:rPr>
                <w:del w:id="1541" w:author="Tarek Hesham" w:date="2023-06-12T01:29:00Z"/>
                <w:b/>
                <w:color w:val="000000" w:themeColor="text1"/>
              </w:rPr>
            </w:pPr>
            <w:del w:id="1542" w:author="Tarek Hesham" w:date="2023-06-12T01:29:00Z">
              <w:r w:rsidRPr="007D079D" w:rsidDel="00185B6F">
                <w:rPr>
                  <w:b/>
                  <w:color w:val="000000" w:themeColor="text1"/>
                </w:rPr>
                <w:delText>Data Source Name</w:delText>
              </w:r>
            </w:del>
          </w:p>
        </w:tc>
        <w:tc>
          <w:tcPr>
            <w:tcW w:w="917" w:type="dxa"/>
            <w:shd w:val="clear" w:color="auto" w:fill="C6D9F1" w:themeFill="text2" w:themeFillTint="33"/>
          </w:tcPr>
          <w:p w14:paraId="086C895B" w14:textId="69B00461" w:rsidR="00863A95" w:rsidRPr="007D079D" w:rsidDel="00185B6F" w:rsidRDefault="00863A95" w:rsidP="00713486">
            <w:pPr>
              <w:rPr>
                <w:del w:id="1543" w:author="Tarek Hesham" w:date="2023-06-12T01:29:00Z"/>
                <w:b/>
                <w:color w:val="000000" w:themeColor="text1"/>
              </w:rPr>
            </w:pPr>
            <w:del w:id="1544" w:author="Tarek Hesham" w:date="2023-06-12T01:29:00Z">
              <w:r w:rsidRPr="007D079D" w:rsidDel="00185B6F">
                <w:rPr>
                  <w:b/>
                  <w:color w:val="000000" w:themeColor="text1"/>
                </w:rPr>
                <w:delText>Table</w:delText>
              </w:r>
            </w:del>
          </w:p>
        </w:tc>
        <w:tc>
          <w:tcPr>
            <w:tcW w:w="1673" w:type="dxa"/>
            <w:shd w:val="clear" w:color="auto" w:fill="C6D9F1" w:themeFill="text2" w:themeFillTint="33"/>
          </w:tcPr>
          <w:p w14:paraId="086C895C" w14:textId="01EB2D3D" w:rsidR="00863A95" w:rsidRPr="00FC4DE0" w:rsidDel="00185B6F" w:rsidRDefault="00863A95" w:rsidP="00713486">
            <w:pPr>
              <w:rPr>
                <w:del w:id="1545" w:author="Tarek Hesham" w:date="2023-06-12T01:29:00Z"/>
                <w:rFonts w:cs="Arial"/>
                <w:b/>
                <w:color w:val="000000" w:themeColor="text1"/>
              </w:rPr>
            </w:pPr>
            <w:del w:id="1546" w:author="Tarek Hesham" w:date="2023-06-12T01:29:00Z">
              <w:r w:rsidDel="00185B6F">
                <w:rPr>
                  <w:rFonts w:cs="Arial"/>
                  <w:b/>
                  <w:color w:val="000000" w:themeColor="text1"/>
                </w:rPr>
                <w:delText xml:space="preserve">Join </w:delText>
              </w:r>
              <w:r w:rsidR="00CE4877" w:rsidDel="00185B6F">
                <w:rPr>
                  <w:rFonts w:cs="Arial"/>
                  <w:b/>
                  <w:color w:val="000000" w:themeColor="text1"/>
                </w:rPr>
                <w:delText>data source</w:delText>
              </w:r>
            </w:del>
          </w:p>
        </w:tc>
        <w:tc>
          <w:tcPr>
            <w:tcW w:w="1673" w:type="dxa"/>
            <w:shd w:val="clear" w:color="auto" w:fill="C6D9F1" w:themeFill="text2" w:themeFillTint="33"/>
          </w:tcPr>
          <w:p w14:paraId="086C895D" w14:textId="66649D4C" w:rsidR="00863A95" w:rsidRPr="00FC4DE0" w:rsidDel="00185B6F" w:rsidRDefault="00863A95" w:rsidP="00713486">
            <w:pPr>
              <w:rPr>
                <w:del w:id="1547" w:author="Tarek Hesham" w:date="2023-06-12T01:29:00Z"/>
                <w:rFonts w:cs="Arial"/>
                <w:b/>
                <w:color w:val="000000" w:themeColor="text1"/>
              </w:rPr>
            </w:pPr>
            <w:del w:id="1548" w:author="Tarek Hesham" w:date="2023-06-12T01:29:00Z">
              <w:r w:rsidDel="00185B6F">
                <w:rPr>
                  <w:rFonts w:cs="Arial"/>
                  <w:b/>
                  <w:color w:val="000000" w:themeColor="text1"/>
                </w:rPr>
                <w:delText>Join mode</w:delText>
              </w:r>
            </w:del>
          </w:p>
        </w:tc>
        <w:tc>
          <w:tcPr>
            <w:tcW w:w="1936" w:type="dxa"/>
            <w:shd w:val="clear" w:color="auto" w:fill="C6D9F1" w:themeFill="text2" w:themeFillTint="33"/>
          </w:tcPr>
          <w:p w14:paraId="086C895E" w14:textId="6A73FF63" w:rsidR="00863A95" w:rsidRPr="007D079D" w:rsidDel="00185B6F" w:rsidRDefault="00863A95" w:rsidP="00713486">
            <w:pPr>
              <w:rPr>
                <w:del w:id="1549" w:author="Tarek Hesham" w:date="2023-06-12T01:29:00Z"/>
                <w:b/>
                <w:color w:val="000000" w:themeColor="text1"/>
              </w:rPr>
            </w:pPr>
            <w:del w:id="1550" w:author="Tarek Hesham" w:date="2023-06-12T01:29:00Z">
              <w:r w:rsidRPr="007D079D" w:rsidDel="00185B6F">
                <w:rPr>
                  <w:b/>
                  <w:color w:val="000000" w:themeColor="text1"/>
                </w:rPr>
                <w:delText>Other Properties</w:delText>
              </w:r>
            </w:del>
          </w:p>
        </w:tc>
      </w:tr>
      <w:tr w:rsidR="00863A95" w:rsidRPr="007D079D" w:rsidDel="00185B6F" w14:paraId="086C8965" w14:textId="08142D03" w:rsidTr="00863A95">
        <w:trPr>
          <w:trHeight w:val="330"/>
          <w:del w:id="1551" w:author="Tarek Hesham" w:date="2023-06-12T01:29:00Z"/>
        </w:trPr>
        <w:tc>
          <w:tcPr>
            <w:tcW w:w="1806" w:type="dxa"/>
          </w:tcPr>
          <w:p w14:paraId="086C8960" w14:textId="0CEE9374" w:rsidR="00863A95" w:rsidRPr="007D079D" w:rsidDel="00185B6F" w:rsidRDefault="00863A95" w:rsidP="00713486">
            <w:pPr>
              <w:rPr>
                <w:del w:id="1552" w:author="Tarek Hesham" w:date="2023-06-12T01:29:00Z"/>
              </w:rPr>
            </w:pPr>
          </w:p>
        </w:tc>
        <w:tc>
          <w:tcPr>
            <w:tcW w:w="917" w:type="dxa"/>
          </w:tcPr>
          <w:p w14:paraId="086C8961" w14:textId="379B9199" w:rsidR="00863A95" w:rsidRPr="007D079D" w:rsidDel="00185B6F" w:rsidRDefault="00863A95" w:rsidP="00713486">
            <w:pPr>
              <w:rPr>
                <w:del w:id="1553" w:author="Tarek Hesham" w:date="2023-06-12T01:29:00Z"/>
              </w:rPr>
            </w:pPr>
          </w:p>
        </w:tc>
        <w:tc>
          <w:tcPr>
            <w:tcW w:w="1673" w:type="dxa"/>
          </w:tcPr>
          <w:p w14:paraId="086C8962" w14:textId="662D66DB" w:rsidR="00863A95" w:rsidRPr="00FC4DE0" w:rsidDel="00185B6F" w:rsidRDefault="00863A95" w:rsidP="00713486">
            <w:pPr>
              <w:spacing w:after="120"/>
              <w:rPr>
                <w:del w:id="1554" w:author="Tarek Hesham" w:date="2023-06-12T01:29:00Z"/>
                <w:rFonts w:cs="Arial"/>
              </w:rPr>
            </w:pPr>
          </w:p>
        </w:tc>
        <w:tc>
          <w:tcPr>
            <w:tcW w:w="1673" w:type="dxa"/>
          </w:tcPr>
          <w:p w14:paraId="086C8963" w14:textId="76CFDC50" w:rsidR="00863A95" w:rsidRPr="00FC4DE0" w:rsidDel="00185B6F" w:rsidRDefault="00863A95" w:rsidP="00713486">
            <w:pPr>
              <w:spacing w:after="120"/>
              <w:rPr>
                <w:del w:id="1555" w:author="Tarek Hesham" w:date="2023-06-12T01:29:00Z"/>
                <w:rFonts w:cs="Arial"/>
              </w:rPr>
            </w:pPr>
          </w:p>
        </w:tc>
        <w:tc>
          <w:tcPr>
            <w:tcW w:w="1936" w:type="dxa"/>
          </w:tcPr>
          <w:p w14:paraId="086C8964" w14:textId="1F43D377" w:rsidR="00863A95" w:rsidRPr="007D079D" w:rsidDel="00185B6F" w:rsidRDefault="00863A95" w:rsidP="00713486">
            <w:pPr>
              <w:rPr>
                <w:del w:id="1556" w:author="Tarek Hesham" w:date="2023-06-12T01:29:00Z"/>
              </w:rPr>
            </w:pPr>
          </w:p>
        </w:tc>
      </w:tr>
    </w:tbl>
    <w:p w14:paraId="086C8966" w14:textId="340ABEED" w:rsidR="007D079D" w:rsidRPr="007D079D" w:rsidDel="00185B6F" w:rsidRDefault="007D079D" w:rsidP="008876EE">
      <w:pPr>
        <w:pStyle w:val="Heading5"/>
        <w:numPr>
          <w:ilvl w:val="4"/>
          <w:numId w:val="32"/>
        </w:numPr>
        <w:rPr>
          <w:del w:id="1557" w:author="Tarek Hesham" w:date="2023-06-12T01:29:00Z"/>
          <w:sz w:val="20"/>
          <w:szCs w:val="20"/>
        </w:rPr>
      </w:pPr>
      <w:del w:id="1558" w:author="Tarek Hesham" w:date="2023-06-12T01:29:00Z">
        <w:r w:rsidRPr="007D079D" w:rsidDel="00185B6F">
          <w:rPr>
            <w:sz w:val="20"/>
            <w:szCs w:val="20"/>
          </w:rPr>
          <w:delText>Methods</w:delText>
        </w:r>
      </w:del>
    </w:p>
    <w:p w14:paraId="086C8967" w14:textId="5EB9A2F0" w:rsidR="007D079D" w:rsidRPr="007D079D" w:rsidDel="00185B6F" w:rsidRDefault="007D079D" w:rsidP="00713486">
      <w:pPr>
        <w:pStyle w:val="ListParagraph"/>
        <w:ind w:left="810"/>
        <w:rPr>
          <w:del w:id="1559" w:author="Tarek Hesham" w:date="2023-06-12T01:29:00Z"/>
        </w:rPr>
      </w:pPr>
      <w:del w:id="1560" w:author="Tarek Hesham" w:date="2023-06-12T01:29:00Z">
        <w:r w:rsidRPr="007D079D" w:rsidDel="00185B6F">
          <w:delText>Location:</w:delText>
        </w:r>
        <w:r w:rsidDel="00185B6F">
          <w:delText xml:space="preserve"> Path within dataset</w:delText>
        </w:r>
      </w:del>
    </w:p>
    <w:p w14:paraId="086C8968" w14:textId="079CA107" w:rsidR="007D079D" w:rsidRPr="007D079D" w:rsidDel="00185B6F" w:rsidRDefault="007D079D" w:rsidP="00713486">
      <w:pPr>
        <w:ind w:left="810"/>
        <w:rPr>
          <w:del w:id="1561" w:author="Tarek Hesham" w:date="2023-06-12T01:29:00Z"/>
        </w:rPr>
      </w:pPr>
      <w:del w:id="1562" w:author="Tarek Hesham" w:date="2023-06-12T01:29:00Z">
        <w:r w:rsidDel="00185B6F">
          <w:delText>Description:</w:delText>
        </w:r>
      </w:del>
    </w:p>
    <w:p w14:paraId="086C8969" w14:textId="32EB56F1" w:rsidR="007D079D" w:rsidRPr="007D079D" w:rsidDel="00185B6F" w:rsidRDefault="007D079D" w:rsidP="008876EE">
      <w:pPr>
        <w:pStyle w:val="Heading5"/>
        <w:numPr>
          <w:ilvl w:val="4"/>
          <w:numId w:val="32"/>
        </w:numPr>
        <w:rPr>
          <w:del w:id="1563" w:author="Tarek Hesham" w:date="2023-06-12T01:29:00Z"/>
          <w:sz w:val="20"/>
          <w:szCs w:val="20"/>
        </w:rPr>
      </w:pPr>
      <w:del w:id="1564" w:author="Tarek Hesham" w:date="2023-06-12T01:29:00Z">
        <w:r w:rsidRPr="007D079D" w:rsidDel="00185B6F">
          <w:rPr>
            <w:sz w:val="20"/>
            <w:szCs w:val="20"/>
          </w:rPr>
          <w:delText>Business Logic in Datasets</w:delText>
        </w:r>
      </w:del>
    </w:p>
    <w:p w14:paraId="086C896A" w14:textId="21A66817" w:rsidR="007D079D" w:rsidRPr="007D079D" w:rsidDel="00185B6F" w:rsidRDefault="007D079D" w:rsidP="00713486">
      <w:pPr>
        <w:pStyle w:val="ListParagraph"/>
        <w:ind w:left="810"/>
        <w:rPr>
          <w:del w:id="1565" w:author="Tarek Hesham" w:date="2023-06-12T01:29:00Z"/>
        </w:rPr>
      </w:pPr>
      <w:del w:id="1566" w:author="Tarek Hesham" w:date="2023-06-12T01:29:00Z">
        <w:r w:rsidRPr="007D079D" w:rsidDel="00185B6F">
          <w:delText>State and justify all logic added to the Dataset</w:delText>
        </w:r>
      </w:del>
    </w:p>
    <w:tbl>
      <w:tblPr>
        <w:tblW w:w="3922" w:type="pct"/>
        <w:tblInd w:w="918" w:type="dxa"/>
        <w:tblLook w:val="04A0" w:firstRow="1" w:lastRow="0" w:firstColumn="1" w:lastColumn="0" w:noHBand="0" w:noVBand="1"/>
      </w:tblPr>
      <w:tblGrid>
        <w:gridCol w:w="4673"/>
        <w:gridCol w:w="3537"/>
      </w:tblGrid>
      <w:tr w:rsidR="007D079D" w:rsidRPr="007D079D" w:rsidDel="00185B6F" w14:paraId="086C896D" w14:textId="5AAEE10C" w:rsidTr="00730C70">
        <w:trPr>
          <w:del w:id="1567" w:author="Tarek Hesham" w:date="2023-06-12T01:29:00Z"/>
        </w:trPr>
        <w:tc>
          <w:tcPr>
            <w:tcW w:w="2846" w:type="pct"/>
            <w:shd w:val="clear" w:color="auto" w:fill="C6D9F1" w:themeFill="text2" w:themeFillTint="33"/>
          </w:tcPr>
          <w:p w14:paraId="086C896B" w14:textId="38BA9F38" w:rsidR="007D079D" w:rsidRPr="007D079D" w:rsidDel="00185B6F" w:rsidRDefault="007D079D" w:rsidP="00713486">
            <w:pPr>
              <w:rPr>
                <w:del w:id="1568" w:author="Tarek Hesham" w:date="2023-06-12T01:29:00Z"/>
                <w:b/>
                <w:color w:val="000000" w:themeColor="text1"/>
              </w:rPr>
            </w:pPr>
            <w:del w:id="1569" w:author="Tarek Hesham" w:date="2023-06-12T01:29:00Z">
              <w:r w:rsidRPr="007D079D" w:rsidDel="00185B6F">
                <w:rPr>
                  <w:b/>
                  <w:color w:val="000000" w:themeColor="text1"/>
                </w:rPr>
                <w:delText>Business Logic</w:delText>
              </w:r>
            </w:del>
          </w:p>
        </w:tc>
        <w:tc>
          <w:tcPr>
            <w:tcW w:w="2154" w:type="pct"/>
            <w:shd w:val="clear" w:color="auto" w:fill="C6D9F1" w:themeFill="text2" w:themeFillTint="33"/>
          </w:tcPr>
          <w:p w14:paraId="086C896C" w14:textId="08B31EBD" w:rsidR="007D079D" w:rsidRPr="007D079D" w:rsidDel="00185B6F" w:rsidRDefault="00C10E99" w:rsidP="00713486">
            <w:pPr>
              <w:rPr>
                <w:del w:id="1570" w:author="Tarek Hesham" w:date="2023-06-12T01:29:00Z"/>
                <w:b/>
                <w:color w:val="000000" w:themeColor="text1"/>
              </w:rPr>
            </w:pPr>
            <w:del w:id="1571" w:author="Tarek Hesham" w:date="2023-06-12T01:29:00Z">
              <w:r w:rsidDel="00185B6F">
                <w:rPr>
                  <w:b/>
                  <w:color w:val="000000" w:themeColor="text1"/>
                </w:rPr>
                <w:delText>Comments</w:delText>
              </w:r>
            </w:del>
          </w:p>
        </w:tc>
      </w:tr>
      <w:tr w:rsidR="007D079D" w:rsidRPr="007D079D" w:rsidDel="00185B6F" w14:paraId="086C8970" w14:textId="20CDD247" w:rsidTr="00730C70">
        <w:trPr>
          <w:del w:id="1572" w:author="Tarek Hesham" w:date="2023-06-12T01:29:00Z"/>
        </w:trPr>
        <w:tc>
          <w:tcPr>
            <w:tcW w:w="2846" w:type="pct"/>
          </w:tcPr>
          <w:p w14:paraId="086C896E" w14:textId="01FC5F88" w:rsidR="007D079D" w:rsidRPr="007D079D" w:rsidDel="00185B6F" w:rsidRDefault="007D079D" w:rsidP="00713486">
            <w:pPr>
              <w:rPr>
                <w:del w:id="1573" w:author="Tarek Hesham" w:date="2023-06-12T01:29:00Z"/>
              </w:rPr>
            </w:pPr>
          </w:p>
        </w:tc>
        <w:tc>
          <w:tcPr>
            <w:tcW w:w="2154" w:type="pct"/>
          </w:tcPr>
          <w:p w14:paraId="086C896F" w14:textId="49E99389" w:rsidR="007D079D" w:rsidRPr="007D079D" w:rsidDel="00185B6F" w:rsidRDefault="007D079D" w:rsidP="00713486">
            <w:pPr>
              <w:rPr>
                <w:del w:id="1574" w:author="Tarek Hesham" w:date="2023-06-12T01:29:00Z"/>
              </w:rPr>
            </w:pPr>
          </w:p>
        </w:tc>
      </w:tr>
    </w:tbl>
    <w:p w14:paraId="086C8971" w14:textId="1308C0AB" w:rsidR="002B3121" w:rsidDel="00185B6F" w:rsidRDefault="002B3121" w:rsidP="00713486">
      <w:pPr>
        <w:pStyle w:val="EstiloCuerpoNegritaAzulAntes0pto"/>
        <w:rPr>
          <w:del w:id="1575" w:author="Tarek Hesham" w:date="2023-06-12T01:29:00Z"/>
          <w:rFonts w:ascii="Arial" w:hAnsi="Arial" w:cs="Arial"/>
          <w:sz w:val="20"/>
        </w:rPr>
      </w:pPr>
    </w:p>
    <w:p w14:paraId="086C8972" w14:textId="1F498623" w:rsidR="0056647F" w:rsidRPr="00301ACE" w:rsidDel="00185B6F" w:rsidRDefault="0056647F" w:rsidP="008876EE">
      <w:pPr>
        <w:pStyle w:val="Heading3"/>
        <w:numPr>
          <w:ilvl w:val="2"/>
          <w:numId w:val="32"/>
        </w:numPr>
        <w:rPr>
          <w:del w:id="1576" w:author="Tarek Hesham" w:date="2023-06-12T01:29:00Z"/>
          <w:sz w:val="24"/>
          <w:szCs w:val="24"/>
        </w:rPr>
      </w:pPr>
      <w:bookmarkStart w:id="1577" w:name="_Toc384317599"/>
      <w:bookmarkStart w:id="1578" w:name="_Toc481620240"/>
      <w:del w:id="1579" w:author="Tarek Hesham" w:date="2023-06-12T01:29:00Z">
        <w:r w:rsidDel="00185B6F">
          <w:rPr>
            <w:sz w:val="24"/>
            <w:szCs w:val="24"/>
          </w:rPr>
          <w:delText>View</w:delText>
        </w:r>
        <w:r w:rsidRPr="00301ACE" w:rsidDel="00185B6F">
          <w:rPr>
            <w:sz w:val="24"/>
            <w:szCs w:val="24"/>
          </w:rPr>
          <w:delText>s</w:delText>
        </w:r>
        <w:bookmarkEnd w:id="1577"/>
        <w:bookmarkEnd w:id="1578"/>
      </w:del>
    </w:p>
    <w:p w14:paraId="086C8973" w14:textId="47089A58" w:rsidR="0056647F" w:rsidRPr="00FC4DE0" w:rsidDel="00185B6F" w:rsidRDefault="0056647F" w:rsidP="008876EE">
      <w:pPr>
        <w:pStyle w:val="Heading4"/>
        <w:rPr>
          <w:del w:id="1580" w:author="Tarek Hesham" w:date="2023-06-12T01:29:00Z"/>
          <w:sz w:val="20"/>
          <w:szCs w:val="20"/>
        </w:rPr>
      </w:pPr>
      <w:bookmarkStart w:id="1581" w:name="_Toc384317600"/>
      <w:del w:id="1582" w:author="Tarek Hesham" w:date="2023-06-12T01:29:00Z">
        <w:r w:rsidDel="00185B6F">
          <w:rPr>
            <w:sz w:val="20"/>
            <w:szCs w:val="20"/>
          </w:rPr>
          <w:delText>&lt;Name of View&gt;</w:delText>
        </w:r>
        <w:bookmarkEnd w:id="1581"/>
      </w:del>
    </w:p>
    <w:p w14:paraId="086C8974" w14:textId="3F9EBE04" w:rsidR="0056647F" w:rsidRPr="00FC4DE0" w:rsidDel="00185B6F" w:rsidRDefault="0056647F" w:rsidP="00713486">
      <w:pPr>
        <w:pStyle w:val="ListParagraph"/>
        <w:ind w:left="630"/>
        <w:rPr>
          <w:del w:id="1583" w:author="Tarek Hesham" w:date="2023-06-12T01:29:00Z"/>
        </w:rPr>
      </w:pPr>
      <w:del w:id="1584" w:author="Tarek Hesham" w:date="2023-06-12T01:29:00Z">
        <w:r w:rsidRPr="00FC4DE0" w:rsidDel="00185B6F">
          <w:delText xml:space="preserve">Overview: </w:delText>
        </w:r>
        <w:r w:rsidDel="00185B6F">
          <w:delText xml:space="preserve">Description of </w:delText>
        </w:r>
        <w:r w:rsidR="00C76008" w:rsidDel="00185B6F">
          <w:delText>View with</w:delText>
        </w:r>
        <w:r w:rsidDel="00185B6F">
          <w:delText xml:space="preserve"> need justification</w:delText>
        </w:r>
      </w:del>
    </w:p>
    <w:p w14:paraId="086C8975" w14:textId="467FCAB2" w:rsidR="0056647F" w:rsidRPr="00FC4DE0" w:rsidDel="00185B6F" w:rsidRDefault="0056647F" w:rsidP="00713486">
      <w:pPr>
        <w:pStyle w:val="ListParagraph"/>
        <w:ind w:left="630"/>
        <w:rPr>
          <w:del w:id="1585" w:author="Tarek Hesham" w:date="2023-06-12T01:29:00Z"/>
        </w:rPr>
      </w:pPr>
      <w:del w:id="1586" w:author="Tarek Hesham" w:date="2023-06-12T01:29:00Z">
        <w:r w:rsidRPr="00FC4DE0" w:rsidDel="00185B6F">
          <w:delText xml:space="preserve">Change Type: </w:delText>
        </w:r>
        <w:r w:rsidDel="00185B6F">
          <w:delText>Add / Modify</w:delText>
        </w:r>
      </w:del>
    </w:p>
    <w:p w14:paraId="60B0348D" w14:textId="1024B940" w:rsidR="00C76008" w:rsidDel="00185B6F" w:rsidRDefault="0056647F" w:rsidP="00713486">
      <w:pPr>
        <w:pStyle w:val="NormalText-Indent1"/>
        <w:ind w:firstLine="342"/>
        <w:rPr>
          <w:del w:id="1587" w:author="Tarek Hesham" w:date="2023-06-12T01:29:00Z"/>
        </w:rPr>
      </w:pPr>
      <w:del w:id="1588" w:author="Tarek Hesham" w:date="2023-06-12T01:29:00Z">
        <w:r w:rsidDel="00185B6F">
          <w:delText xml:space="preserve">Visual Metadata (Mandatory): </w:delText>
        </w:r>
        <w:r w:rsidR="00C76008" w:rsidDel="00185B6F">
          <w:delText xml:space="preserve">provide </w:delText>
        </w:r>
        <w:r w:rsidDel="00185B6F">
          <w:delText xml:space="preserve">the </w:delText>
        </w:r>
        <w:r w:rsidR="00C76008" w:rsidDel="00185B6F">
          <w:delText>tree structure using bullet list to show the query structure.</w:delText>
        </w:r>
      </w:del>
    </w:p>
    <w:p w14:paraId="086C8976" w14:textId="6BE390CF" w:rsidR="0056647F" w:rsidDel="00185B6F" w:rsidRDefault="0056647F" w:rsidP="00713486">
      <w:pPr>
        <w:pStyle w:val="NormalText-Indent1"/>
        <w:ind w:firstLine="342"/>
        <w:rPr>
          <w:del w:id="1589" w:author="Tarek Hesham" w:date="2023-06-12T01:29:00Z"/>
        </w:rPr>
      </w:pPr>
    </w:p>
    <w:p w14:paraId="086C8977" w14:textId="253C7723" w:rsidR="0056647F" w:rsidRPr="000F464A" w:rsidDel="00185B6F" w:rsidRDefault="0056647F" w:rsidP="008876EE">
      <w:pPr>
        <w:pStyle w:val="Heading5"/>
        <w:numPr>
          <w:ilvl w:val="4"/>
          <w:numId w:val="32"/>
        </w:numPr>
        <w:rPr>
          <w:del w:id="1590" w:author="Tarek Hesham" w:date="2023-06-12T01:29:00Z"/>
          <w:rFonts w:cs="Arial"/>
          <w:sz w:val="20"/>
          <w:szCs w:val="20"/>
        </w:rPr>
      </w:pPr>
      <w:del w:id="1591" w:author="Tarek Hesham" w:date="2023-06-12T01:29:00Z">
        <w:r w:rsidRPr="000F464A" w:rsidDel="00185B6F">
          <w:rPr>
            <w:rFonts w:cs="Arial"/>
            <w:sz w:val="20"/>
            <w:szCs w:val="20"/>
          </w:rPr>
          <w:delText>Fields</w:delText>
        </w:r>
      </w:del>
    </w:p>
    <w:tbl>
      <w:tblPr>
        <w:tblW w:w="4047" w:type="pct"/>
        <w:tblLook w:val="04A0" w:firstRow="1" w:lastRow="0" w:firstColumn="1" w:lastColumn="0" w:noHBand="0" w:noVBand="1"/>
      </w:tblPr>
      <w:tblGrid>
        <w:gridCol w:w="1993"/>
        <w:gridCol w:w="1994"/>
        <w:gridCol w:w="2485"/>
        <w:gridCol w:w="1992"/>
      </w:tblGrid>
      <w:tr w:rsidR="00033945" w:rsidRPr="000F464A" w:rsidDel="00185B6F" w14:paraId="086C897C" w14:textId="1882E66A" w:rsidTr="00033945">
        <w:trPr>
          <w:del w:id="1592"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78" w14:textId="45800F76" w:rsidR="00033945" w:rsidRPr="000F464A" w:rsidDel="00185B6F" w:rsidRDefault="00033945" w:rsidP="00713486">
            <w:pPr>
              <w:spacing w:after="120"/>
              <w:rPr>
                <w:del w:id="1593" w:author="Tarek Hesham" w:date="2023-06-12T01:29:00Z"/>
                <w:rFonts w:cs="Arial"/>
                <w:b/>
              </w:rPr>
            </w:pPr>
            <w:del w:id="1594" w:author="Tarek Hesham" w:date="2023-06-12T01:29:00Z">
              <w:r w:rsidRPr="000F464A" w:rsidDel="00185B6F">
                <w:rPr>
                  <w:rFonts w:cs="Arial"/>
                  <w:b/>
                </w:rPr>
                <w:delText>Field Name</w:delText>
              </w:r>
            </w:del>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79" w14:textId="4C30735D" w:rsidR="00033945" w:rsidRPr="000F464A" w:rsidDel="00185B6F" w:rsidRDefault="00033945" w:rsidP="00713486">
            <w:pPr>
              <w:spacing w:after="120"/>
              <w:rPr>
                <w:del w:id="1595" w:author="Tarek Hesham" w:date="2023-06-12T01:29:00Z"/>
                <w:rFonts w:cs="Arial"/>
                <w:b/>
              </w:rPr>
            </w:pPr>
            <w:del w:id="1596" w:author="Tarek Hesham" w:date="2023-06-12T01:29:00Z">
              <w:r w:rsidDel="00185B6F">
                <w:rPr>
                  <w:rFonts w:cs="Arial"/>
                  <w:b/>
                </w:rPr>
                <w:delText>Data Source</w:delText>
              </w:r>
            </w:del>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7A" w14:textId="5273329D" w:rsidR="00033945" w:rsidRPr="000F464A" w:rsidDel="00185B6F" w:rsidRDefault="00033945" w:rsidP="00713486">
            <w:pPr>
              <w:spacing w:after="120"/>
              <w:rPr>
                <w:del w:id="1597" w:author="Tarek Hesham" w:date="2023-06-12T01:29:00Z"/>
                <w:rFonts w:cs="Arial"/>
                <w:b/>
              </w:rPr>
            </w:pPr>
            <w:del w:id="1598" w:author="Tarek Hesham" w:date="2023-06-12T01:29:00Z">
              <w:r w:rsidDel="00185B6F">
                <w:rPr>
                  <w:rFonts w:cs="Arial"/>
                  <w:b/>
                </w:rPr>
                <w:delText>Data Field</w:delText>
              </w:r>
            </w:del>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7B" w14:textId="76182CFD" w:rsidR="00033945" w:rsidRPr="000F464A" w:rsidDel="00185B6F" w:rsidRDefault="00033945" w:rsidP="00713486">
            <w:pPr>
              <w:spacing w:after="120"/>
              <w:rPr>
                <w:del w:id="1599" w:author="Tarek Hesham" w:date="2023-06-12T01:29:00Z"/>
                <w:rFonts w:cs="Arial"/>
                <w:b/>
              </w:rPr>
            </w:pPr>
            <w:del w:id="1600" w:author="Tarek Hesham" w:date="2023-06-12T01:29:00Z">
              <w:r w:rsidRPr="000F464A" w:rsidDel="00185B6F">
                <w:rPr>
                  <w:rFonts w:cs="Arial"/>
                  <w:b/>
                </w:rPr>
                <w:delText>Other Properties</w:delText>
              </w:r>
            </w:del>
          </w:p>
        </w:tc>
      </w:tr>
      <w:tr w:rsidR="00033945" w:rsidRPr="000F464A" w:rsidDel="00185B6F" w14:paraId="086C8981" w14:textId="790500A0" w:rsidTr="00033945">
        <w:trPr>
          <w:del w:id="1601"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7D" w14:textId="70CE37C3" w:rsidR="00033945" w:rsidRPr="000F464A" w:rsidDel="00185B6F" w:rsidRDefault="00033945" w:rsidP="00713486">
            <w:pPr>
              <w:spacing w:after="120"/>
              <w:rPr>
                <w:del w:id="1602"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7E" w14:textId="323E2A14" w:rsidR="00033945" w:rsidRPr="000F464A" w:rsidDel="00185B6F" w:rsidRDefault="00033945" w:rsidP="00713486">
            <w:pPr>
              <w:spacing w:after="120"/>
              <w:rPr>
                <w:del w:id="1603"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7F" w14:textId="15E10D05" w:rsidR="00033945" w:rsidRPr="000F464A" w:rsidDel="00185B6F" w:rsidRDefault="00033945" w:rsidP="00713486">
            <w:pPr>
              <w:spacing w:after="120"/>
              <w:rPr>
                <w:del w:id="1604"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0" w14:textId="75BD44CA" w:rsidR="00033945" w:rsidRPr="000F464A" w:rsidDel="00185B6F" w:rsidRDefault="00033945" w:rsidP="00713486">
            <w:pPr>
              <w:spacing w:after="120"/>
              <w:rPr>
                <w:del w:id="1605" w:author="Tarek Hesham" w:date="2023-06-12T01:29:00Z"/>
                <w:rFonts w:cs="Arial"/>
              </w:rPr>
            </w:pPr>
          </w:p>
        </w:tc>
      </w:tr>
      <w:tr w:rsidR="00033945" w:rsidRPr="000F464A" w:rsidDel="00185B6F" w14:paraId="086C8986" w14:textId="67AEE5B9" w:rsidTr="00033945">
        <w:trPr>
          <w:del w:id="1606"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2" w14:textId="4FF5F515" w:rsidR="00033945" w:rsidRPr="000F464A" w:rsidDel="00185B6F" w:rsidRDefault="00033945" w:rsidP="00713486">
            <w:pPr>
              <w:spacing w:after="120"/>
              <w:rPr>
                <w:del w:id="1607"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3" w14:textId="29C80351" w:rsidR="00033945" w:rsidRPr="000F464A" w:rsidDel="00185B6F" w:rsidRDefault="00033945" w:rsidP="00713486">
            <w:pPr>
              <w:spacing w:after="120"/>
              <w:rPr>
                <w:del w:id="1608"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4" w14:textId="79340859" w:rsidR="00033945" w:rsidRPr="000F464A" w:rsidDel="00185B6F" w:rsidRDefault="00033945" w:rsidP="00713486">
            <w:pPr>
              <w:spacing w:after="120"/>
              <w:rPr>
                <w:del w:id="1609"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5" w14:textId="5C313AF0" w:rsidR="00033945" w:rsidRPr="000F464A" w:rsidDel="00185B6F" w:rsidRDefault="00033945" w:rsidP="00713486">
            <w:pPr>
              <w:spacing w:after="120"/>
              <w:rPr>
                <w:del w:id="1610" w:author="Tarek Hesham" w:date="2023-06-12T01:29:00Z"/>
                <w:rFonts w:cs="Arial"/>
              </w:rPr>
            </w:pPr>
          </w:p>
        </w:tc>
      </w:tr>
      <w:tr w:rsidR="00033945" w:rsidRPr="000F464A" w:rsidDel="00185B6F" w14:paraId="086C898B" w14:textId="0D20AF1F" w:rsidTr="00033945">
        <w:trPr>
          <w:del w:id="1611"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7" w14:textId="3BAFD08F" w:rsidR="00033945" w:rsidRPr="000F464A" w:rsidDel="00185B6F" w:rsidRDefault="00033945" w:rsidP="00713486">
            <w:pPr>
              <w:spacing w:after="120"/>
              <w:rPr>
                <w:del w:id="1612"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8" w14:textId="62E0DC6F" w:rsidR="00033945" w:rsidRPr="000F464A" w:rsidDel="00185B6F" w:rsidRDefault="00033945" w:rsidP="00713486">
            <w:pPr>
              <w:spacing w:after="120"/>
              <w:rPr>
                <w:del w:id="1613"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9" w14:textId="67756A09" w:rsidR="00033945" w:rsidRPr="000F464A" w:rsidDel="00185B6F" w:rsidRDefault="00033945" w:rsidP="00713486">
            <w:pPr>
              <w:spacing w:after="120"/>
              <w:rPr>
                <w:del w:id="1614"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A" w14:textId="1E71C1B3" w:rsidR="00033945" w:rsidRPr="000F464A" w:rsidDel="00185B6F" w:rsidRDefault="00033945" w:rsidP="00713486">
            <w:pPr>
              <w:spacing w:after="120"/>
              <w:rPr>
                <w:del w:id="1615" w:author="Tarek Hesham" w:date="2023-06-12T01:29:00Z"/>
                <w:rFonts w:cs="Arial"/>
              </w:rPr>
            </w:pPr>
          </w:p>
        </w:tc>
      </w:tr>
      <w:tr w:rsidR="00033945" w:rsidRPr="000F464A" w:rsidDel="00185B6F" w14:paraId="086C8990" w14:textId="353E91EE" w:rsidTr="00033945">
        <w:trPr>
          <w:del w:id="1616"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C" w14:textId="39EAE97E" w:rsidR="00033945" w:rsidRPr="000F464A" w:rsidDel="00185B6F" w:rsidRDefault="00033945" w:rsidP="00713486">
            <w:pPr>
              <w:spacing w:after="120"/>
              <w:rPr>
                <w:del w:id="1617"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D" w14:textId="040C4737" w:rsidR="00033945" w:rsidRPr="000F464A" w:rsidDel="00185B6F" w:rsidRDefault="00033945" w:rsidP="00713486">
            <w:pPr>
              <w:spacing w:after="120"/>
              <w:rPr>
                <w:del w:id="1618"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E" w14:textId="6614C48C" w:rsidR="00033945" w:rsidRPr="000F464A" w:rsidDel="00185B6F" w:rsidRDefault="00033945" w:rsidP="00713486">
            <w:pPr>
              <w:spacing w:after="120"/>
              <w:rPr>
                <w:del w:id="1619"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8F" w14:textId="45C51835" w:rsidR="00033945" w:rsidRPr="000F464A" w:rsidDel="00185B6F" w:rsidRDefault="00033945" w:rsidP="00713486">
            <w:pPr>
              <w:spacing w:after="120"/>
              <w:rPr>
                <w:del w:id="1620" w:author="Tarek Hesham" w:date="2023-06-12T01:29:00Z"/>
                <w:rFonts w:cs="Arial"/>
              </w:rPr>
            </w:pPr>
          </w:p>
        </w:tc>
      </w:tr>
      <w:tr w:rsidR="00033945" w:rsidRPr="000F464A" w:rsidDel="00185B6F" w14:paraId="086C8995" w14:textId="41E8B1C6" w:rsidTr="00033945">
        <w:trPr>
          <w:del w:id="1621"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1" w14:textId="3C7127C9" w:rsidR="00033945" w:rsidRPr="000F464A" w:rsidDel="00185B6F" w:rsidRDefault="00033945" w:rsidP="00713486">
            <w:pPr>
              <w:spacing w:after="120"/>
              <w:rPr>
                <w:del w:id="1622"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2" w14:textId="5C101911" w:rsidR="00033945" w:rsidRPr="000F464A" w:rsidDel="00185B6F" w:rsidRDefault="00033945" w:rsidP="00713486">
            <w:pPr>
              <w:spacing w:after="120"/>
              <w:rPr>
                <w:del w:id="1623"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3" w14:textId="709E9337" w:rsidR="00033945" w:rsidRPr="000F464A" w:rsidDel="00185B6F" w:rsidRDefault="00033945" w:rsidP="00713486">
            <w:pPr>
              <w:spacing w:after="120"/>
              <w:rPr>
                <w:del w:id="1624"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4" w14:textId="0E82905B" w:rsidR="00033945" w:rsidRPr="000F464A" w:rsidDel="00185B6F" w:rsidRDefault="00033945" w:rsidP="00713486">
            <w:pPr>
              <w:spacing w:after="120"/>
              <w:rPr>
                <w:del w:id="1625" w:author="Tarek Hesham" w:date="2023-06-12T01:29:00Z"/>
                <w:rFonts w:cs="Arial"/>
              </w:rPr>
            </w:pPr>
          </w:p>
        </w:tc>
      </w:tr>
      <w:tr w:rsidR="00033945" w:rsidRPr="000F464A" w:rsidDel="00185B6F" w14:paraId="086C899A" w14:textId="2213F1E1" w:rsidTr="00033945">
        <w:trPr>
          <w:del w:id="1626"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6" w14:textId="16F8D40C" w:rsidR="00033945" w:rsidRPr="000F464A" w:rsidDel="00185B6F" w:rsidRDefault="00033945" w:rsidP="00713486">
            <w:pPr>
              <w:spacing w:after="120"/>
              <w:rPr>
                <w:del w:id="1627"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7" w14:textId="62EB7F0A" w:rsidR="00033945" w:rsidRPr="000F464A" w:rsidDel="00185B6F" w:rsidRDefault="00033945" w:rsidP="00713486">
            <w:pPr>
              <w:spacing w:after="120"/>
              <w:rPr>
                <w:del w:id="1628"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8" w14:textId="7F7582B0" w:rsidR="00033945" w:rsidRPr="000F464A" w:rsidDel="00185B6F" w:rsidRDefault="00033945" w:rsidP="00713486">
            <w:pPr>
              <w:spacing w:after="120"/>
              <w:rPr>
                <w:del w:id="1629"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9" w14:textId="5A2394E5" w:rsidR="00033945" w:rsidRPr="000F464A" w:rsidDel="00185B6F" w:rsidRDefault="00033945" w:rsidP="00713486">
            <w:pPr>
              <w:spacing w:after="120"/>
              <w:rPr>
                <w:del w:id="1630" w:author="Tarek Hesham" w:date="2023-06-12T01:29:00Z"/>
                <w:rFonts w:cs="Arial"/>
              </w:rPr>
            </w:pPr>
          </w:p>
        </w:tc>
      </w:tr>
      <w:tr w:rsidR="00033945" w:rsidRPr="000F464A" w:rsidDel="00185B6F" w14:paraId="086C899F" w14:textId="3A3E77E6" w:rsidTr="00033945">
        <w:trPr>
          <w:del w:id="1631" w:author="Tarek Hesham" w:date="2023-06-12T01:29:00Z"/>
        </w:trPr>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B" w14:textId="723312A9" w:rsidR="00033945" w:rsidRPr="000F464A" w:rsidDel="00185B6F" w:rsidRDefault="00033945" w:rsidP="00713486">
            <w:pPr>
              <w:spacing w:after="120"/>
              <w:rPr>
                <w:del w:id="1632" w:author="Tarek Hesham" w:date="2023-06-12T01:29:00Z"/>
                <w:rFonts w:cs="Arial"/>
              </w:rPr>
            </w:pPr>
          </w:p>
        </w:tc>
        <w:tc>
          <w:tcPr>
            <w:tcW w:w="117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C" w14:textId="2C5FDA00" w:rsidR="00033945" w:rsidRPr="000F464A" w:rsidDel="00185B6F" w:rsidRDefault="00033945" w:rsidP="00713486">
            <w:pPr>
              <w:spacing w:after="120"/>
              <w:rPr>
                <w:del w:id="1633" w:author="Tarek Hesham" w:date="2023-06-12T01:29:00Z"/>
                <w:rFonts w:cs="Arial"/>
              </w:rPr>
            </w:pPr>
          </w:p>
        </w:tc>
        <w:tc>
          <w:tcPr>
            <w:tcW w:w="14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D" w14:textId="743B0E89" w:rsidR="00033945" w:rsidRPr="000F464A" w:rsidDel="00185B6F" w:rsidRDefault="00033945" w:rsidP="00713486">
            <w:pPr>
              <w:spacing w:after="120"/>
              <w:rPr>
                <w:del w:id="1634" w:author="Tarek Hesham" w:date="2023-06-12T01:29:00Z"/>
                <w:rFonts w:cs="Arial"/>
              </w:rPr>
            </w:pPr>
          </w:p>
        </w:tc>
        <w:tc>
          <w:tcPr>
            <w:tcW w:w="117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9E" w14:textId="18A98420" w:rsidR="00033945" w:rsidRPr="000F464A" w:rsidDel="00185B6F" w:rsidRDefault="00033945" w:rsidP="00713486">
            <w:pPr>
              <w:spacing w:after="120"/>
              <w:rPr>
                <w:del w:id="1635" w:author="Tarek Hesham" w:date="2023-06-12T01:29:00Z"/>
                <w:rFonts w:cs="Arial"/>
              </w:rPr>
            </w:pPr>
          </w:p>
        </w:tc>
      </w:tr>
    </w:tbl>
    <w:p w14:paraId="086C89A0" w14:textId="2CD3D816" w:rsidR="0056647F" w:rsidRPr="000F464A" w:rsidDel="00185B6F" w:rsidRDefault="0056647F" w:rsidP="008876EE">
      <w:pPr>
        <w:pStyle w:val="Heading5"/>
        <w:numPr>
          <w:ilvl w:val="4"/>
          <w:numId w:val="32"/>
        </w:numPr>
        <w:rPr>
          <w:del w:id="1636" w:author="Tarek Hesham" w:date="2023-06-12T01:29:00Z"/>
          <w:rFonts w:cs="Arial"/>
          <w:sz w:val="20"/>
          <w:szCs w:val="20"/>
        </w:rPr>
      </w:pPr>
      <w:del w:id="1637" w:author="Tarek Hesham" w:date="2023-06-12T01:29:00Z">
        <w:r w:rsidRPr="000F464A" w:rsidDel="00185B6F">
          <w:rPr>
            <w:rFonts w:cs="Arial"/>
            <w:sz w:val="20"/>
            <w:szCs w:val="20"/>
          </w:rPr>
          <w:delText>Field Groups</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6"/>
        <w:gridCol w:w="3296"/>
        <w:gridCol w:w="3675"/>
      </w:tblGrid>
      <w:tr w:rsidR="0056647F" w:rsidRPr="000F464A" w:rsidDel="00185B6F" w14:paraId="086C89A4" w14:textId="41C86EE5" w:rsidTr="0056647F">
        <w:trPr>
          <w:del w:id="1638" w:author="Tarek Hesham" w:date="2023-06-12T01:29:00Z"/>
        </w:trPr>
        <w:tc>
          <w:tcPr>
            <w:tcW w:w="166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A1" w14:textId="14F05617" w:rsidR="0056647F" w:rsidRPr="000F464A" w:rsidDel="00185B6F" w:rsidRDefault="0056647F" w:rsidP="00713486">
            <w:pPr>
              <w:spacing w:after="120"/>
              <w:rPr>
                <w:del w:id="1639" w:author="Tarek Hesham" w:date="2023-06-12T01:29:00Z"/>
                <w:rFonts w:cs="Arial"/>
                <w:b/>
              </w:rPr>
            </w:pPr>
            <w:del w:id="1640" w:author="Tarek Hesham" w:date="2023-06-12T01:29:00Z">
              <w:r w:rsidRPr="000F464A" w:rsidDel="00185B6F">
                <w:rPr>
                  <w:rFonts w:cs="Arial"/>
                  <w:b/>
                </w:rPr>
                <w:delText>Field Group Name</w:delText>
              </w:r>
            </w:del>
          </w:p>
        </w:tc>
        <w:tc>
          <w:tcPr>
            <w:tcW w:w="1576"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A2" w14:textId="617FDF9E" w:rsidR="0056647F" w:rsidRPr="000F464A" w:rsidDel="00185B6F" w:rsidRDefault="0056647F" w:rsidP="00713486">
            <w:pPr>
              <w:spacing w:after="120"/>
              <w:rPr>
                <w:del w:id="1641" w:author="Tarek Hesham" w:date="2023-06-12T01:29:00Z"/>
                <w:rFonts w:cs="Arial"/>
                <w:b/>
              </w:rPr>
            </w:pPr>
            <w:del w:id="1642" w:author="Tarek Hesham" w:date="2023-06-12T01:29:00Z">
              <w:r w:rsidRPr="000F464A" w:rsidDel="00185B6F">
                <w:rPr>
                  <w:rFonts w:cs="Arial"/>
                  <w:b/>
                </w:rPr>
                <w:delText>Fields</w:delText>
              </w:r>
            </w:del>
          </w:p>
        </w:tc>
        <w:tc>
          <w:tcPr>
            <w:tcW w:w="1757"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A3" w14:textId="398516CC" w:rsidR="0056647F" w:rsidRPr="000F464A" w:rsidDel="00185B6F" w:rsidRDefault="0056647F" w:rsidP="00713486">
            <w:pPr>
              <w:spacing w:after="120"/>
              <w:rPr>
                <w:del w:id="1643" w:author="Tarek Hesham" w:date="2023-06-12T01:29:00Z"/>
                <w:rFonts w:cs="Arial"/>
                <w:b/>
              </w:rPr>
            </w:pPr>
            <w:del w:id="1644" w:author="Tarek Hesham" w:date="2023-06-12T01:29:00Z">
              <w:r w:rsidRPr="000F464A" w:rsidDel="00185B6F">
                <w:rPr>
                  <w:rFonts w:cs="Arial"/>
                  <w:b/>
                </w:rPr>
                <w:delText>Justification</w:delText>
              </w:r>
            </w:del>
          </w:p>
        </w:tc>
      </w:tr>
      <w:tr w:rsidR="0056647F" w:rsidRPr="000F464A" w:rsidDel="00185B6F" w14:paraId="086C89A8" w14:textId="216F47B1" w:rsidTr="0056647F">
        <w:trPr>
          <w:del w:id="1645"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A5" w14:textId="41532F6B" w:rsidR="0056647F" w:rsidRPr="000F464A" w:rsidDel="00185B6F" w:rsidRDefault="0056647F" w:rsidP="00713486">
            <w:pPr>
              <w:spacing w:after="120"/>
              <w:rPr>
                <w:del w:id="1646"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A6" w14:textId="2F4EE8C0" w:rsidR="0056647F" w:rsidRPr="000F464A" w:rsidDel="00185B6F" w:rsidRDefault="0056647F" w:rsidP="00713486">
            <w:pPr>
              <w:spacing w:after="120"/>
              <w:rPr>
                <w:del w:id="1647"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A7" w14:textId="0143CF2B" w:rsidR="0056647F" w:rsidRPr="000F464A" w:rsidDel="00185B6F" w:rsidRDefault="0056647F" w:rsidP="00713486">
            <w:pPr>
              <w:spacing w:after="120"/>
              <w:rPr>
                <w:del w:id="1648" w:author="Tarek Hesham" w:date="2023-06-12T01:29:00Z"/>
                <w:rFonts w:cs="Arial"/>
              </w:rPr>
            </w:pPr>
          </w:p>
        </w:tc>
      </w:tr>
      <w:tr w:rsidR="0056647F" w:rsidRPr="000F464A" w:rsidDel="00185B6F" w14:paraId="086C89AC" w14:textId="13EC1A95" w:rsidTr="0056647F">
        <w:trPr>
          <w:del w:id="1649"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A9" w14:textId="451E0514" w:rsidR="0056647F" w:rsidRPr="000F464A" w:rsidDel="00185B6F" w:rsidRDefault="0056647F" w:rsidP="00713486">
            <w:pPr>
              <w:spacing w:after="120"/>
              <w:rPr>
                <w:del w:id="1650"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AA" w14:textId="2BB5A2F3" w:rsidR="0056647F" w:rsidRPr="000F464A" w:rsidDel="00185B6F" w:rsidRDefault="0056647F" w:rsidP="00713486">
            <w:pPr>
              <w:spacing w:after="120"/>
              <w:rPr>
                <w:del w:id="1651"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AB" w14:textId="72391BCA" w:rsidR="0056647F" w:rsidRPr="000F464A" w:rsidDel="00185B6F" w:rsidRDefault="0056647F" w:rsidP="00713486">
            <w:pPr>
              <w:spacing w:after="120"/>
              <w:rPr>
                <w:del w:id="1652" w:author="Tarek Hesham" w:date="2023-06-12T01:29:00Z"/>
                <w:rFonts w:cs="Arial"/>
              </w:rPr>
            </w:pPr>
          </w:p>
        </w:tc>
      </w:tr>
      <w:tr w:rsidR="0056647F" w:rsidRPr="000F464A" w:rsidDel="00185B6F" w14:paraId="086C89B0" w14:textId="63A914E1" w:rsidTr="0056647F">
        <w:trPr>
          <w:del w:id="1653"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AD" w14:textId="63C485E4" w:rsidR="0056647F" w:rsidRPr="000F464A" w:rsidDel="00185B6F" w:rsidRDefault="0056647F" w:rsidP="00713486">
            <w:pPr>
              <w:spacing w:after="120"/>
              <w:rPr>
                <w:del w:id="1654"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AE" w14:textId="05516BC6" w:rsidR="0056647F" w:rsidRPr="000F464A" w:rsidDel="00185B6F" w:rsidRDefault="0056647F" w:rsidP="00713486">
            <w:pPr>
              <w:spacing w:after="120"/>
              <w:rPr>
                <w:del w:id="1655"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AF" w14:textId="1FA04CA5" w:rsidR="0056647F" w:rsidRPr="000F464A" w:rsidDel="00185B6F" w:rsidRDefault="0056647F" w:rsidP="00713486">
            <w:pPr>
              <w:spacing w:after="120"/>
              <w:rPr>
                <w:del w:id="1656" w:author="Tarek Hesham" w:date="2023-06-12T01:29:00Z"/>
                <w:rFonts w:cs="Arial"/>
              </w:rPr>
            </w:pPr>
          </w:p>
        </w:tc>
      </w:tr>
      <w:tr w:rsidR="0056647F" w:rsidRPr="000F464A" w:rsidDel="00185B6F" w14:paraId="086C89B4" w14:textId="611FC382" w:rsidTr="0056647F">
        <w:trPr>
          <w:del w:id="1657"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B1" w14:textId="6892EBC1" w:rsidR="0056647F" w:rsidRPr="000F464A" w:rsidDel="00185B6F" w:rsidRDefault="0056647F" w:rsidP="00713486">
            <w:pPr>
              <w:spacing w:after="120"/>
              <w:rPr>
                <w:del w:id="1658"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B2" w14:textId="676B3A28" w:rsidR="0056647F" w:rsidRPr="000F464A" w:rsidDel="00185B6F" w:rsidRDefault="0056647F" w:rsidP="00713486">
            <w:pPr>
              <w:spacing w:after="120"/>
              <w:rPr>
                <w:del w:id="1659"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B3" w14:textId="17A2F1B7" w:rsidR="0056647F" w:rsidRPr="000F464A" w:rsidDel="00185B6F" w:rsidRDefault="0056647F" w:rsidP="00713486">
            <w:pPr>
              <w:spacing w:after="120"/>
              <w:rPr>
                <w:del w:id="1660" w:author="Tarek Hesham" w:date="2023-06-12T01:29:00Z"/>
                <w:rFonts w:cs="Arial"/>
              </w:rPr>
            </w:pPr>
          </w:p>
        </w:tc>
      </w:tr>
      <w:tr w:rsidR="0056647F" w:rsidRPr="000F464A" w:rsidDel="00185B6F" w14:paraId="086C89B8" w14:textId="06044FDD" w:rsidTr="0056647F">
        <w:trPr>
          <w:del w:id="1661"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B5" w14:textId="1A9C3DC0" w:rsidR="0056647F" w:rsidRPr="000F464A" w:rsidDel="00185B6F" w:rsidRDefault="0056647F" w:rsidP="00713486">
            <w:pPr>
              <w:spacing w:after="120"/>
              <w:rPr>
                <w:del w:id="1662"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B6" w14:textId="76F9BB53" w:rsidR="0056647F" w:rsidRPr="000F464A" w:rsidDel="00185B6F" w:rsidRDefault="0056647F" w:rsidP="00713486">
            <w:pPr>
              <w:spacing w:after="120"/>
              <w:rPr>
                <w:del w:id="1663"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B7" w14:textId="6594516B" w:rsidR="0056647F" w:rsidRPr="000F464A" w:rsidDel="00185B6F" w:rsidRDefault="0056647F" w:rsidP="00713486">
            <w:pPr>
              <w:spacing w:after="120"/>
              <w:rPr>
                <w:del w:id="1664" w:author="Tarek Hesham" w:date="2023-06-12T01:29:00Z"/>
                <w:rFonts w:cs="Arial"/>
              </w:rPr>
            </w:pPr>
          </w:p>
        </w:tc>
      </w:tr>
      <w:tr w:rsidR="0056647F" w:rsidRPr="000F464A" w:rsidDel="00185B6F" w14:paraId="086C89BC" w14:textId="34F02AE5" w:rsidTr="0056647F">
        <w:trPr>
          <w:del w:id="1665" w:author="Tarek Hesham" w:date="2023-06-12T01:29:00Z"/>
        </w:trPr>
        <w:tc>
          <w:tcPr>
            <w:tcW w:w="1667" w:type="pct"/>
            <w:tcBorders>
              <w:top w:val="single" w:sz="4" w:space="0" w:color="auto"/>
              <w:left w:val="single" w:sz="4" w:space="0" w:color="auto"/>
              <w:bottom w:val="single" w:sz="4" w:space="0" w:color="auto"/>
              <w:right w:val="single" w:sz="4" w:space="0" w:color="auto"/>
            </w:tcBorders>
          </w:tcPr>
          <w:p w14:paraId="086C89B9" w14:textId="6E788A87" w:rsidR="0056647F" w:rsidRPr="000F464A" w:rsidDel="00185B6F" w:rsidRDefault="0056647F" w:rsidP="00713486">
            <w:pPr>
              <w:spacing w:after="120"/>
              <w:rPr>
                <w:del w:id="1666" w:author="Tarek Hesham" w:date="2023-06-12T01:29:00Z"/>
                <w:rFonts w:cs="Arial"/>
              </w:rPr>
            </w:pPr>
          </w:p>
        </w:tc>
        <w:tc>
          <w:tcPr>
            <w:tcW w:w="1576" w:type="pct"/>
            <w:tcBorders>
              <w:top w:val="single" w:sz="4" w:space="0" w:color="auto"/>
              <w:left w:val="single" w:sz="4" w:space="0" w:color="auto"/>
              <w:bottom w:val="single" w:sz="4" w:space="0" w:color="auto"/>
              <w:right w:val="single" w:sz="4" w:space="0" w:color="auto"/>
            </w:tcBorders>
          </w:tcPr>
          <w:p w14:paraId="086C89BA" w14:textId="2167548E" w:rsidR="0056647F" w:rsidRPr="000F464A" w:rsidDel="00185B6F" w:rsidRDefault="0056647F" w:rsidP="00713486">
            <w:pPr>
              <w:spacing w:after="120"/>
              <w:rPr>
                <w:del w:id="1667" w:author="Tarek Hesham" w:date="2023-06-12T01:29:00Z"/>
                <w:rFonts w:cs="Arial"/>
              </w:rPr>
            </w:pPr>
          </w:p>
        </w:tc>
        <w:tc>
          <w:tcPr>
            <w:tcW w:w="1757" w:type="pct"/>
            <w:tcBorders>
              <w:top w:val="single" w:sz="4" w:space="0" w:color="auto"/>
              <w:left w:val="single" w:sz="4" w:space="0" w:color="auto"/>
              <w:bottom w:val="single" w:sz="4" w:space="0" w:color="auto"/>
              <w:right w:val="single" w:sz="4" w:space="0" w:color="auto"/>
            </w:tcBorders>
          </w:tcPr>
          <w:p w14:paraId="086C89BB" w14:textId="14239AA3" w:rsidR="0056647F" w:rsidRPr="000F464A" w:rsidDel="00185B6F" w:rsidRDefault="0056647F" w:rsidP="00713486">
            <w:pPr>
              <w:spacing w:after="120"/>
              <w:rPr>
                <w:del w:id="1668" w:author="Tarek Hesham" w:date="2023-06-12T01:29:00Z"/>
                <w:rFonts w:cs="Arial"/>
              </w:rPr>
            </w:pPr>
          </w:p>
        </w:tc>
      </w:tr>
    </w:tbl>
    <w:p w14:paraId="086C89BD" w14:textId="2E068188" w:rsidR="00033945" w:rsidDel="00185B6F" w:rsidRDefault="00033945" w:rsidP="008876EE">
      <w:pPr>
        <w:pStyle w:val="Heading5"/>
        <w:numPr>
          <w:ilvl w:val="4"/>
          <w:numId w:val="32"/>
        </w:numPr>
        <w:rPr>
          <w:del w:id="1669" w:author="Tarek Hesham" w:date="2023-06-12T01:29:00Z"/>
          <w:rFonts w:cs="Arial"/>
          <w:sz w:val="20"/>
          <w:szCs w:val="20"/>
        </w:rPr>
      </w:pPr>
      <w:del w:id="1670" w:author="Tarek Hesham" w:date="2023-06-12T01:29:00Z">
        <w:r w:rsidRPr="000F464A" w:rsidDel="00185B6F">
          <w:rPr>
            <w:rFonts w:cs="Arial"/>
            <w:sz w:val="20"/>
            <w:szCs w:val="20"/>
          </w:rPr>
          <w:delText>Methods</w:delText>
        </w:r>
      </w:del>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2615"/>
        <w:gridCol w:w="2988"/>
        <w:gridCol w:w="2988"/>
      </w:tblGrid>
      <w:tr w:rsidR="00033945" w:rsidRPr="000F464A" w:rsidDel="00185B6F" w14:paraId="086C89C2" w14:textId="2A58035B" w:rsidTr="00687283">
        <w:trPr>
          <w:trHeight w:val="475"/>
          <w:del w:id="1671" w:author="Tarek Hesham" w:date="2023-06-12T01:29:00Z"/>
        </w:trPr>
        <w:tc>
          <w:tcPr>
            <w:tcW w:w="171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BE" w14:textId="13688464" w:rsidR="00033945" w:rsidRPr="000F464A" w:rsidDel="00185B6F" w:rsidRDefault="00033945" w:rsidP="00687283">
            <w:pPr>
              <w:spacing w:after="120"/>
              <w:rPr>
                <w:del w:id="1672" w:author="Tarek Hesham" w:date="2023-06-12T01:29:00Z"/>
                <w:rFonts w:cs="Arial"/>
                <w:b/>
              </w:rPr>
            </w:pPr>
            <w:del w:id="1673" w:author="Tarek Hesham" w:date="2023-06-12T01:29:00Z">
              <w:r w:rsidDel="00185B6F">
                <w:rPr>
                  <w:rFonts w:cs="Arial"/>
                  <w:b/>
                </w:rPr>
                <w:delText>Method Name</w:delText>
              </w:r>
            </w:del>
          </w:p>
        </w:tc>
        <w:tc>
          <w:tcPr>
            <w:tcW w:w="26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6C89BF" w14:textId="73981D6B" w:rsidR="00033945" w:rsidRPr="000F464A" w:rsidDel="00185B6F" w:rsidRDefault="00033945" w:rsidP="00687283">
            <w:pPr>
              <w:spacing w:after="120"/>
              <w:rPr>
                <w:del w:id="1674" w:author="Tarek Hesham" w:date="2023-06-12T01:29:00Z"/>
                <w:rFonts w:cs="Arial"/>
                <w:b/>
              </w:rPr>
            </w:pPr>
            <w:del w:id="1675" w:author="Tarek Hesham" w:date="2023-06-12T01:29:00Z">
              <w:r w:rsidDel="00185B6F">
                <w:rPr>
                  <w:rFonts w:cs="Arial"/>
                  <w:b/>
                </w:rPr>
                <w:delText>Method Signature</w:delText>
              </w:r>
            </w:del>
          </w:p>
        </w:tc>
        <w:tc>
          <w:tcPr>
            <w:tcW w:w="298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C89C0" w14:textId="748ACE83" w:rsidR="00033945" w:rsidDel="00185B6F" w:rsidRDefault="00033945" w:rsidP="00687283">
            <w:pPr>
              <w:spacing w:after="120"/>
              <w:rPr>
                <w:del w:id="1676" w:author="Tarek Hesham" w:date="2023-06-12T01:29:00Z"/>
                <w:rFonts w:cs="Arial"/>
                <w:b/>
              </w:rPr>
            </w:pPr>
            <w:del w:id="1677" w:author="Tarek Hesham" w:date="2023-06-12T01:29:00Z">
              <w:r w:rsidDel="00185B6F">
                <w:rPr>
                  <w:rFonts w:cs="Arial"/>
                  <w:b/>
                </w:rPr>
                <w:delText>Pseudo Code</w:delText>
              </w:r>
            </w:del>
          </w:p>
        </w:tc>
        <w:tc>
          <w:tcPr>
            <w:tcW w:w="298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C89C1" w14:textId="7900AF75" w:rsidR="00033945" w:rsidDel="00185B6F" w:rsidRDefault="00033945" w:rsidP="00687283">
            <w:pPr>
              <w:spacing w:after="120"/>
              <w:rPr>
                <w:del w:id="1678" w:author="Tarek Hesham" w:date="2023-06-12T01:29:00Z"/>
                <w:rFonts w:cs="Arial"/>
                <w:b/>
              </w:rPr>
            </w:pPr>
            <w:del w:id="1679" w:author="Tarek Hesham" w:date="2023-06-12T01:29:00Z">
              <w:r w:rsidDel="00185B6F">
                <w:rPr>
                  <w:rFonts w:cs="Arial"/>
                  <w:b/>
                </w:rPr>
                <w:delText>Remarks</w:delText>
              </w:r>
            </w:del>
          </w:p>
        </w:tc>
      </w:tr>
      <w:tr w:rsidR="00033945" w:rsidRPr="000F464A" w:rsidDel="00185B6F" w14:paraId="086C89C7" w14:textId="32BB45B8" w:rsidTr="00687283">
        <w:trPr>
          <w:trHeight w:val="475"/>
          <w:del w:id="1680" w:author="Tarek Hesham" w:date="2023-06-12T01:29:00Z"/>
        </w:trPr>
        <w:tc>
          <w:tcPr>
            <w:tcW w:w="1714" w:type="dxa"/>
            <w:tcBorders>
              <w:top w:val="single" w:sz="4" w:space="0" w:color="auto"/>
              <w:left w:val="single" w:sz="4" w:space="0" w:color="auto"/>
              <w:bottom w:val="single" w:sz="4" w:space="0" w:color="auto"/>
              <w:right w:val="single" w:sz="4" w:space="0" w:color="auto"/>
            </w:tcBorders>
          </w:tcPr>
          <w:p w14:paraId="086C89C3" w14:textId="0D858A9C" w:rsidR="00033945" w:rsidRPr="000F464A" w:rsidDel="00185B6F" w:rsidRDefault="00033945" w:rsidP="00687283">
            <w:pPr>
              <w:spacing w:after="120"/>
              <w:rPr>
                <w:del w:id="1681" w:author="Tarek Hesham" w:date="2023-06-12T01:29:00Z"/>
                <w:rFonts w:cs="Arial"/>
              </w:rPr>
            </w:pPr>
          </w:p>
        </w:tc>
        <w:tc>
          <w:tcPr>
            <w:tcW w:w="2615" w:type="dxa"/>
            <w:tcBorders>
              <w:top w:val="single" w:sz="4" w:space="0" w:color="auto"/>
              <w:left w:val="single" w:sz="4" w:space="0" w:color="auto"/>
              <w:bottom w:val="single" w:sz="4" w:space="0" w:color="auto"/>
              <w:right w:val="single" w:sz="4" w:space="0" w:color="auto"/>
            </w:tcBorders>
          </w:tcPr>
          <w:p w14:paraId="086C89C4" w14:textId="57234043" w:rsidR="00033945" w:rsidRPr="000F464A" w:rsidDel="00185B6F" w:rsidRDefault="00033945" w:rsidP="00687283">
            <w:pPr>
              <w:spacing w:after="120"/>
              <w:rPr>
                <w:del w:id="1682"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C5" w14:textId="7E653004" w:rsidR="00033945" w:rsidRPr="000F464A" w:rsidDel="00185B6F" w:rsidRDefault="00033945" w:rsidP="00687283">
            <w:pPr>
              <w:spacing w:after="120"/>
              <w:rPr>
                <w:del w:id="1683"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C6" w14:textId="0AEFF5F4" w:rsidR="00033945" w:rsidRPr="000F464A" w:rsidDel="00185B6F" w:rsidRDefault="00033945" w:rsidP="00687283">
            <w:pPr>
              <w:spacing w:after="120"/>
              <w:rPr>
                <w:del w:id="1684" w:author="Tarek Hesham" w:date="2023-06-12T01:29:00Z"/>
                <w:rFonts w:cs="Arial"/>
              </w:rPr>
            </w:pPr>
          </w:p>
        </w:tc>
      </w:tr>
      <w:tr w:rsidR="00033945" w:rsidRPr="000F464A" w:rsidDel="00185B6F" w14:paraId="086C89CC" w14:textId="37131108" w:rsidTr="00687283">
        <w:trPr>
          <w:trHeight w:val="475"/>
          <w:del w:id="1685" w:author="Tarek Hesham" w:date="2023-06-12T01:29:00Z"/>
        </w:trPr>
        <w:tc>
          <w:tcPr>
            <w:tcW w:w="1714" w:type="dxa"/>
            <w:tcBorders>
              <w:top w:val="single" w:sz="4" w:space="0" w:color="auto"/>
              <w:left w:val="single" w:sz="4" w:space="0" w:color="auto"/>
              <w:bottom w:val="single" w:sz="4" w:space="0" w:color="auto"/>
              <w:right w:val="single" w:sz="4" w:space="0" w:color="auto"/>
            </w:tcBorders>
          </w:tcPr>
          <w:p w14:paraId="086C89C8" w14:textId="556E6089" w:rsidR="00033945" w:rsidRPr="000F464A" w:rsidDel="00185B6F" w:rsidRDefault="00033945" w:rsidP="00687283">
            <w:pPr>
              <w:spacing w:after="120"/>
              <w:rPr>
                <w:del w:id="1686" w:author="Tarek Hesham" w:date="2023-06-12T01:29:00Z"/>
                <w:rFonts w:cs="Arial"/>
              </w:rPr>
            </w:pPr>
          </w:p>
        </w:tc>
        <w:tc>
          <w:tcPr>
            <w:tcW w:w="2615" w:type="dxa"/>
            <w:tcBorders>
              <w:top w:val="single" w:sz="4" w:space="0" w:color="auto"/>
              <w:left w:val="single" w:sz="4" w:space="0" w:color="auto"/>
              <w:bottom w:val="single" w:sz="4" w:space="0" w:color="auto"/>
              <w:right w:val="single" w:sz="4" w:space="0" w:color="auto"/>
            </w:tcBorders>
          </w:tcPr>
          <w:p w14:paraId="086C89C9" w14:textId="067A468F" w:rsidR="00033945" w:rsidRPr="000F464A" w:rsidDel="00185B6F" w:rsidRDefault="00033945" w:rsidP="00687283">
            <w:pPr>
              <w:spacing w:after="120"/>
              <w:rPr>
                <w:del w:id="1687"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CA" w14:textId="1BF186D0" w:rsidR="00033945" w:rsidRPr="000F464A" w:rsidDel="00185B6F" w:rsidRDefault="00033945" w:rsidP="00687283">
            <w:pPr>
              <w:spacing w:after="120"/>
              <w:rPr>
                <w:del w:id="1688" w:author="Tarek Hesham" w:date="2023-06-12T01:29:00Z"/>
                <w:rFonts w:cs="Arial"/>
              </w:rPr>
            </w:pPr>
          </w:p>
        </w:tc>
        <w:tc>
          <w:tcPr>
            <w:tcW w:w="2988" w:type="dxa"/>
            <w:tcBorders>
              <w:top w:val="single" w:sz="4" w:space="0" w:color="auto"/>
              <w:left w:val="single" w:sz="4" w:space="0" w:color="auto"/>
              <w:bottom w:val="single" w:sz="4" w:space="0" w:color="auto"/>
              <w:right w:val="single" w:sz="4" w:space="0" w:color="auto"/>
            </w:tcBorders>
          </w:tcPr>
          <w:p w14:paraId="086C89CB" w14:textId="1BCD8925" w:rsidR="00033945" w:rsidRPr="000F464A" w:rsidDel="00185B6F" w:rsidRDefault="00033945" w:rsidP="00687283">
            <w:pPr>
              <w:spacing w:after="120"/>
              <w:rPr>
                <w:del w:id="1689" w:author="Tarek Hesham" w:date="2023-06-12T01:29:00Z"/>
                <w:rFonts w:cs="Arial"/>
              </w:rPr>
            </w:pPr>
          </w:p>
        </w:tc>
      </w:tr>
    </w:tbl>
    <w:p w14:paraId="086C89CD" w14:textId="71812969" w:rsidR="00033945" w:rsidDel="00185B6F" w:rsidRDefault="00033945" w:rsidP="00033945">
      <w:pPr>
        <w:pStyle w:val="NormalText-Indent3"/>
        <w:rPr>
          <w:del w:id="1690" w:author="Tarek Hesham" w:date="2023-06-12T01:29:00Z"/>
        </w:rPr>
      </w:pPr>
    </w:p>
    <w:p w14:paraId="086C89CE" w14:textId="77777777" w:rsidR="007D079D" w:rsidRPr="007D079D" w:rsidRDefault="007D079D" w:rsidP="00F277CD">
      <w:pPr>
        <w:pStyle w:val="EstiloCuerpoNegritaAzulAntes0pto"/>
        <w:rPr>
          <w:rFonts w:ascii="Arial" w:hAnsi="Arial" w:cs="Arial"/>
          <w:sz w:val="20"/>
        </w:rPr>
      </w:pPr>
    </w:p>
    <w:p w14:paraId="086C89CF" w14:textId="79D26C1D" w:rsidR="00CF4043" w:rsidRPr="000F464A" w:rsidDel="00185B6F" w:rsidRDefault="00151821" w:rsidP="008876EE">
      <w:pPr>
        <w:pStyle w:val="Heading1"/>
        <w:rPr>
          <w:del w:id="1691" w:author="Tarek Hesham" w:date="2023-06-12T01:29:00Z"/>
        </w:rPr>
      </w:pPr>
      <w:bookmarkStart w:id="1692" w:name="_Toc384317601"/>
      <w:bookmarkStart w:id="1693" w:name="_Toc481620241"/>
      <w:del w:id="1694" w:author="Tarek Hesham" w:date="2023-06-12T01:29:00Z">
        <w:r w:rsidRPr="000F464A" w:rsidDel="00185B6F">
          <w:delText>Classes and Interface description</w:delText>
        </w:r>
      </w:del>
      <w:bookmarkEnd w:id="1692"/>
      <w:ins w:id="1695" w:author="Christi Kehres" w:date="2017-05-03T22:19:00Z">
        <w:del w:id="1696" w:author="Tarek Hesham" w:date="2023-06-12T01:29:00Z">
          <w:r w:rsidR="00AF4F12" w:rsidDel="00185B6F">
            <w:delText xml:space="preserve"> (Operations)</w:delText>
          </w:r>
        </w:del>
      </w:ins>
      <w:bookmarkEnd w:id="1693"/>
    </w:p>
    <w:p w14:paraId="086C89D1" w14:textId="188A7FAF" w:rsidR="00855EE9" w:rsidRPr="000F464A" w:rsidDel="00185B6F" w:rsidRDefault="00855EE9" w:rsidP="00151821">
      <w:pPr>
        <w:pStyle w:val="EstiloCuerpoNegritaAzulAntes0pto"/>
        <w:rPr>
          <w:del w:id="1697" w:author="Tarek Hesham" w:date="2023-06-12T01:29:00Z"/>
          <w:rFonts w:ascii="Arial" w:hAnsi="Arial" w:cs="Arial"/>
          <w:sz w:val="20"/>
        </w:rPr>
      </w:pPr>
    </w:p>
    <w:p w14:paraId="086C89D2" w14:textId="036BB91E" w:rsidR="00855EE9" w:rsidRPr="00301ACE" w:rsidDel="00185B6F" w:rsidRDefault="00855EE9" w:rsidP="00855EE9">
      <w:pPr>
        <w:pStyle w:val="Heading2"/>
        <w:keepLines/>
        <w:numPr>
          <w:ilvl w:val="1"/>
          <w:numId w:val="14"/>
        </w:numPr>
        <w:spacing w:before="200" w:line="276" w:lineRule="auto"/>
        <w:rPr>
          <w:del w:id="1698" w:author="Tarek Hesham" w:date="2023-06-12T01:29:00Z"/>
        </w:rPr>
      </w:pPr>
      <w:bookmarkStart w:id="1699" w:name="_Toc315172085"/>
      <w:bookmarkStart w:id="1700" w:name="_Toc315173636"/>
      <w:bookmarkStart w:id="1701" w:name="_Toc384317602"/>
      <w:bookmarkStart w:id="1702" w:name="_Toc481620242"/>
      <w:del w:id="1703" w:author="Tarek Hesham" w:date="2023-06-12T01:29:00Z">
        <w:r w:rsidRPr="00301ACE" w:rsidDel="00185B6F">
          <w:delText>&lt;Class Name&gt;</w:delText>
        </w:r>
        <w:bookmarkEnd w:id="1699"/>
        <w:bookmarkEnd w:id="1700"/>
        <w:bookmarkEnd w:id="1701"/>
        <w:bookmarkEnd w:id="1702"/>
      </w:del>
    </w:p>
    <w:p w14:paraId="086C89D5" w14:textId="05C64611" w:rsidR="00855EE9" w:rsidRPr="00301ACE" w:rsidDel="00185B6F" w:rsidRDefault="00855EE9" w:rsidP="008876EE">
      <w:pPr>
        <w:pStyle w:val="Heading4"/>
        <w:numPr>
          <w:ilvl w:val="3"/>
          <w:numId w:val="14"/>
        </w:numPr>
        <w:rPr>
          <w:del w:id="1704" w:author="Tarek Hesham" w:date="2023-06-12T01:29:00Z"/>
          <w:rFonts w:cs="Arial"/>
          <w:szCs w:val="24"/>
        </w:rPr>
      </w:pPr>
      <w:bookmarkStart w:id="1705" w:name="_Toc213828347"/>
      <w:del w:id="1706" w:author="Tarek Hesham" w:date="2023-06-12T01:29:00Z">
        <w:r w:rsidRPr="00301ACE" w:rsidDel="00185B6F">
          <w:rPr>
            <w:rFonts w:cs="Arial"/>
            <w:szCs w:val="24"/>
          </w:rPr>
          <w:delText>Class Overview</w:delText>
        </w:r>
        <w:bookmarkEnd w:id="1705"/>
      </w:del>
    </w:p>
    <w:p w14:paraId="086C89D6" w14:textId="31D742AD" w:rsidR="00855EE9" w:rsidRPr="000F464A" w:rsidDel="00185B6F" w:rsidRDefault="00855EE9" w:rsidP="00855EE9">
      <w:pPr>
        <w:pStyle w:val="EstiloCuerpoNegritaAzulAntes0pto"/>
        <w:rPr>
          <w:del w:id="1707" w:author="Tarek Hesham" w:date="2023-06-12T01:29:00Z"/>
          <w:rFonts w:ascii="Arial" w:hAnsi="Arial" w:cs="Arial"/>
          <w:b w:val="0"/>
          <w:color w:val="auto"/>
          <w:sz w:val="20"/>
        </w:rPr>
      </w:pPr>
      <w:del w:id="1708" w:author="Tarek Hesham" w:date="2023-06-12T01:29:00Z">
        <w:r w:rsidRPr="000F464A" w:rsidDel="00185B6F">
          <w:rPr>
            <w:rFonts w:ascii="Arial" w:hAnsi="Arial" w:cs="Arial"/>
            <w:b w:val="0"/>
            <w:color w:val="auto"/>
            <w:sz w:val="20"/>
          </w:rPr>
          <w:delText>Provide High level overview of class</w:delText>
        </w:r>
      </w:del>
    </w:p>
    <w:p w14:paraId="086C89D7" w14:textId="00F2A800" w:rsidR="00855EE9" w:rsidRPr="00301ACE" w:rsidDel="00185B6F" w:rsidRDefault="00855EE9" w:rsidP="008876EE">
      <w:pPr>
        <w:pStyle w:val="Heading4"/>
        <w:numPr>
          <w:ilvl w:val="3"/>
          <w:numId w:val="33"/>
        </w:numPr>
        <w:rPr>
          <w:del w:id="1709" w:author="Tarek Hesham" w:date="2023-06-12T01:29:00Z"/>
          <w:rFonts w:cs="Arial"/>
          <w:szCs w:val="24"/>
        </w:rPr>
      </w:pPr>
      <w:bookmarkStart w:id="1710" w:name="_Toc213828348"/>
      <w:del w:id="1711" w:author="Tarek Hesham" w:date="2023-06-12T01:29:00Z">
        <w:r w:rsidRPr="00301ACE" w:rsidDel="00185B6F">
          <w:rPr>
            <w:rFonts w:cs="Arial"/>
            <w:szCs w:val="24"/>
          </w:rPr>
          <w:delText>Class Methods</w:delText>
        </w:r>
        <w:bookmarkEnd w:id="1710"/>
      </w:del>
    </w:p>
    <w:p w14:paraId="086C89D8" w14:textId="0B9D22DD" w:rsidR="00855EE9" w:rsidDel="00185B6F" w:rsidRDefault="00855EE9" w:rsidP="00151821">
      <w:pPr>
        <w:pStyle w:val="EstiloCuerpoNegritaAzulAntes0pto"/>
        <w:rPr>
          <w:del w:id="1712" w:author="Tarek Hesham" w:date="2023-06-12T01:29:00Z"/>
          <w:rFonts w:ascii="Arial" w:hAnsi="Arial" w:cs="Arial"/>
          <w:b w:val="0"/>
          <w:color w:val="auto"/>
          <w:sz w:val="20"/>
        </w:rPr>
      </w:pPr>
      <w:del w:id="1713" w:author="Tarek Hesham" w:date="2023-06-12T01:29:00Z">
        <w:r w:rsidRPr="000F464A" w:rsidDel="00185B6F">
          <w:rPr>
            <w:rFonts w:ascii="Arial" w:hAnsi="Arial" w:cs="Arial"/>
            <w:b w:val="0"/>
            <w:color w:val="auto"/>
            <w:sz w:val="20"/>
          </w:rPr>
          <w:delText>Provide Detail of Methods</w:delText>
        </w:r>
      </w:del>
    </w:p>
    <w:tbl>
      <w:tblPr>
        <w:tblW w:w="1006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1275"/>
        <w:gridCol w:w="5103"/>
        <w:gridCol w:w="2127"/>
      </w:tblGrid>
      <w:tr w:rsidR="00687283" w:rsidRPr="00385206" w:rsidDel="00185B6F" w14:paraId="2AAB2AF4" w14:textId="1C779163" w:rsidTr="008876EE">
        <w:trPr>
          <w:trHeight w:val="258"/>
          <w:del w:id="1714" w:author="Tarek Hesham" w:date="2023-06-12T01:29:00Z"/>
        </w:trPr>
        <w:tc>
          <w:tcPr>
            <w:tcW w:w="1560" w:type="dxa"/>
            <w:tcBorders>
              <w:top w:val="single" w:sz="4" w:space="0" w:color="auto"/>
              <w:bottom w:val="single" w:sz="4" w:space="0" w:color="auto"/>
            </w:tcBorders>
            <w:shd w:val="clear" w:color="auto" w:fill="C6D9F1" w:themeFill="text2" w:themeFillTint="33"/>
          </w:tcPr>
          <w:p w14:paraId="2CDC0300" w14:textId="45013883" w:rsidR="00687283" w:rsidRPr="00385206" w:rsidDel="00185B6F" w:rsidRDefault="00687283" w:rsidP="00687283">
            <w:pPr>
              <w:rPr>
                <w:del w:id="1715" w:author="Tarek Hesham" w:date="2023-06-12T01:29:00Z"/>
                <w:rFonts w:asciiTheme="minorHAnsi" w:hAnsiTheme="minorHAnsi" w:cstheme="minorHAnsi"/>
                <w:b/>
              </w:rPr>
            </w:pPr>
            <w:del w:id="1716" w:author="Tarek Hesham" w:date="2023-06-12T01:29:00Z">
              <w:r w:rsidRPr="00385206" w:rsidDel="00185B6F">
                <w:rPr>
                  <w:rFonts w:asciiTheme="minorHAnsi" w:hAnsiTheme="minorHAnsi" w:cstheme="minorHAnsi"/>
                  <w:b/>
                </w:rPr>
                <w:delText>Method Name</w:delText>
              </w:r>
            </w:del>
          </w:p>
        </w:tc>
        <w:tc>
          <w:tcPr>
            <w:tcW w:w="1275" w:type="dxa"/>
            <w:tcBorders>
              <w:top w:val="single" w:sz="4" w:space="0" w:color="auto"/>
              <w:bottom w:val="single" w:sz="4" w:space="0" w:color="auto"/>
            </w:tcBorders>
            <w:shd w:val="clear" w:color="auto" w:fill="C6D9F1" w:themeFill="text2" w:themeFillTint="33"/>
          </w:tcPr>
          <w:p w14:paraId="0F6BD472" w14:textId="270E16E4" w:rsidR="00687283" w:rsidRPr="00385206" w:rsidDel="00185B6F" w:rsidRDefault="00687283" w:rsidP="00687283">
            <w:pPr>
              <w:rPr>
                <w:del w:id="1717" w:author="Tarek Hesham" w:date="2023-06-12T01:29:00Z"/>
                <w:rFonts w:asciiTheme="minorHAnsi" w:hAnsiTheme="minorHAnsi" w:cstheme="minorHAnsi"/>
                <w:b/>
              </w:rPr>
            </w:pPr>
            <w:del w:id="1718" w:author="Tarek Hesham" w:date="2023-06-12T01:29:00Z">
              <w:r w:rsidRPr="00385206" w:rsidDel="00185B6F">
                <w:rPr>
                  <w:rFonts w:asciiTheme="minorHAnsi" w:hAnsiTheme="minorHAnsi" w:cstheme="minorHAnsi"/>
                  <w:b/>
                </w:rPr>
                <w:delText>New?</w:delText>
              </w:r>
            </w:del>
          </w:p>
        </w:tc>
        <w:tc>
          <w:tcPr>
            <w:tcW w:w="5103" w:type="dxa"/>
            <w:tcBorders>
              <w:top w:val="single" w:sz="4" w:space="0" w:color="auto"/>
              <w:bottom w:val="single" w:sz="4" w:space="0" w:color="auto"/>
            </w:tcBorders>
            <w:shd w:val="clear" w:color="auto" w:fill="C6D9F1" w:themeFill="text2" w:themeFillTint="33"/>
          </w:tcPr>
          <w:p w14:paraId="36C1CACB" w14:textId="6BFE5B62" w:rsidR="00687283" w:rsidRPr="00385206" w:rsidDel="00185B6F" w:rsidRDefault="00687283" w:rsidP="00687283">
            <w:pPr>
              <w:rPr>
                <w:del w:id="1719" w:author="Tarek Hesham" w:date="2023-06-12T01:29:00Z"/>
                <w:rFonts w:asciiTheme="minorHAnsi" w:hAnsiTheme="minorHAnsi" w:cstheme="minorHAnsi"/>
                <w:b/>
              </w:rPr>
            </w:pPr>
            <w:del w:id="1720" w:author="Tarek Hesham" w:date="2023-06-12T01:29:00Z">
              <w:r w:rsidRPr="00385206" w:rsidDel="00185B6F">
                <w:rPr>
                  <w:rFonts w:asciiTheme="minorHAnsi" w:hAnsiTheme="minorHAnsi" w:cstheme="minorHAnsi"/>
                  <w:b/>
                </w:rPr>
                <w:delText>Code</w:delText>
              </w:r>
            </w:del>
          </w:p>
        </w:tc>
        <w:tc>
          <w:tcPr>
            <w:tcW w:w="2127" w:type="dxa"/>
            <w:tcBorders>
              <w:top w:val="single" w:sz="4" w:space="0" w:color="auto"/>
              <w:bottom w:val="single" w:sz="4" w:space="0" w:color="auto"/>
            </w:tcBorders>
            <w:shd w:val="clear" w:color="auto" w:fill="C6D9F1" w:themeFill="text2" w:themeFillTint="33"/>
          </w:tcPr>
          <w:p w14:paraId="438D9C1F" w14:textId="06559667" w:rsidR="00687283" w:rsidRPr="00385206" w:rsidDel="00185B6F" w:rsidRDefault="00687283" w:rsidP="00687283">
            <w:pPr>
              <w:rPr>
                <w:del w:id="1721" w:author="Tarek Hesham" w:date="2023-06-12T01:29:00Z"/>
                <w:rFonts w:asciiTheme="minorHAnsi" w:hAnsiTheme="minorHAnsi" w:cstheme="minorHAnsi"/>
                <w:b/>
              </w:rPr>
            </w:pPr>
            <w:del w:id="1722" w:author="Tarek Hesham" w:date="2023-06-12T01:29:00Z">
              <w:r w:rsidRPr="00385206" w:rsidDel="00185B6F">
                <w:rPr>
                  <w:rFonts w:asciiTheme="minorHAnsi" w:hAnsiTheme="minorHAnsi" w:cstheme="minorHAnsi"/>
                  <w:b/>
                </w:rPr>
                <w:delText>Additional comments</w:delText>
              </w:r>
            </w:del>
          </w:p>
        </w:tc>
      </w:tr>
      <w:tr w:rsidR="00687283" w:rsidRPr="00DB45C1" w:rsidDel="00185B6F" w14:paraId="66598543" w14:textId="3C875C4B" w:rsidTr="00687283">
        <w:trPr>
          <w:trHeight w:val="258"/>
          <w:del w:id="1723" w:author="Tarek Hesham" w:date="2023-06-12T01:29:00Z"/>
        </w:trPr>
        <w:tc>
          <w:tcPr>
            <w:tcW w:w="1560" w:type="dxa"/>
            <w:tcBorders>
              <w:top w:val="single" w:sz="4" w:space="0" w:color="auto"/>
              <w:bottom w:val="single" w:sz="4" w:space="0" w:color="auto"/>
            </w:tcBorders>
            <w:shd w:val="clear" w:color="auto" w:fill="auto"/>
          </w:tcPr>
          <w:p w14:paraId="039B9661" w14:textId="5A76524E" w:rsidR="00687283" w:rsidRPr="00DB45C1" w:rsidDel="00185B6F" w:rsidRDefault="00687283" w:rsidP="00687283">
            <w:pPr>
              <w:rPr>
                <w:del w:id="1724" w:author="Tarek Hesham" w:date="2023-06-12T01:29:00Z"/>
                <w:rFonts w:asciiTheme="minorHAnsi" w:hAnsiTheme="minorHAnsi" w:cstheme="minorHAnsi"/>
              </w:rPr>
            </w:pPr>
            <w:del w:id="1725" w:author="Tarek Hesham" w:date="2023-06-12T01:29:00Z">
              <w:r w:rsidRPr="00DB45C1" w:rsidDel="00185B6F">
                <w:rPr>
                  <w:rFonts w:asciiTheme="minorHAnsi" w:hAnsiTheme="minorHAnsi" w:cstheme="minorHAnsi"/>
                </w:rPr>
                <w:delText>ClassDeclaration</w:delText>
              </w:r>
            </w:del>
          </w:p>
        </w:tc>
        <w:tc>
          <w:tcPr>
            <w:tcW w:w="1275" w:type="dxa"/>
            <w:tcBorders>
              <w:top w:val="single" w:sz="4" w:space="0" w:color="auto"/>
              <w:bottom w:val="single" w:sz="4" w:space="0" w:color="auto"/>
            </w:tcBorders>
            <w:shd w:val="clear" w:color="auto" w:fill="auto"/>
          </w:tcPr>
          <w:p w14:paraId="02E4C283" w14:textId="2ACCA746" w:rsidR="00687283" w:rsidRPr="00DB45C1" w:rsidDel="00185B6F" w:rsidRDefault="00687283" w:rsidP="00687283">
            <w:pPr>
              <w:rPr>
                <w:del w:id="1726" w:author="Tarek Hesham" w:date="2023-06-12T01:29:00Z"/>
                <w:rFonts w:asciiTheme="minorHAnsi" w:hAnsiTheme="minorHAnsi" w:cstheme="minorHAnsi"/>
              </w:rPr>
            </w:pPr>
            <w:del w:id="1727" w:author="Tarek Hesham" w:date="2023-06-12T01:29:00Z">
              <w:r w:rsidRPr="00DB45C1" w:rsidDel="00185B6F">
                <w:rPr>
                  <w:rFonts w:asciiTheme="minorHAnsi" w:hAnsiTheme="minorHAnsi" w:cstheme="minorHAnsi"/>
                </w:rPr>
                <w:delText>New</w:delText>
              </w:r>
            </w:del>
          </w:p>
        </w:tc>
        <w:tc>
          <w:tcPr>
            <w:tcW w:w="5103" w:type="dxa"/>
            <w:tcBorders>
              <w:top w:val="single" w:sz="4" w:space="0" w:color="auto"/>
              <w:bottom w:val="single" w:sz="4" w:space="0" w:color="auto"/>
            </w:tcBorders>
            <w:shd w:val="clear" w:color="auto" w:fill="auto"/>
          </w:tcPr>
          <w:p w14:paraId="1D06C2B4" w14:textId="336D6EA3" w:rsidR="00687283" w:rsidRPr="00DB45C1" w:rsidDel="00185B6F" w:rsidRDefault="00687283" w:rsidP="00687283">
            <w:pPr>
              <w:rPr>
                <w:del w:id="1728" w:author="Tarek Hesham" w:date="2023-06-12T01:29:00Z"/>
                <w:rFonts w:asciiTheme="minorHAnsi" w:hAnsiTheme="minorHAnsi" w:cstheme="minorHAnsi"/>
              </w:rPr>
            </w:pPr>
            <w:del w:id="1729" w:author="Tarek Hesham" w:date="2023-06-12T01:29:00Z">
              <w:r w:rsidDel="00185B6F">
                <w:rPr>
                  <w:rFonts w:asciiTheme="minorHAnsi" w:hAnsiTheme="minorHAnsi" w:cstheme="minorHAnsi"/>
                </w:rPr>
                <w:delText>Pseudo code.  Do not use X++ code</w:delText>
              </w:r>
            </w:del>
          </w:p>
        </w:tc>
        <w:tc>
          <w:tcPr>
            <w:tcW w:w="2127" w:type="dxa"/>
            <w:tcBorders>
              <w:top w:val="single" w:sz="4" w:space="0" w:color="auto"/>
              <w:bottom w:val="single" w:sz="4" w:space="0" w:color="auto"/>
            </w:tcBorders>
            <w:shd w:val="clear" w:color="auto" w:fill="auto"/>
          </w:tcPr>
          <w:p w14:paraId="27684631" w14:textId="083A381D" w:rsidR="00687283" w:rsidRPr="00DB45C1" w:rsidDel="00185B6F" w:rsidRDefault="00687283" w:rsidP="00687283">
            <w:pPr>
              <w:rPr>
                <w:del w:id="1730" w:author="Tarek Hesham" w:date="2023-06-12T01:29:00Z"/>
                <w:rFonts w:asciiTheme="minorHAnsi" w:hAnsiTheme="minorHAnsi" w:cstheme="minorHAnsi"/>
              </w:rPr>
            </w:pPr>
          </w:p>
        </w:tc>
      </w:tr>
    </w:tbl>
    <w:p w14:paraId="4397AD31" w14:textId="2FEC8615" w:rsidR="00687283" w:rsidRPr="000F464A" w:rsidDel="00185B6F" w:rsidRDefault="00687283" w:rsidP="00151821">
      <w:pPr>
        <w:pStyle w:val="EstiloCuerpoNegritaAzulAntes0pto"/>
        <w:rPr>
          <w:del w:id="1731" w:author="Tarek Hesham" w:date="2023-06-12T01:29:00Z"/>
          <w:rFonts w:ascii="Arial" w:hAnsi="Arial" w:cs="Arial"/>
          <w:b w:val="0"/>
          <w:color w:val="auto"/>
          <w:sz w:val="20"/>
        </w:rPr>
      </w:pPr>
    </w:p>
    <w:p w14:paraId="086C89D9" w14:textId="10437CE1" w:rsidR="00CF4043" w:rsidRPr="000F464A" w:rsidDel="00185B6F" w:rsidRDefault="00FF1385" w:rsidP="008876EE">
      <w:pPr>
        <w:pStyle w:val="Heading1"/>
        <w:rPr>
          <w:del w:id="1732" w:author="Tarek Hesham" w:date="2023-06-12T01:29:00Z"/>
        </w:rPr>
      </w:pPr>
      <w:bookmarkStart w:id="1733" w:name="_Toc384317603"/>
      <w:bookmarkStart w:id="1734" w:name="_Toc481620243"/>
      <w:del w:id="1735" w:author="Tarek Hesham" w:date="2023-06-12T01:29:00Z">
        <w:r w:rsidRPr="000F464A" w:rsidDel="00185B6F">
          <w:delText>UI Design</w:delText>
        </w:r>
      </w:del>
      <w:bookmarkEnd w:id="1733"/>
      <w:ins w:id="1736" w:author="Christi Kehres" w:date="2017-05-03T22:19:00Z">
        <w:del w:id="1737" w:author="Tarek Hesham" w:date="2023-06-12T01:29:00Z">
          <w:r w:rsidR="00AF4F12" w:rsidDel="00185B6F">
            <w:delText xml:space="preserve"> (Operations)</w:delText>
          </w:r>
        </w:del>
      </w:ins>
      <w:bookmarkEnd w:id="1734"/>
    </w:p>
    <w:p w14:paraId="086C89DA" w14:textId="7DFF1AA6" w:rsidR="00437BD3" w:rsidRPr="00301ACE" w:rsidDel="00185B6F" w:rsidRDefault="00437BD3" w:rsidP="007D079D">
      <w:pPr>
        <w:pStyle w:val="Heading3"/>
        <w:keepLines/>
        <w:numPr>
          <w:ilvl w:val="1"/>
          <w:numId w:val="14"/>
        </w:numPr>
        <w:spacing w:before="200" w:line="276" w:lineRule="auto"/>
        <w:rPr>
          <w:del w:id="1738" w:author="Tarek Hesham" w:date="2023-06-12T01:29:00Z"/>
          <w:sz w:val="28"/>
          <w:szCs w:val="28"/>
        </w:rPr>
      </w:pPr>
      <w:bookmarkStart w:id="1739" w:name="_Toc315173637"/>
      <w:bookmarkStart w:id="1740" w:name="_Toc384317604"/>
      <w:bookmarkStart w:id="1741" w:name="_Toc481620244"/>
      <w:del w:id="1742" w:author="Tarek Hesham" w:date="2023-06-12T01:29:00Z">
        <w:r w:rsidRPr="00301ACE" w:rsidDel="00185B6F">
          <w:rPr>
            <w:sz w:val="28"/>
            <w:szCs w:val="28"/>
          </w:rPr>
          <w:delText>&lt;Form Name &gt;</w:delText>
        </w:r>
        <w:bookmarkEnd w:id="1739"/>
        <w:bookmarkEnd w:id="1740"/>
        <w:bookmarkEnd w:id="1741"/>
      </w:del>
    </w:p>
    <w:p w14:paraId="086C89DB" w14:textId="0C416467" w:rsidR="00437BD3" w:rsidRPr="00FC4DE0" w:rsidDel="00185B6F" w:rsidRDefault="00437BD3" w:rsidP="00437BD3">
      <w:pPr>
        <w:ind w:firstLine="306"/>
        <w:rPr>
          <w:del w:id="1743" w:author="Tarek Hesham" w:date="2023-06-12T01:29:00Z"/>
          <w:rFonts w:cs="Arial"/>
        </w:rPr>
      </w:pPr>
      <w:del w:id="1744" w:author="Tarek Hesham" w:date="2023-06-12T01:29:00Z">
        <w:r w:rsidRPr="00FC4DE0" w:rsidDel="00185B6F">
          <w:rPr>
            <w:rFonts w:cs="Arial"/>
          </w:rPr>
          <w:delText xml:space="preserve">Visual </w:delText>
        </w:r>
        <w:r w:rsidR="002C7BF6" w:rsidRPr="00FC4DE0" w:rsidDel="00185B6F">
          <w:rPr>
            <w:rFonts w:cs="Arial"/>
          </w:rPr>
          <w:delText>design:</w:delText>
        </w:r>
      </w:del>
    </w:p>
    <w:p w14:paraId="086C89DC" w14:textId="255F6CB1" w:rsidR="00437BD3" w:rsidRPr="00FC4DE0" w:rsidDel="00185B6F" w:rsidRDefault="00437BD3" w:rsidP="00437BD3">
      <w:pPr>
        <w:ind w:firstLine="306"/>
        <w:rPr>
          <w:del w:id="1745" w:author="Tarek Hesham" w:date="2023-06-12T01:29:00Z"/>
          <w:rFonts w:cs="Arial"/>
        </w:rPr>
      </w:pPr>
      <w:del w:id="1746" w:author="Tarek Hesham" w:date="2023-06-12T01:29:00Z">
        <w:r w:rsidRPr="00FC4DE0" w:rsidDel="00185B6F">
          <w:rPr>
            <w:rFonts w:cs="Arial"/>
          </w:rPr>
          <w:delText>Change Type: Add/Modify</w:delText>
        </w:r>
      </w:del>
    </w:p>
    <w:p w14:paraId="086C89DD" w14:textId="2ADB55B5" w:rsidR="006E5B3F" w:rsidRPr="00FC4DE0" w:rsidDel="00185B6F" w:rsidRDefault="002C7BF6" w:rsidP="00437BD3">
      <w:pPr>
        <w:ind w:firstLine="306"/>
        <w:rPr>
          <w:del w:id="1747" w:author="Tarek Hesham" w:date="2023-06-12T01:29:00Z"/>
          <w:rFonts w:cs="Arial"/>
        </w:rPr>
      </w:pPr>
      <w:del w:id="1748" w:author="Tarek Hesham" w:date="2023-06-12T01:29:00Z">
        <w:r w:rsidRPr="00FC4DE0" w:rsidDel="00185B6F">
          <w:rPr>
            <w:rFonts w:cs="Arial"/>
          </w:rPr>
          <w:delText>Template:</w:delText>
        </w:r>
      </w:del>
    </w:p>
    <w:p w14:paraId="086C89DE" w14:textId="62A1F869" w:rsidR="00437BD3" w:rsidRPr="00301ACE" w:rsidDel="00185B6F" w:rsidRDefault="00437BD3" w:rsidP="007D079D">
      <w:pPr>
        <w:pStyle w:val="Heading4"/>
        <w:keepLines/>
        <w:numPr>
          <w:ilvl w:val="2"/>
          <w:numId w:val="14"/>
        </w:numPr>
        <w:spacing w:before="200" w:line="276" w:lineRule="auto"/>
        <w:rPr>
          <w:del w:id="1749" w:author="Tarek Hesham" w:date="2023-06-12T01:29:00Z"/>
          <w:rFonts w:cs="Arial"/>
          <w:szCs w:val="24"/>
        </w:rPr>
      </w:pPr>
      <w:del w:id="1750" w:author="Tarek Hesham" w:date="2023-06-12T01:29:00Z">
        <w:r w:rsidRPr="00301ACE" w:rsidDel="00185B6F">
          <w:rPr>
            <w:rFonts w:cs="Arial"/>
            <w:szCs w:val="24"/>
          </w:rPr>
          <w:delText>Data Sources</w:delText>
        </w:r>
      </w:del>
    </w:p>
    <w:tbl>
      <w:tblPr>
        <w:tblW w:w="10548" w:type="dxa"/>
        <w:tblLayout w:type="fixed"/>
        <w:tblLook w:val="04A0" w:firstRow="1" w:lastRow="0" w:firstColumn="1" w:lastColumn="0" w:noHBand="0" w:noVBand="1"/>
      </w:tblPr>
      <w:tblGrid>
        <w:gridCol w:w="2952"/>
        <w:gridCol w:w="1476"/>
        <w:gridCol w:w="1440"/>
        <w:gridCol w:w="2340"/>
        <w:gridCol w:w="2340"/>
      </w:tblGrid>
      <w:tr w:rsidR="00E209F2" w:rsidRPr="00FC4DE0" w:rsidDel="00185B6F" w14:paraId="086C89E4" w14:textId="2B784942" w:rsidTr="00E209F2">
        <w:trPr>
          <w:del w:id="1751"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DF" w14:textId="08B4CAE9" w:rsidR="00E209F2" w:rsidRPr="00FC4DE0" w:rsidDel="00185B6F" w:rsidRDefault="00E209F2" w:rsidP="000F464A">
            <w:pPr>
              <w:rPr>
                <w:del w:id="1752" w:author="Tarek Hesham" w:date="2023-06-12T01:29:00Z"/>
                <w:rFonts w:cs="Arial"/>
                <w:b/>
                <w:color w:val="000000" w:themeColor="text1"/>
              </w:rPr>
            </w:pPr>
            <w:del w:id="1753" w:author="Tarek Hesham" w:date="2023-06-12T01:29:00Z">
              <w:r w:rsidRPr="00FC4DE0" w:rsidDel="00185B6F">
                <w:rPr>
                  <w:rFonts w:cs="Arial"/>
                  <w:b/>
                  <w:color w:val="000000" w:themeColor="text1"/>
                </w:rPr>
                <w:delText>Data Source Name</w:delText>
              </w:r>
            </w:del>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E0" w14:textId="102EAAB9" w:rsidR="00E209F2" w:rsidRPr="00FC4DE0" w:rsidDel="00185B6F" w:rsidRDefault="00E209F2" w:rsidP="000F464A">
            <w:pPr>
              <w:rPr>
                <w:del w:id="1754" w:author="Tarek Hesham" w:date="2023-06-12T01:29:00Z"/>
                <w:rFonts w:cs="Arial"/>
                <w:b/>
                <w:color w:val="000000" w:themeColor="text1"/>
              </w:rPr>
            </w:pPr>
            <w:del w:id="1755" w:author="Tarek Hesham" w:date="2023-06-12T01:29:00Z">
              <w:r w:rsidRPr="00FC4DE0" w:rsidDel="00185B6F">
                <w:rPr>
                  <w:rFonts w:cs="Arial"/>
                  <w:b/>
                  <w:color w:val="000000" w:themeColor="text1"/>
                </w:rPr>
                <w:delText>Table</w:delText>
              </w:r>
            </w:del>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E1" w14:textId="7973852E" w:rsidR="00E209F2" w:rsidRPr="00FC4DE0" w:rsidDel="00185B6F" w:rsidRDefault="003E11FE" w:rsidP="000F464A">
            <w:pPr>
              <w:rPr>
                <w:del w:id="1756" w:author="Tarek Hesham" w:date="2023-06-12T01:29:00Z"/>
                <w:rFonts w:cs="Arial"/>
                <w:b/>
                <w:color w:val="000000" w:themeColor="text1"/>
              </w:rPr>
            </w:pPr>
            <w:del w:id="1757" w:author="Tarek Hesham" w:date="2023-06-12T01:29:00Z">
              <w:r w:rsidDel="00185B6F">
                <w:rPr>
                  <w:rFonts w:cs="Arial"/>
                  <w:b/>
                  <w:color w:val="000000" w:themeColor="text1"/>
                </w:rPr>
                <w:delText>Join datasource</w:delText>
              </w:r>
            </w:del>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E2" w14:textId="434BD92B" w:rsidR="00E209F2" w:rsidRPr="00FC4DE0" w:rsidDel="00185B6F" w:rsidRDefault="003E11FE" w:rsidP="000F464A">
            <w:pPr>
              <w:rPr>
                <w:del w:id="1758" w:author="Tarek Hesham" w:date="2023-06-12T01:29:00Z"/>
                <w:rFonts w:cs="Arial"/>
                <w:b/>
                <w:color w:val="000000" w:themeColor="text1"/>
              </w:rPr>
            </w:pPr>
            <w:del w:id="1759" w:author="Tarek Hesham" w:date="2023-06-12T01:29:00Z">
              <w:r w:rsidDel="00185B6F">
                <w:rPr>
                  <w:rFonts w:cs="Arial"/>
                  <w:b/>
                  <w:color w:val="000000" w:themeColor="text1"/>
                </w:rPr>
                <w:delText>Join mode</w:delText>
              </w:r>
            </w:del>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tcPr>
          <w:p w14:paraId="086C89E3" w14:textId="0B753B80" w:rsidR="00E209F2" w:rsidRPr="00FC4DE0" w:rsidDel="00185B6F" w:rsidRDefault="00E209F2" w:rsidP="000F464A">
            <w:pPr>
              <w:rPr>
                <w:del w:id="1760" w:author="Tarek Hesham" w:date="2023-06-12T01:29:00Z"/>
                <w:rFonts w:cs="Arial"/>
                <w:b/>
                <w:color w:val="000000" w:themeColor="text1"/>
              </w:rPr>
            </w:pPr>
            <w:del w:id="1761" w:author="Tarek Hesham" w:date="2023-06-12T01:29:00Z">
              <w:r w:rsidRPr="00FC4DE0" w:rsidDel="00185B6F">
                <w:rPr>
                  <w:rFonts w:cs="Arial"/>
                  <w:b/>
                  <w:color w:val="000000" w:themeColor="text1"/>
                </w:rPr>
                <w:delText>Other Properties</w:delText>
              </w:r>
            </w:del>
          </w:p>
        </w:tc>
      </w:tr>
      <w:tr w:rsidR="00E209F2" w:rsidRPr="00FC4DE0" w:rsidDel="00185B6F" w14:paraId="086C89EA" w14:textId="70E6C0BF" w:rsidTr="00E209F2">
        <w:trPr>
          <w:del w:id="1762" w:author="Tarek Hesham" w:date="2023-06-12T01:29: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9E5" w14:textId="409F45D0" w:rsidR="00E209F2" w:rsidRPr="00FC4DE0" w:rsidDel="00185B6F" w:rsidRDefault="00E209F2" w:rsidP="000F464A">
            <w:pPr>
              <w:spacing w:after="120"/>
              <w:rPr>
                <w:del w:id="1763" w:author="Tarek Hesham" w:date="2023-06-12T01:29:00Z"/>
                <w:rFonts w:cs="Arial"/>
              </w:rP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E6" w14:textId="3946186D" w:rsidR="00E209F2" w:rsidRPr="00FC4DE0" w:rsidDel="00185B6F" w:rsidRDefault="00E209F2" w:rsidP="000F464A">
            <w:pPr>
              <w:spacing w:after="120"/>
              <w:rPr>
                <w:del w:id="1764" w:author="Tarek Hesham" w:date="2023-06-12T01:29:00Z"/>
                <w:rFonts w:cs="Arial"/>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E7" w14:textId="5123DB99" w:rsidR="00E209F2" w:rsidRPr="00FC4DE0" w:rsidDel="00185B6F" w:rsidRDefault="00E209F2" w:rsidP="000F464A">
            <w:pPr>
              <w:spacing w:after="120"/>
              <w:rPr>
                <w:del w:id="1765" w:author="Tarek Hesham" w:date="2023-06-12T01:29:00Z"/>
                <w:rFonts w:cs="Arial"/>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E8" w14:textId="67AC59CA" w:rsidR="00E209F2" w:rsidRPr="00FC4DE0" w:rsidDel="00185B6F" w:rsidRDefault="00E209F2" w:rsidP="000F464A">
            <w:pPr>
              <w:spacing w:after="120"/>
              <w:rPr>
                <w:del w:id="1766" w:author="Tarek Hesham" w:date="2023-06-12T01:29:00Z"/>
                <w:rFonts w:cs="Arial"/>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E9" w14:textId="59FD9916" w:rsidR="00E209F2" w:rsidRPr="00FC4DE0" w:rsidDel="00185B6F" w:rsidRDefault="00E209F2" w:rsidP="000F464A">
            <w:pPr>
              <w:spacing w:after="120"/>
              <w:rPr>
                <w:del w:id="1767" w:author="Tarek Hesham" w:date="2023-06-12T01:29:00Z"/>
                <w:rFonts w:cs="Arial"/>
              </w:rPr>
            </w:pPr>
          </w:p>
        </w:tc>
      </w:tr>
    </w:tbl>
    <w:p w14:paraId="086C89EB" w14:textId="68922C8C" w:rsidR="009749F8" w:rsidRPr="00301ACE" w:rsidDel="00185B6F" w:rsidRDefault="009749F8" w:rsidP="007D079D">
      <w:pPr>
        <w:pStyle w:val="Heading4"/>
        <w:keepLines/>
        <w:numPr>
          <w:ilvl w:val="2"/>
          <w:numId w:val="14"/>
        </w:numPr>
        <w:spacing w:before="200" w:line="276" w:lineRule="auto"/>
        <w:rPr>
          <w:del w:id="1768" w:author="Tarek Hesham" w:date="2023-06-12T01:29:00Z"/>
          <w:rFonts w:cs="Arial"/>
          <w:szCs w:val="24"/>
        </w:rPr>
      </w:pPr>
      <w:bookmarkStart w:id="1769" w:name="_Toc184779134"/>
      <w:del w:id="1770" w:author="Tarek Hesham" w:date="2023-06-12T01:29:00Z">
        <w:r w:rsidRPr="00301ACE" w:rsidDel="00185B6F">
          <w:rPr>
            <w:rFonts w:cs="Arial"/>
            <w:szCs w:val="24"/>
          </w:rPr>
          <w:delText>Parts</w:delText>
        </w:r>
      </w:del>
    </w:p>
    <w:p w14:paraId="086C89EC" w14:textId="58E769A2" w:rsidR="009749F8" w:rsidRPr="00301ACE" w:rsidDel="00185B6F" w:rsidRDefault="009749F8" w:rsidP="007D079D">
      <w:pPr>
        <w:pStyle w:val="Heading4"/>
        <w:keepLines/>
        <w:numPr>
          <w:ilvl w:val="2"/>
          <w:numId w:val="14"/>
        </w:numPr>
        <w:spacing w:before="200" w:line="276" w:lineRule="auto"/>
        <w:rPr>
          <w:del w:id="1771" w:author="Tarek Hesham" w:date="2023-06-12T01:29:00Z"/>
          <w:rFonts w:cs="Arial"/>
          <w:szCs w:val="24"/>
        </w:rPr>
      </w:pPr>
      <w:del w:id="1772" w:author="Tarek Hesham" w:date="2023-06-12T01:29:00Z">
        <w:r w:rsidRPr="00301ACE" w:rsidDel="00185B6F">
          <w:rPr>
            <w:rFonts w:cs="Arial"/>
            <w:szCs w:val="24"/>
          </w:rPr>
          <w:delText>Permissions</w:delText>
        </w:r>
      </w:del>
    </w:p>
    <w:p w14:paraId="086C89ED" w14:textId="114B787C" w:rsidR="00437BD3" w:rsidRPr="00301ACE" w:rsidDel="00185B6F" w:rsidRDefault="00437BD3" w:rsidP="007D079D">
      <w:pPr>
        <w:pStyle w:val="Heading4"/>
        <w:keepLines/>
        <w:numPr>
          <w:ilvl w:val="2"/>
          <w:numId w:val="14"/>
        </w:numPr>
        <w:spacing w:before="200" w:line="276" w:lineRule="auto"/>
        <w:rPr>
          <w:del w:id="1773" w:author="Tarek Hesham" w:date="2023-06-12T01:29:00Z"/>
          <w:rFonts w:cs="Arial"/>
          <w:szCs w:val="24"/>
        </w:rPr>
      </w:pPr>
      <w:del w:id="1774" w:author="Tarek Hesham" w:date="2023-06-12T01:29:00Z">
        <w:r w:rsidRPr="00301ACE" w:rsidDel="00185B6F">
          <w:rPr>
            <w:rFonts w:cs="Arial"/>
            <w:szCs w:val="24"/>
          </w:rPr>
          <w:delText>Methods</w:delText>
        </w:r>
        <w:bookmarkEnd w:id="1769"/>
      </w:del>
    </w:p>
    <w:p w14:paraId="086C89EE" w14:textId="4320944D" w:rsidR="00437BD3" w:rsidRPr="00FC4DE0" w:rsidDel="00185B6F" w:rsidRDefault="00437BD3" w:rsidP="00437BD3">
      <w:pPr>
        <w:pStyle w:val="ListParagraph"/>
        <w:ind w:left="810"/>
        <w:rPr>
          <w:del w:id="1775" w:author="Tarek Hesham" w:date="2023-06-12T01:29:00Z"/>
          <w:rFonts w:cs="Arial"/>
        </w:rPr>
      </w:pPr>
      <w:del w:id="1776" w:author="Tarek Hesham" w:date="2023-06-12T01:29:00Z">
        <w:r w:rsidRPr="00FC4DE0" w:rsidDel="00185B6F">
          <w:rPr>
            <w:rFonts w:cs="Arial"/>
          </w:rPr>
          <w:delText>Location:</w:delText>
        </w:r>
        <w:r w:rsidR="00B14A7B" w:rsidRPr="00FC4DE0" w:rsidDel="00185B6F">
          <w:rPr>
            <w:rFonts w:cs="Arial"/>
          </w:rPr>
          <w:delText xml:space="preserve"> Path within Form</w:delText>
        </w:r>
      </w:del>
    </w:p>
    <w:p w14:paraId="086C89EF" w14:textId="3DF43ADC" w:rsidR="00437BD3" w:rsidDel="00185B6F" w:rsidRDefault="00B14A7B" w:rsidP="00B14A7B">
      <w:pPr>
        <w:pStyle w:val="ListParagraph"/>
        <w:ind w:left="810"/>
        <w:rPr>
          <w:del w:id="1777" w:author="Tarek Hesham" w:date="2023-06-12T01:29:00Z"/>
          <w:rFonts w:cs="Arial"/>
          <w:b/>
          <w:bCs/>
          <w:i/>
          <w:iCs/>
        </w:rPr>
      </w:pPr>
      <w:del w:id="1778" w:author="Tarek Hesham" w:date="2023-06-12T01:29:00Z">
        <w:r w:rsidRPr="00FC4DE0" w:rsidDel="00185B6F">
          <w:rPr>
            <w:rFonts w:cs="Arial"/>
            <w:b/>
            <w:bCs/>
            <w:i/>
            <w:iCs/>
          </w:rPr>
          <w:delText>Method Description</w:delText>
        </w:r>
      </w:del>
    </w:p>
    <w:tbl>
      <w:tblPr>
        <w:tblW w:w="1062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007"/>
        <w:gridCol w:w="1241"/>
        <w:gridCol w:w="3982"/>
        <w:gridCol w:w="3398"/>
      </w:tblGrid>
      <w:tr w:rsidR="00687283" w:rsidRPr="00385206" w:rsidDel="00185B6F" w14:paraId="47F8018B" w14:textId="4CD8412C" w:rsidTr="008876EE">
        <w:trPr>
          <w:trHeight w:val="258"/>
          <w:del w:id="1779" w:author="Tarek Hesham" w:date="2023-06-12T01:29:00Z"/>
        </w:trPr>
        <w:tc>
          <w:tcPr>
            <w:tcW w:w="2007" w:type="dxa"/>
            <w:tcBorders>
              <w:top w:val="single" w:sz="4" w:space="0" w:color="auto"/>
              <w:bottom w:val="single" w:sz="4" w:space="0" w:color="auto"/>
            </w:tcBorders>
            <w:shd w:val="clear" w:color="auto" w:fill="C6D9F1" w:themeFill="text2" w:themeFillTint="33"/>
          </w:tcPr>
          <w:p w14:paraId="41472502" w14:textId="7E496576" w:rsidR="00687283" w:rsidRPr="00385206" w:rsidDel="00185B6F" w:rsidRDefault="00687283" w:rsidP="00687283">
            <w:pPr>
              <w:rPr>
                <w:del w:id="1780" w:author="Tarek Hesham" w:date="2023-06-12T01:29:00Z"/>
                <w:rFonts w:asciiTheme="minorHAnsi" w:hAnsiTheme="minorHAnsi" w:cstheme="minorHAnsi"/>
                <w:b/>
              </w:rPr>
            </w:pPr>
            <w:del w:id="1781" w:author="Tarek Hesham" w:date="2023-06-12T01:29:00Z">
              <w:r w:rsidRPr="00385206" w:rsidDel="00185B6F">
                <w:rPr>
                  <w:rFonts w:asciiTheme="minorHAnsi" w:hAnsiTheme="minorHAnsi" w:cstheme="minorHAnsi"/>
                  <w:b/>
                </w:rPr>
                <w:delText>Method Name</w:delText>
              </w:r>
            </w:del>
          </w:p>
        </w:tc>
        <w:tc>
          <w:tcPr>
            <w:tcW w:w="1241" w:type="dxa"/>
            <w:tcBorders>
              <w:top w:val="single" w:sz="4" w:space="0" w:color="auto"/>
              <w:bottom w:val="single" w:sz="4" w:space="0" w:color="auto"/>
            </w:tcBorders>
            <w:shd w:val="clear" w:color="auto" w:fill="C6D9F1" w:themeFill="text2" w:themeFillTint="33"/>
          </w:tcPr>
          <w:p w14:paraId="61639A90" w14:textId="3485EE1E" w:rsidR="00687283" w:rsidRPr="00385206" w:rsidDel="00185B6F" w:rsidRDefault="00687283" w:rsidP="00687283">
            <w:pPr>
              <w:rPr>
                <w:del w:id="1782" w:author="Tarek Hesham" w:date="2023-06-12T01:29:00Z"/>
                <w:rFonts w:asciiTheme="minorHAnsi" w:hAnsiTheme="minorHAnsi" w:cstheme="minorHAnsi"/>
                <w:b/>
              </w:rPr>
            </w:pPr>
            <w:del w:id="1783" w:author="Tarek Hesham" w:date="2023-06-12T01:29:00Z">
              <w:r w:rsidRPr="00385206" w:rsidDel="00185B6F">
                <w:rPr>
                  <w:rFonts w:asciiTheme="minorHAnsi" w:hAnsiTheme="minorHAnsi" w:cstheme="minorHAnsi"/>
                  <w:b/>
                </w:rPr>
                <w:delText>New?</w:delText>
              </w:r>
            </w:del>
          </w:p>
        </w:tc>
        <w:tc>
          <w:tcPr>
            <w:tcW w:w="3982" w:type="dxa"/>
            <w:tcBorders>
              <w:top w:val="single" w:sz="4" w:space="0" w:color="auto"/>
              <w:bottom w:val="single" w:sz="4" w:space="0" w:color="auto"/>
            </w:tcBorders>
            <w:shd w:val="clear" w:color="auto" w:fill="C6D9F1" w:themeFill="text2" w:themeFillTint="33"/>
          </w:tcPr>
          <w:p w14:paraId="452D622D" w14:textId="2F8FC66F" w:rsidR="00687283" w:rsidRPr="00385206" w:rsidDel="00185B6F" w:rsidRDefault="00687283" w:rsidP="00687283">
            <w:pPr>
              <w:rPr>
                <w:del w:id="1784" w:author="Tarek Hesham" w:date="2023-06-12T01:29:00Z"/>
                <w:rFonts w:asciiTheme="minorHAnsi" w:hAnsiTheme="minorHAnsi" w:cstheme="minorHAnsi"/>
                <w:b/>
              </w:rPr>
            </w:pPr>
            <w:del w:id="1785" w:author="Tarek Hesham" w:date="2023-06-12T01:29:00Z">
              <w:r w:rsidRPr="00385206" w:rsidDel="00185B6F">
                <w:rPr>
                  <w:rFonts w:asciiTheme="minorHAnsi" w:hAnsiTheme="minorHAnsi" w:cstheme="minorHAnsi"/>
                  <w:b/>
                </w:rPr>
                <w:delText>Code</w:delText>
              </w:r>
            </w:del>
          </w:p>
        </w:tc>
        <w:tc>
          <w:tcPr>
            <w:tcW w:w="3398" w:type="dxa"/>
            <w:tcBorders>
              <w:top w:val="single" w:sz="4" w:space="0" w:color="auto"/>
              <w:bottom w:val="single" w:sz="4" w:space="0" w:color="auto"/>
            </w:tcBorders>
            <w:shd w:val="clear" w:color="auto" w:fill="C6D9F1" w:themeFill="text2" w:themeFillTint="33"/>
          </w:tcPr>
          <w:p w14:paraId="791C2658" w14:textId="0A111827" w:rsidR="00687283" w:rsidRPr="00385206" w:rsidDel="00185B6F" w:rsidRDefault="00687283" w:rsidP="00687283">
            <w:pPr>
              <w:rPr>
                <w:del w:id="1786" w:author="Tarek Hesham" w:date="2023-06-12T01:29:00Z"/>
                <w:rFonts w:asciiTheme="minorHAnsi" w:hAnsiTheme="minorHAnsi" w:cstheme="minorHAnsi"/>
                <w:b/>
              </w:rPr>
            </w:pPr>
            <w:del w:id="1787" w:author="Tarek Hesham" w:date="2023-06-12T01:29:00Z">
              <w:r w:rsidRPr="00385206" w:rsidDel="00185B6F">
                <w:rPr>
                  <w:rFonts w:asciiTheme="minorHAnsi" w:hAnsiTheme="minorHAnsi" w:cstheme="minorHAnsi"/>
                  <w:b/>
                </w:rPr>
                <w:delText>Additional comments</w:delText>
              </w:r>
            </w:del>
          </w:p>
        </w:tc>
      </w:tr>
      <w:tr w:rsidR="00687283" w:rsidRPr="00385206" w:rsidDel="00185B6F" w14:paraId="447C5687" w14:textId="1683E7DE" w:rsidTr="00687283">
        <w:trPr>
          <w:trHeight w:val="258"/>
          <w:del w:id="1788" w:author="Tarek Hesham" w:date="2023-06-12T01:29:00Z"/>
        </w:trPr>
        <w:tc>
          <w:tcPr>
            <w:tcW w:w="2007" w:type="dxa"/>
            <w:tcBorders>
              <w:top w:val="single" w:sz="4" w:space="0" w:color="auto"/>
              <w:bottom w:val="single" w:sz="4" w:space="0" w:color="auto"/>
            </w:tcBorders>
            <w:shd w:val="clear" w:color="auto" w:fill="auto"/>
          </w:tcPr>
          <w:p w14:paraId="106009D7" w14:textId="1F4906E2" w:rsidR="00687283" w:rsidRPr="00385206" w:rsidDel="00185B6F" w:rsidRDefault="00687283" w:rsidP="00687283">
            <w:pPr>
              <w:rPr>
                <w:del w:id="1789" w:author="Tarek Hesham" w:date="2023-06-12T01:29:00Z"/>
                <w:rFonts w:asciiTheme="minorHAnsi" w:hAnsiTheme="minorHAnsi" w:cstheme="minorHAnsi"/>
              </w:rPr>
            </w:pPr>
          </w:p>
        </w:tc>
        <w:tc>
          <w:tcPr>
            <w:tcW w:w="1241" w:type="dxa"/>
            <w:tcBorders>
              <w:top w:val="single" w:sz="4" w:space="0" w:color="auto"/>
              <w:bottom w:val="single" w:sz="4" w:space="0" w:color="auto"/>
            </w:tcBorders>
            <w:shd w:val="clear" w:color="auto" w:fill="auto"/>
          </w:tcPr>
          <w:p w14:paraId="4F663680" w14:textId="447F283A" w:rsidR="00687283" w:rsidRPr="00385206" w:rsidDel="00185B6F" w:rsidRDefault="00687283" w:rsidP="00687283">
            <w:pPr>
              <w:rPr>
                <w:del w:id="1790" w:author="Tarek Hesham" w:date="2023-06-12T01:29:00Z"/>
                <w:rFonts w:asciiTheme="minorHAnsi" w:hAnsiTheme="minorHAnsi" w:cstheme="minorHAnsi"/>
              </w:rPr>
            </w:pPr>
            <w:del w:id="1791" w:author="Tarek Hesham" w:date="2023-06-12T01:29:00Z">
              <w:r w:rsidRPr="00385206" w:rsidDel="00185B6F">
                <w:rPr>
                  <w:rFonts w:asciiTheme="minorHAnsi" w:hAnsiTheme="minorHAnsi" w:cstheme="minorHAnsi"/>
                </w:rPr>
                <w:delText>New</w:delText>
              </w:r>
              <w:r w:rsidDel="00185B6F">
                <w:rPr>
                  <w:rFonts w:asciiTheme="minorHAnsi" w:hAnsiTheme="minorHAnsi" w:cstheme="minorHAnsi"/>
                </w:rPr>
                <w:delText xml:space="preserve"> (if new)</w:delText>
              </w:r>
            </w:del>
          </w:p>
        </w:tc>
        <w:tc>
          <w:tcPr>
            <w:tcW w:w="3982" w:type="dxa"/>
            <w:tcBorders>
              <w:top w:val="single" w:sz="4" w:space="0" w:color="auto"/>
              <w:bottom w:val="single" w:sz="4" w:space="0" w:color="auto"/>
            </w:tcBorders>
            <w:shd w:val="clear" w:color="auto" w:fill="auto"/>
          </w:tcPr>
          <w:p w14:paraId="1F45AB96" w14:textId="26F3EE43" w:rsidR="00687283" w:rsidRPr="00385206" w:rsidDel="00185B6F" w:rsidRDefault="00687283" w:rsidP="00687283">
            <w:pPr>
              <w:rPr>
                <w:del w:id="1792" w:author="Tarek Hesham" w:date="2023-06-12T01:29:00Z"/>
                <w:rFonts w:asciiTheme="minorHAnsi" w:hAnsiTheme="minorHAnsi" w:cstheme="minorHAnsi"/>
              </w:rPr>
            </w:pPr>
            <w:del w:id="1793" w:author="Tarek Hesham" w:date="2023-06-12T01:29:00Z">
              <w:r w:rsidDel="00185B6F">
                <w:rPr>
                  <w:rFonts w:asciiTheme="minorHAnsi" w:hAnsiTheme="minorHAnsi" w:cstheme="minorHAnsi"/>
                </w:rPr>
                <w:delText>Pseudo code.  Do not use X++ code</w:delText>
              </w:r>
            </w:del>
          </w:p>
        </w:tc>
        <w:tc>
          <w:tcPr>
            <w:tcW w:w="3398" w:type="dxa"/>
            <w:tcBorders>
              <w:top w:val="single" w:sz="4" w:space="0" w:color="auto"/>
              <w:bottom w:val="single" w:sz="4" w:space="0" w:color="auto"/>
            </w:tcBorders>
            <w:shd w:val="clear" w:color="auto" w:fill="auto"/>
          </w:tcPr>
          <w:p w14:paraId="4ED46039" w14:textId="77085A7A" w:rsidR="00687283" w:rsidRPr="00385206" w:rsidDel="00185B6F" w:rsidRDefault="00687283" w:rsidP="00687283">
            <w:pPr>
              <w:rPr>
                <w:del w:id="1794" w:author="Tarek Hesham" w:date="2023-06-12T01:29:00Z"/>
                <w:rFonts w:asciiTheme="minorHAnsi" w:hAnsiTheme="minorHAnsi" w:cstheme="minorHAnsi"/>
              </w:rPr>
            </w:pPr>
          </w:p>
        </w:tc>
      </w:tr>
      <w:tr w:rsidR="00687283" w:rsidRPr="00385206" w:rsidDel="00185B6F" w14:paraId="780B5E0C" w14:textId="1063E619" w:rsidTr="00687283">
        <w:trPr>
          <w:trHeight w:val="258"/>
          <w:del w:id="1795" w:author="Tarek Hesham" w:date="2023-06-12T01:29:00Z"/>
        </w:trPr>
        <w:tc>
          <w:tcPr>
            <w:tcW w:w="2007" w:type="dxa"/>
            <w:tcBorders>
              <w:top w:val="single" w:sz="4" w:space="0" w:color="auto"/>
              <w:bottom w:val="single" w:sz="4" w:space="0" w:color="auto"/>
            </w:tcBorders>
            <w:shd w:val="clear" w:color="auto" w:fill="auto"/>
          </w:tcPr>
          <w:p w14:paraId="7110617E" w14:textId="5D62F8B4" w:rsidR="00687283" w:rsidRPr="00385206" w:rsidDel="00185B6F" w:rsidRDefault="00687283" w:rsidP="00687283">
            <w:pPr>
              <w:rPr>
                <w:del w:id="1796" w:author="Tarek Hesham" w:date="2023-06-12T01:29:00Z"/>
                <w:rFonts w:asciiTheme="minorHAnsi" w:hAnsiTheme="minorHAnsi" w:cstheme="minorHAnsi"/>
              </w:rPr>
            </w:pPr>
          </w:p>
        </w:tc>
        <w:tc>
          <w:tcPr>
            <w:tcW w:w="1241" w:type="dxa"/>
            <w:tcBorders>
              <w:top w:val="single" w:sz="4" w:space="0" w:color="auto"/>
              <w:bottom w:val="single" w:sz="4" w:space="0" w:color="auto"/>
            </w:tcBorders>
            <w:shd w:val="clear" w:color="auto" w:fill="auto"/>
          </w:tcPr>
          <w:p w14:paraId="1C79008F" w14:textId="38EBEF0D" w:rsidR="00687283" w:rsidRPr="00385206" w:rsidDel="00185B6F" w:rsidRDefault="00687283" w:rsidP="00687283">
            <w:pPr>
              <w:rPr>
                <w:del w:id="1797" w:author="Tarek Hesham" w:date="2023-06-12T01:29:00Z"/>
                <w:rFonts w:asciiTheme="minorHAnsi" w:hAnsiTheme="minorHAnsi" w:cstheme="minorHAnsi"/>
              </w:rPr>
            </w:pPr>
          </w:p>
        </w:tc>
        <w:tc>
          <w:tcPr>
            <w:tcW w:w="3982" w:type="dxa"/>
            <w:tcBorders>
              <w:top w:val="single" w:sz="4" w:space="0" w:color="auto"/>
              <w:bottom w:val="single" w:sz="4" w:space="0" w:color="auto"/>
            </w:tcBorders>
            <w:shd w:val="clear" w:color="auto" w:fill="auto"/>
          </w:tcPr>
          <w:p w14:paraId="69172312" w14:textId="4E3EA182" w:rsidR="00687283" w:rsidRPr="00385206" w:rsidDel="00185B6F" w:rsidRDefault="00687283" w:rsidP="00687283">
            <w:pPr>
              <w:rPr>
                <w:del w:id="1798" w:author="Tarek Hesham" w:date="2023-06-12T01:29:00Z"/>
                <w:rFonts w:asciiTheme="minorHAnsi" w:hAnsiTheme="minorHAnsi" w:cstheme="minorHAnsi"/>
              </w:rPr>
            </w:pPr>
          </w:p>
        </w:tc>
        <w:tc>
          <w:tcPr>
            <w:tcW w:w="3398" w:type="dxa"/>
            <w:tcBorders>
              <w:top w:val="single" w:sz="4" w:space="0" w:color="auto"/>
              <w:bottom w:val="single" w:sz="4" w:space="0" w:color="auto"/>
            </w:tcBorders>
            <w:shd w:val="clear" w:color="auto" w:fill="auto"/>
          </w:tcPr>
          <w:p w14:paraId="37A9616D" w14:textId="53C6E59F" w:rsidR="00687283" w:rsidRPr="00385206" w:rsidDel="00185B6F" w:rsidRDefault="00687283" w:rsidP="00687283">
            <w:pPr>
              <w:rPr>
                <w:del w:id="1799" w:author="Tarek Hesham" w:date="2023-06-12T01:29:00Z"/>
                <w:rFonts w:asciiTheme="minorHAnsi" w:hAnsiTheme="minorHAnsi" w:cstheme="minorHAnsi"/>
              </w:rPr>
            </w:pPr>
          </w:p>
        </w:tc>
      </w:tr>
    </w:tbl>
    <w:p w14:paraId="61E24A3E" w14:textId="637EFEAF" w:rsidR="00687283" w:rsidRPr="000F464A" w:rsidDel="00185B6F" w:rsidRDefault="00687283" w:rsidP="00B14A7B">
      <w:pPr>
        <w:pStyle w:val="ListParagraph"/>
        <w:ind w:left="810"/>
        <w:rPr>
          <w:del w:id="1800" w:author="Tarek Hesham" w:date="2023-06-12T01:29:00Z"/>
          <w:rFonts w:cs="Arial"/>
          <w:b/>
          <w:bCs/>
          <w:i/>
          <w:iCs/>
        </w:rPr>
      </w:pPr>
    </w:p>
    <w:p w14:paraId="086C89F0" w14:textId="73648A9D" w:rsidR="007D2AB4" w:rsidDel="00185B6F" w:rsidRDefault="007D2AB4" w:rsidP="008876EE">
      <w:pPr>
        <w:pStyle w:val="Heading1"/>
        <w:rPr>
          <w:ins w:id="1801" w:author="Christi Kehres" w:date="2017-05-03T23:36:00Z"/>
          <w:del w:id="1802" w:author="Tarek Hesham" w:date="2023-06-12T01:29:00Z"/>
        </w:rPr>
      </w:pPr>
      <w:bookmarkStart w:id="1803" w:name="_Toc334776929"/>
      <w:bookmarkStart w:id="1804" w:name="_Toc384317605"/>
      <w:bookmarkStart w:id="1805" w:name="_Toc481620245"/>
      <w:del w:id="1806" w:author="Tarek Hesham" w:date="2023-06-12T01:29:00Z">
        <w:r w:rsidRPr="00DA7DCF" w:rsidDel="00185B6F">
          <w:delText>Menu</w:delText>
        </w:r>
        <w:r w:rsidR="00137078" w:rsidDel="00185B6F">
          <w:delText xml:space="preserve"> </w:delText>
        </w:r>
        <w:r w:rsidRPr="00DA7DCF" w:rsidDel="00185B6F">
          <w:delText>items</w:delText>
        </w:r>
      </w:del>
      <w:bookmarkEnd w:id="1803"/>
      <w:bookmarkEnd w:id="1804"/>
      <w:ins w:id="1807" w:author="Christi Kehres" w:date="2017-05-03T22:19:00Z">
        <w:del w:id="1808" w:author="Tarek Hesham" w:date="2023-06-12T01:29:00Z">
          <w:r w:rsidR="00AF4F12" w:rsidDel="00185B6F">
            <w:delText xml:space="preserve"> (Operations)</w:delText>
          </w:r>
        </w:del>
      </w:ins>
      <w:bookmarkEnd w:id="1805"/>
    </w:p>
    <w:p w14:paraId="1B5BC1AD" w14:textId="73269155" w:rsidR="008B63C7" w:rsidRPr="002E78F0" w:rsidDel="00185B6F" w:rsidRDefault="008B63C7">
      <w:pPr>
        <w:pStyle w:val="TOC2"/>
        <w:rPr>
          <w:del w:id="1809" w:author="Tarek Hesham" w:date="2023-06-12T01:29:00Z"/>
        </w:rPr>
        <w:pPrChange w:id="1810" w:author="Christi Kehres" w:date="2017-05-03T23:36:00Z">
          <w:pPr>
            <w:pStyle w:val="Heading1"/>
          </w:pPr>
        </w:pPrChange>
      </w:pPr>
    </w:p>
    <w:tbl>
      <w:tblPr>
        <w:tblW w:w="866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337"/>
        <w:gridCol w:w="1378"/>
        <w:gridCol w:w="1212"/>
        <w:gridCol w:w="1668"/>
        <w:gridCol w:w="2070"/>
      </w:tblGrid>
      <w:tr w:rsidR="0080364D" w:rsidRPr="00385206" w:rsidDel="00185B6F" w14:paraId="0660D437" w14:textId="1390DC18" w:rsidTr="005C0BCB">
        <w:trPr>
          <w:trHeight w:val="202"/>
          <w:del w:id="1811" w:author="Tarek Hesham" w:date="2023-06-12T01:29:00Z"/>
        </w:trPr>
        <w:tc>
          <w:tcPr>
            <w:tcW w:w="2337" w:type="dxa"/>
            <w:tcBorders>
              <w:top w:val="single" w:sz="4" w:space="0" w:color="auto"/>
              <w:bottom w:val="single" w:sz="4" w:space="0" w:color="auto"/>
            </w:tcBorders>
            <w:shd w:val="clear" w:color="auto" w:fill="C6D9F1" w:themeFill="text2" w:themeFillTint="33"/>
          </w:tcPr>
          <w:p w14:paraId="7D48EBC4" w14:textId="55E683B9" w:rsidR="0080364D" w:rsidRPr="00385206" w:rsidDel="00185B6F" w:rsidRDefault="0080364D" w:rsidP="00713486">
            <w:pPr>
              <w:rPr>
                <w:del w:id="1812" w:author="Tarek Hesham" w:date="2023-06-12T01:29:00Z"/>
                <w:rFonts w:asciiTheme="minorHAnsi" w:hAnsiTheme="minorHAnsi" w:cstheme="minorHAnsi"/>
                <w:b/>
              </w:rPr>
            </w:pPr>
            <w:del w:id="1813" w:author="Tarek Hesham" w:date="2023-06-12T01:29:00Z">
              <w:r w:rsidRPr="00385206" w:rsidDel="00185B6F">
                <w:rPr>
                  <w:rFonts w:asciiTheme="minorHAnsi" w:hAnsiTheme="minorHAnsi" w:cstheme="minorHAnsi"/>
                  <w:b/>
                </w:rPr>
                <w:delText>Name</w:delText>
              </w:r>
            </w:del>
          </w:p>
        </w:tc>
        <w:tc>
          <w:tcPr>
            <w:tcW w:w="1378" w:type="dxa"/>
            <w:tcBorders>
              <w:top w:val="single" w:sz="4" w:space="0" w:color="auto"/>
              <w:bottom w:val="single" w:sz="4" w:space="0" w:color="auto"/>
            </w:tcBorders>
            <w:shd w:val="clear" w:color="auto" w:fill="C6D9F1" w:themeFill="text2" w:themeFillTint="33"/>
          </w:tcPr>
          <w:p w14:paraId="7189B9E8" w14:textId="5AF60FAE" w:rsidR="0080364D" w:rsidRPr="00385206" w:rsidDel="00185B6F" w:rsidRDefault="0080364D" w:rsidP="00713486">
            <w:pPr>
              <w:rPr>
                <w:del w:id="1814" w:author="Tarek Hesham" w:date="2023-06-12T01:29:00Z"/>
                <w:rFonts w:asciiTheme="minorHAnsi" w:hAnsiTheme="minorHAnsi" w:cstheme="minorHAnsi"/>
                <w:b/>
              </w:rPr>
            </w:pPr>
            <w:del w:id="1815" w:author="Tarek Hesham" w:date="2023-06-12T01:29:00Z">
              <w:r w:rsidRPr="00385206" w:rsidDel="00185B6F">
                <w:rPr>
                  <w:rFonts w:asciiTheme="minorHAnsi" w:hAnsiTheme="minorHAnsi" w:cstheme="minorHAnsi"/>
                  <w:b/>
                </w:rPr>
                <w:delText>Label</w:delText>
              </w:r>
            </w:del>
          </w:p>
        </w:tc>
        <w:tc>
          <w:tcPr>
            <w:tcW w:w="1212" w:type="dxa"/>
            <w:tcBorders>
              <w:top w:val="single" w:sz="4" w:space="0" w:color="auto"/>
              <w:bottom w:val="single" w:sz="4" w:space="0" w:color="auto"/>
            </w:tcBorders>
            <w:shd w:val="clear" w:color="auto" w:fill="C6D9F1" w:themeFill="text2" w:themeFillTint="33"/>
          </w:tcPr>
          <w:p w14:paraId="4BADF54A" w14:textId="50AE126F" w:rsidR="0080364D" w:rsidRPr="00385206" w:rsidDel="00185B6F" w:rsidRDefault="0080364D" w:rsidP="00713486">
            <w:pPr>
              <w:rPr>
                <w:del w:id="1816" w:author="Tarek Hesham" w:date="2023-06-12T01:29:00Z"/>
                <w:rFonts w:asciiTheme="minorHAnsi" w:hAnsiTheme="minorHAnsi" w:cstheme="minorHAnsi"/>
                <w:b/>
              </w:rPr>
            </w:pPr>
            <w:del w:id="1817" w:author="Tarek Hesham" w:date="2023-06-12T01:29:00Z">
              <w:r w:rsidRPr="00385206" w:rsidDel="00185B6F">
                <w:rPr>
                  <w:rFonts w:asciiTheme="minorHAnsi" w:hAnsiTheme="minorHAnsi" w:cstheme="minorHAnsi"/>
                  <w:b/>
                </w:rPr>
                <w:delText>Object</w:delText>
              </w:r>
              <w:r w:rsidR="00137078" w:rsidDel="00185B6F">
                <w:rPr>
                  <w:rFonts w:asciiTheme="minorHAnsi" w:hAnsiTheme="minorHAnsi" w:cstheme="minorHAnsi"/>
                  <w:b/>
                </w:rPr>
                <w:delText xml:space="preserve"> </w:delText>
              </w:r>
              <w:r w:rsidRPr="00385206" w:rsidDel="00185B6F">
                <w:rPr>
                  <w:rFonts w:asciiTheme="minorHAnsi" w:hAnsiTheme="minorHAnsi" w:cstheme="minorHAnsi"/>
                  <w:b/>
                </w:rPr>
                <w:delText>Type</w:delText>
              </w:r>
            </w:del>
          </w:p>
        </w:tc>
        <w:tc>
          <w:tcPr>
            <w:tcW w:w="1668" w:type="dxa"/>
            <w:tcBorders>
              <w:top w:val="single" w:sz="4" w:space="0" w:color="auto"/>
              <w:bottom w:val="single" w:sz="4" w:space="0" w:color="auto"/>
            </w:tcBorders>
            <w:shd w:val="clear" w:color="auto" w:fill="C6D9F1" w:themeFill="text2" w:themeFillTint="33"/>
          </w:tcPr>
          <w:p w14:paraId="6BA7E309" w14:textId="20BC98B2" w:rsidR="0080364D" w:rsidRPr="00385206" w:rsidDel="00185B6F" w:rsidRDefault="0080364D" w:rsidP="00713486">
            <w:pPr>
              <w:rPr>
                <w:del w:id="1818" w:author="Tarek Hesham" w:date="2023-06-12T01:29:00Z"/>
                <w:rFonts w:asciiTheme="minorHAnsi" w:hAnsiTheme="minorHAnsi" w:cstheme="minorHAnsi"/>
                <w:b/>
              </w:rPr>
            </w:pPr>
            <w:del w:id="1819" w:author="Tarek Hesham" w:date="2023-06-12T01:29:00Z">
              <w:r w:rsidRPr="00385206" w:rsidDel="00185B6F">
                <w:rPr>
                  <w:rFonts w:asciiTheme="minorHAnsi" w:hAnsiTheme="minorHAnsi" w:cstheme="minorHAnsi"/>
                  <w:b/>
                </w:rPr>
                <w:delText>Object</w:delText>
              </w:r>
            </w:del>
          </w:p>
        </w:tc>
        <w:tc>
          <w:tcPr>
            <w:tcW w:w="2070" w:type="dxa"/>
            <w:tcBorders>
              <w:top w:val="single" w:sz="4" w:space="0" w:color="auto"/>
              <w:bottom w:val="single" w:sz="4" w:space="0" w:color="auto"/>
            </w:tcBorders>
            <w:shd w:val="clear" w:color="auto" w:fill="C6D9F1" w:themeFill="text2" w:themeFillTint="33"/>
          </w:tcPr>
          <w:p w14:paraId="22BDB13B" w14:textId="2DC25703" w:rsidR="0080364D" w:rsidRPr="00385206" w:rsidDel="00185B6F" w:rsidRDefault="0080364D" w:rsidP="00713486">
            <w:pPr>
              <w:rPr>
                <w:del w:id="1820" w:author="Tarek Hesham" w:date="2023-06-12T01:29:00Z"/>
                <w:rFonts w:asciiTheme="minorHAnsi" w:hAnsiTheme="minorHAnsi" w:cstheme="minorHAnsi"/>
                <w:b/>
              </w:rPr>
            </w:pPr>
            <w:del w:id="1821" w:author="Tarek Hesham" w:date="2023-06-12T01:29:00Z">
              <w:r w:rsidRPr="00385206" w:rsidDel="00185B6F">
                <w:rPr>
                  <w:rFonts w:asciiTheme="minorHAnsi" w:hAnsiTheme="minorHAnsi" w:cstheme="minorHAnsi"/>
                  <w:b/>
                </w:rPr>
                <w:delText>Addl Remarks</w:delText>
              </w:r>
            </w:del>
          </w:p>
        </w:tc>
      </w:tr>
      <w:tr w:rsidR="0080364D" w:rsidRPr="00385206" w:rsidDel="00185B6F" w14:paraId="03E4E557" w14:textId="01427616" w:rsidTr="005C0BCB">
        <w:trPr>
          <w:trHeight w:val="202"/>
          <w:del w:id="1822" w:author="Tarek Hesham" w:date="2023-06-12T01:29:00Z"/>
        </w:trPr>
        <w:tc>
          <w:tcPr>
            <w:tcW w:w="2337" w:type="dxa"/>
            <w:tcBorders>
              <w:top w:val="single" w:sz="4" w:space="0" w:color="auto"/>
              <w:bottom w:val="single" w:sz="4" w:space="0" w:color="auto"/>
            </w:tcBorders>
            <w:shd w:val="clear" w:color="auto" w:fill="auto"/>
          </w:tcPr>
          <w:p w14:paraId="3A660005" w14:textId="37583B91" w:rsidR="0080364D" w:rsidRPr="00385206" w:rsidDel="00185B6F" w:rsidRDefault="0080364D" w:rsidP="00713486">
            <w:pPr>
              <w:rPr>
                <w:del w:id="1823" w:author="Tarek Hesham" w:date="2023-06-12T01:29:00Z"/>
                <w:rFonts w:asciiTheme="minorHAnsi" w:hAnsiTheme="minorHAnsi" w:cstheme="minorHAnsi"/>
              </w:rPr>
            </w:pPr>
          </w:p>
        </w:tc>
        <w:tc>
          <w:tcPr>
            <w:tcW w:w="1378" w:type="dxa"/>
            <w:tcBorders>
              <w:top w:val="single" w:sz="4" w:space="0" w:color="auto"/>
              <w:bottom w:val="single" w:sz="4" w:space="0" w:color="auto"/>
            </w:tcBorders>
            <w:shd w:val="clear" w:color="auto" w:fill="auto"/>
          </w:tcPr>
          <w:p w14:paraId="761B83C6" w14:textId="4EF20204" w:rsidR="0080364D" w:rsidRPr="00385206" w:rsidDel="00185B6F" w:rsidRDefault="0080364D" w:rsidP="00713486">
            <w:pPr>
              <w:rPr>
                <w:del w:id="1824" w:author="Tarek Hesham" w:date="2023-06-12T01:29:00Z"/>
                <w:rFonts w:asciiTheme="minorHAnsi" w:hAnsiTheme="minorHAnsi" w:cstheme="minorHAnsi"/>
              </w:rPr>
            </w:pPr>
          </w:p>
        </w:tc>
        <w:tc>
          <w:tcPr>
            <w:tcW w:w="1212" w:type="dxa"/>
            <w:tcBorders>
              <w:top w:val="single" w:sz="4" w:space="0" w:color="auto"/>
              <w:bottom w:val="single" w:sz="4" w:space="0" w:color="auto"/>
            </w:tcBorders>
            <w:shd w:val="clear" w:color="auto" w:fill="auto"/>
          </w:tcPr>
          <w:p w14:paraId="189B3978" w14:textId="35443336" w:rsidR="0080364D" w:rsidRPr="00385206" w:rsidDel="00185B6F" w:rsidRDefault="0080364D" w:rsidP="00713486">
            <w:pPr>
              <w:rPr>
                <w:del w:id="1825" w:author="Tarek Hesham" w:date="2023-06-12T01:29:00Z"/>
                <w:rFonts w:asciiTheme="minorHAnsi" w:hAnsiTheme="minorHAnsi" w:cstheme="minorHAnsi"/>
              </w:rPr>
            </w:pPr>
          </w:p>
        </w:tc>
        <w:tc>
          <w:tcPr>
            <w:tcW w:w="1668" w:type="dxa"/>
            <w:tcBorders>
              <w:top w:val="single" w:sz="4" w:space="0" w:color="auto"/>
              <w:bottom w:val="single" w:sz="4" w:space="0" w:color="auto"/>
            </w:tcBorders>
            <w:shd w:val="clear" w:color="auto" w:fill="auto"/>
          </w:tcPr>
          <w:p w14:paraId="15F871DC" w14:textId="146D7DB4" w:rsidR="0080364D" w:rsidRPr="00385206" w:rsidDel="00185B6F" w:rsidRDefault="0080364D" w:rsidP="00713486">
            <w:pPr>
              <w:rPr>
                <w:del w:id="1826" w:author="Tarek Hesham" w:date="2023-06-12T01:29:00Z"/>
                <w:rFonts w:asciiTheme="minorHAnsi" w:hAnsiTheme="minorHAnsi" w:cstheme="minorHAnsi"/>
              </w:rPr>
            </w:pPr>
          </w:p>
        </w:tc>
        <w:tc>
          <w:tcPr>
            <w:tcW w:w="2070" w:type="dxa"/>
            <w:tcBorders>
              <w:top w:val="single" w:sz="4" w:space="0" w:color="auto"/>
              <w:bottom w:val="single" w:sz="4" w:space="0" w:color="auto"/>
            </w:tcBorders>
            <w:shd w:val="clear" w:color="auto" w:fill="auto"/>
          </w:tcPr>
          <w:p w14:paraId="7734C069" w14:textId="477C291F" w:rsidR="0080364D" w:rsidRPr="00385206" w:rsidDel="00185B6F" w:rsidRDefault="0080364D" w:rsidP="00713486">
            <w:pPr>
              <w:rPr>
                <w:del w:id="1827" w:author="Tarek Hesham" w:date="2023-06-12T01:29:00Z"/>
                <w:rFonts w:asciiTheme="minorHAnsi" w:hAnsiTheme="minorHAnsi" w:cstheme="minorHAnsi"/>
              </w:rPr>
            </w:pPr>
          </w:p>
        </w:tc>
      </w:tr>
      <w:tr w:rsidR="0080364D" w:rsidRPr="00385206" w:rsidDel="00185B6F" w14:paraId="7CADBB70" w14:textId="30E1C6FE" w:rsidTr="005C0BCB">
        <w:trPr>
          <w:trHeight w:val="202"/>
          <w:del w:id="1828" w:author="Tarek Hesham" w:date="2023-06-12T01:26:00Z"/>
        </w:trPr>
        <w:tc>
          <w:tcPr>
            <w:tcW w:w="2337" w:type="dxa"/>
            <w:tcBorders>
              <w:top w:val="single" w:sz="4" w:space="0" w:color="auto"/>
              <w:bottom w:val="single" w:sz="4" w:space="0" w:color="auto"/>
            </w:tcBorders>
            <w:shd w:val="clear" w:color="auto" w:fill="auto"/>
          </w:tcPr>
          <w:p w14:paraId="2BD05259" w14:textId="00524BB9" w:rsidR="0080364D" w:rsidDel="00185B6F" w:rsidRDefault="0080364D" w:rsidP="00713486">
            <w:pPr>
              <w:rPr>
                <w:del w:id="1829" w:author="Tarek Hesham" w:date="2023-06-12T01:26:00Z"/>
                <w:rFonts w:asciiTheme="minorHAnsi" w:hAnsiTheme="minorHAnsi" w:cstheme="minorHAnsi"/>
              </w:rPr>
            </w:pPr>
          </w:p>
        </w:tc>
        <w:tc>
          <w:tcPr>
            <w:tcW w:w="1378" w:type="dxa"/>
            <w:tcBorders>
              <w:top w:val="single" w:sz="4" w:space="0" w:color="auto"/>
              <w:bottom w:val="single" w:sz="4" w:space="0" w:color="auto"/>
            </w:tcBorders>
            <w:shd w:val="clear" w:color="auto" w:fill="auto"/>
          </w:tcPr>
          <w:p w14:paraId="71F3DAB3" w14:textId="702FAE3A" w:rsidR="0080364D" w:rsidRPr="00385206" w:rsidDel="00185B6F" w:rsidRDefault="0080364D" w:rsidP="00713486">
            <w:pPr>
              <w:rPr>
                <w:del w:id="1830" w:author="Tarek Hesham" w:date="2023-06-12T01:26:00Z"/>
                <w:rFonts w:asciiTheme="minorHAnsi" w:hAnsiTheme="minorHAnsi" w:cstheme="minorHAnsi"/>
              </w:rPr>
            </w:pPr>
          </w:p>
        </w:tc>
        <w:tc>
          <w:tcPr>
            <w:tcW w:w="1212" w:type="dxa"/>
            <w:tcBorders>
              <w:top w:val="single" w:sz="4" w:space="0" w:color="auto"/>
              <w:bottom w:val="single" w:sz="4" w:space="0" w:color="auto"/>
            </w:tcBorders>
            <w:shd w:val="clear" w:color="auto" w:fill="auto"/>
          </w:tcPr>
          <w:p w14:paraId="3319F1F9" w14:textId="703BE5D9" w:rsidR="0080364D" w:rsidRPr="00385206" w:rsidDel="00185B6F" w:rsidRDefault="0080364D" w:rsidP="00713486">
            <w:pPr>
              <w:rPr>
                <w:del w:id="1831" w:author="Tarek Hesham" w:date="2023-06-12T01:26:00Z"/>
                <w:rFonts w:asciiTheme="minorHAnsi" w:hAnsiTheme="minorHAnsi" w:cstheme="minorHAnsi"/>
              </w:rPr>
            </w:pPr>
          </w:p>
        </w:tc>
        <w:tc>
          <w:tcPr>
            <w:tcW w:w="1668" w:type="dxa"/>
            <w:tcBorders>
              <w:top w:val="single" w:sz="4" w:space="0" w:color="auto"/>
              <w:bottom w:val="single" w:sz="4" w:space="0" w:color="auto"/>
            </w:tcBorders>
            <w:shd w:val="clear" w:color="auto" w:fill="auto"/>
          </w:tcPr>
          <w:p w14:paraId="0564BB7F" w14:textId="44EDAAF2" w:rsidR="0080364D" w:rsidDel="00185B6F" w:rsidRDefault="0080364D" w:rsidP="00713486">
            <w:pPr>
              <w:rPr>
                <w:del w:id="1832" w:author="Tarek Hesham" w:date="2023-06-12T01:26:00Z"/>
                <w:rFonts w:asciiTheme="minorHAnsi" w:hAnsiTheme="minorHAnsi" w:cstheme="minorHAnsi"/>
              </w:rPr>
            </w:pPr>
          </w:p>
        </w:tc>
        <w:tc>
          <w:tcPr>
            <w:tcW w:w="2070" w:type="dxa"/>
            <w:tcBorders>
              <w:top w:val="single" w:sz="4" w:space="0" w:color="auto"/>
              <w:bottom w:val="single" w:sz="4" w:space="0" w:color="auto"/>
            </w:tcBorders>
            <w:shd w:val="clear" w:color="auto" w:fill="auto"/>
          </w:tcPr>
          <w:p w14:paraId="0479A90B" w14:textId="6CC3DC27" w:rsidR="0080364D" w:rsidRPr="00385206" w:rsidDel="00185B6F" w:rsidRDefault="0080364D" w:rsidP="00713486">
            <w:pPr>
              <w:rPr>
                <w:del w:id="1833" w:author="Tarek Hesham" w:date="2023-06-12T01:26:00Z"/>
                <w:rFonts w:asciiTheme="minorHAnsi" w:hAnsiTheme="minorHAnsi" w:cstheme="minorHAnsi"/>
              </w:rPr>
            </w:pPr>
          </w:p>
        </w:tc>
      </w:tr>
    </w:tbl>
    <w:p w14:paraId="086C89F1" w14:textId="48DA7AC7" w:rsidR="007D2AB4" w:rsidRPr="000F464A" w:rsidDel="00185B6F" w:rsidRDefault="007D2AB4" w:rsidP="008876EE">
      <w:pPr>
        <w:pStyle w:val="Heading1"/>
        <w:rPr>
          <w:del w:id="1834" w:author="Tarek Hesham" w:date="2023-06-12T01:26:00Z"/>
        </w:rPr>
      </w:pPr>
      <w:bookmarkStart w:id="1835" w:name="_Toc384287426"/>
      <w:bookmarkStart w:id="1836" w:name="_Toc334776931"/>
      <w:bookmarkStart w:id="1837" w:name="_Toc384317606"/>
      <w:bookmarkStart w:id="1838" w:name="_Toc481620246"/>
      <w:bookmarkEnd w:id="1835"/>
      <w:del w:id="1839" w:author="Tarek Hesham" w:date="2023-06-12T01:26:00Z">
        <w:r w:rsidDel="00185B6F">
          <w:delText>Menus</w:delText>
        </w:r>
      </w:del>
      <w:bookmarkEnd w:id="1836"/>
      <w:bookmarkEnd w:id="1837"/>
      <w:ins w:id="1840" w:author="Christi Kehres" w:date="2017-05-03T22:20:00Z">
        <w:del w:id="1841" w:author="Tarek Hesham" w:date="2023-06-12T01:26:00Z">
          <w:r w:rsidR="00AF4F12" w:rsidDel="00185B6F">
            <w:delText xml:space="preserve"> (Operations)</w:delText>
          </w:r>
        </w:del>
      </w:ins>
      <w:bookmarkEnd w:id="1838"/>
    </w:p>
    <w:p w14:paraId="23AFA1E0" w14:textId="03F67EEA" w:rsidR="00687283" w:rsidRPr="008A7CF5" w:rsidDel="00185B6F" w:rsidRDefault="00687283" w:rsidP="008876EE">
      <w:pPr>
        <w:pStyle w:val="Heading3"/>
        <w:numPr>
          <w:ilvl w:val="1"/>
          <w:numId w:val="33"/>
        </w:numPr>
        <w:rPr>
          <w:del w:id="1842" w:author="Tarek Hesham" w:date="2023-06-12T01:26:00Z"/>
          <w:rFonts w:asciiTheme="minorHAnsi" w:hAnsiTheme="minorHAnsi" w:cstheme="minorHAnsi"/>
          <w:lang w:val="en-AU"/>
        </w:rPr>
      </w:pPr>
      <w:bookmarkStart w:id="1843" w:name="_Toc327382310"/>
      <w:bookmarkStart w:id="1844" w:name="_Toc481620247"/>
      <w:del w:id="1845" w:author="Tarek Hesham" w:date="2023-06-12T01:26:00Z">
        <w:r w:rsidRPr="008A7CF5" w:rsidDel="00185B6F">
          <w:rPr>
            <w:rFonts w:asciiTheme="minorHAnsi" w:hAnsiTheme="minorHAnsi" w:cstheme="minorHAnsi"/>
            <w:lang w:val="en-AU"/>
          </w:rPr>
          <w:delText>Menu Name:</w:delText>
        </w:r>
        <w:bookmarkEnd w:id="1843"/>
        <w:bookmarkEnd w:id="1844"/>
      </w:del>
    </w:p>
    <w:p w14:paraId="23E1DEB3" w14:textId="2074CF87" w:rsidR="00687283" w:rsidDel="00185B6F" w:rsidRDefault="00687283" w:rsidP="00687283">
      <w:pPr>
        <w:rPr>
          <w:del w:id="1846" w:author="Tarek Hesham" w:date="2023-06-12T01:26:00Z"/>
          <w:rFonts w:asciiTheme="minorHAnsi" w:hAnsiTheme="minorHAnsi" w:cstheme="minorHAnsi"/>
        </w:rPr>
      </w:pPr>
      <w:del w:id="1847" w:author="Tarek Hesham" w:date="2023-06-12T01:26:00Z">
        <w:r w:rsidRPr="00444F7C" w:rsidDel="00185B6F">
          <w:rPr>
            <w:rFonts w:asciiTheme="minorHAnsi" w:hAnsiTheme="minorHAnsi" w:cstheme="minorHAnsi"/>
          </w:rPr>
          <w:delText xml:space="preserve">Path: </w:delText>
        </w:r>
        <w:r w:rsidDel="00185B6F">
          <w:rPr>
            <w:rFonts w:asciiTheme="minorHAnsi" w:hAnsiTheme="minorHAnsi" w:cstheme="minorHAnsi"/>
          </w:rPr>
          <w:delText xml:space="preserve"> </w:delText>
        </w:r>
        <w:r w:rsidRPr="00444F7C" w:rsidDel="00185B6F">
          <w:rPr>
            <w:rFonts w:asciiTheme="minorHAnsi" w:hAnsiTheme="minorHAnsi" w:cstheme="minorHAnsi"/>
          </w:rPr>
          <w:delText>&gt;</w:delText>
        </w:r>
        <w:r w:rsidDel="00185B6F">
          <w:rPr>
            <w:rFonts w:asciiTheme="minorHAnsi" w:hAnsiTheme="minorHAnsi" w:cstheme="minorHAnsi"/>
          </w:rPr>
          <w:delText xml:space="preserve">   &gt; </w:delText>
        </w:r>
      </w:del>
    </w:p>
    <w:p w14:paraId="2B294814" w14:textId="3C4A25DD" w:rsidR="00687283" w:rsidRPr="00714CD0" w:rsidDel="00185B6F" w:rsidRDefault="00687283" w:rsidP="00687283">
      <w:pPr>
        <w:rPr>
          <w:del w:id="1848" w:author="Tarek Hesham" w:date="2023-06-12T01:26:00Z"/>
          <w:rFonts w:asciiTheme="minorHAnsi" w:hAnsiTheme="minorHAnsi" w:cstheme="minorHAnsi"/>
        </w:rPr>
      </w:pPr>
    </w:p>
    <w:tbl>
      <w:tblPr>
        <w:tblW w:w="9536" w:type="dxa"/>
        <w:tblLayout w:type="fixed"/>
        <w:tblLook w:val="04A0" w:firstRow="1" w:lastRow="0" w:firstColumn="1" w:lastColumn="0" w:noHBand="0" w:noVBand="1"/>
      </w:tblPr>
      <w:tblGrid>
        <w:gridCol w:w="2156"/>
        <w:gridCol w:w="2249"/>
        <w:gridCol w:w="5131"/>
      </w:tblGrid>
      <w:tr w:rsidR="00687283" w:rsidDel="00185B6F" w14:paraId="5DAF22CE" w14:textId="4402C643" w:rsidTr="008876EE">
        <w:trPr>
          <w:tblHeader/>
          <w:del w:id="1849" w:author="Tarek Hesham" w:date="2023-06-12T01:26:00Z"/>
        </w:trPr>
        <w:tc>
          <w:tcPr>
            <w:tcW w:w="2156" w:type="dxa"/>
            <w:shd w:val="clear" w:color="auto" w:fill="C6D9F1" w:themeFill="text2" w:themeFillTint="33"/>
          </w:tcPr>
          <w:p w14:paraId="69BEF2F1" w14:textId="7DF70CF4" w:rsidR="00687283" w:rsidRPr="00122428" w:rsidDel="00185B6F" w:rsidRDefault="00687283" w:rsidP="00687283">
            <w:pPr>
              <w:rPr>
                <w:del w:id="1850" w:author="Tarek Hesham" w:date="2023-06-12T01:26:00Z"/>
                <w:b/>
                <w:sz w:val="18"/>
                <w:szCs w:val="18"/>
              </w:rPr>
            </w:pPr>
            <w:del w:id="1851" w:author="Tarek Hesham" w:date="2023-06-12T01:26:00Z">
              <w:r w:rsidDel="00185B6F">
                <w:rPr>
                  <w:b/>
                  <w:sz w:val="18"/>
                  <w:szCs w:val="18"/>
                </w:rPr>
                <w:delText>Menu Item</w:delText>
              </w:r>
            </w:del>
          </w:p>
        </w:tc>
        <w:tc>
          <w:tcPr>
            <w:tcW w:w="2249" w:type="dxa"/>
            <w:shd w:val="clear" w:color="auto" w:fill="C6D9F1" w:themeFill="text2" w:themeFillTint="33"/>
          </w:tcPr>
          <w:p w14:paraId="5D7AF2EC" w14:textId="17E6FAD6" w:rsidR="00687283" w:rsidDel="00185B6F" w:rsidRDefault="00687283" w:rsidP="00687283">
            <w:pPr>
              <w:rPr>
                <w:del w:id="1852" w:author="Tarek Hesham" w:date="2023-06-12T01:26:00Z"/>
                <w:b/>
                <w:sz w:val="18"/>
                <w:szCs w:val="18"/>
              </w:rPr>
            </w:pPr>
            <w:del w:id="1853" w:author="Tarek Hesham" w:date="2023-06-12T01:26:00Z">
              <w:r w:rsidDel="00185B6F">
                <w:rPr>
                  <w:b/>
                  <w:sz w:val="18"/>
                  <w:szCs w:val="18"/>
                </w:rPr>
                <w:delText>Description</w:delText>
              </w:r>
            </w:del>
          </w:p>
        </w:tc>
        <w:tc>
          <w:tcPr>
            <w:tcW w:w="5131" w:type="dxa"/>
            <w:shd w:val="clear" w:color="auto" w:fill="C6D9F1" w:themeFill="text2" w:themeFillTint="33"/>
          </w:tcPr>
          <w:p w14:paraId="50C62CBD" w14:textId="6FA5BAF9" w:rsidR="00687283" w:rsidRPr="00122428" w:rsidDel="00185B6F" w:rsidRDefault="00687283" w:rsidP="00687283">
            <w:pPr>
              <w:rPr>
                <w:del w:id="1854" w:author="Tarek Hesham" w:date="2023-06-12T01:26:00Z"/>
                <w:b/>
                <w:sz w:val="18"/>
                <w:szCs w:val="18"/>
              </w:rPr>
            </w:pPr>
            <w:del w:id="1855" w:author="Tarek Hesham" w:date="2023-06-12T01:26:00Z">
              <w:r w:rsidDel="00185B6F">
                <w:rPr>
                  <w:b/>
                  <w:sz w:val="18"/>
                  <w:szCs w:val="18"/>
                </w:rPr>
                <w:delText>Placement</w:delText>
              </w:r>
            </w:del>
          </w:p>
        </w:tc>
      </w:tr>
      <w:tr w:rsidR="00687283" w:rsidDel="00185B6F" w14:paraId="6DDFEF27" w14:textId="016280D3" w:rsidTr="00687283">
        <w:trPr>
          <w:tblHeader/>
          <w:del w:id="1856" w:author="Tarek Hesham" w:date="2023-06-12T01:26:00Z"/>
        </w:trPr>
        <w:tc>
          <w:tcPr>
            <w:tcW w:w="2156" w:type="dxa"/>
          </w:tcPr>
          <w:p w14:paraId="22D71201" w14:textId="397CD015" w:rsidR="00687283" w:rsidRPr="003E6161" w:rsidDel="00185B6F" w:rsidRDefault="00687283" w:rsidP="00687283">
            <w:pPr>
              <w:rPr>
                <w:del w:id="1857" w:author="Tarek Hesham" w:date="2023-06-12T01:26:00Z"/>
                <w:sz w:val="18"/>
                <w:szCs w:val="18"/>
              </w:rPr>
            </w:pPr>
          </w:p>
        </w:tc>
        <w:tc>
          <w:tcPr>
            <w:tcW w:w="2249" w:type="dxa"/>
          </w:tcPr>
          <w:p w14:paraId="2FDA69AF" w14:textId="04478402" w:rsidR="00687283" w:rsidRPr="003E6161" w:rsidDel="00185B6F" w:rsidRDefault="00687283" w:rsidP="00687283">
            <w:pPr>
              <w:rPr>
                <w:del w:id="1858" w:author="Tarek Hesham" w:date="2023-06-12T01:26:00Z"/>
                <w:sz w:val="18"/>
                <w:szCs w:val="18"/>
              </w:rPr>
            </w:pPr>
          </w:p>
        </w:tc>
        <w:tc>
          <w:tcPr>
            <w:tcW w:w="5131" w:type="dxa"/>
          </w:tcPr>
          <w:p w14:paraId="691536B0" w14:textId="469FF40D" w:rsidR="00687283" w:rsidRPr="003E6161" w:rsidDel="00185B6F" w:rsidRDefault="00687283" w:rsidP="00687283">
            <w:pPr>
              <w:keepNext/>
              <w:rPr>
                <w:del w:id="1859" w:author="Tarek Hesham" w:date="2023-06-12T01:26:00Z"/>
                <w:sz w:val="18"/>
                <w:szCs w:val="18"/>
              </w:rPr>
            </w:pPr>
          </w:p>
        </w:tc>
      </w:tr>
    </w:tbl>
    <w:p w14:paraId="086C89F2" w14:textId="3AF4D9EC" w:rsidR="00437BD3" w:rsidRPr="000F464A" w:rsidDel="00185B6F" w:rsidRDefault="00437BD3" w:rsidP="00F277CD">
      <w:pPr>
        <w:pStyle w:val="EstiloCuerpoNegritaAzulAntes0pto"/>
        <w:rPr>
          <w:del w:id="1860" w:author="Tarek Hesham" w:date="2023-06-12T01:26:00Z"/>
          <w:rFonts w:ascii="Arial" w:hAnsi="Arial" w:cs="Arial"/>
          <w:color w:val="00B050"/>
        </w:rPr>
      </w:pPr>
    </w:p>
    <w:p w14:paraId="086C89F3" w14:textId="7FFE8689" w:rsidR="00CF4043" w:rsidRPr="00DA7DCF" w:rsidDel="00185B6F" w:rsidRDefault="00FF1385" w:rsidP="008876EE">
      <w:pPr>
        <w:pStyle w:val="Heading1"/>
        <w:rPr>
          <w:del w:id="1861" w:author="Tarek Hesham" w:date="2023-06-12T01:26:00Z"/>
        </w:rPr>
      </w:pPr>
      <w:bookmarkStart w:id="1862" w:name="_Toc384317607"/>
      <w:bookmarkStart w:id="1863" w:name="_Toc481620248"/>
      <w:del w:id="1864" w:author="Tarek Hesham" w:date="2023-06-12T01:26:00Z">
        <w:r w:rsidRPr="00DA7DCF" w:rsidDel="00185B6F">
          <w:delText>Detailed web design</w:delText>
        </w:r>
      </w:del>
      <w:bookmarkEnd w:id="1862"/>
      <w:ins w:id="1865" w:author="Christi Kehres" w:date="2017-05-03T22:20:00Z">
        <w:del w:id="1866" w:author="Tarek Hesham" w:date="2023-06-12T01:26:00Z">
          <w:r w:rsidR="00AF4F12" w:rsidDel="00185B6F">
            <w:delText xml:space="preserve"> (Operations)</w:delText>
          </w:r>
        </w:del>
      </w:ins>
      <w:bookmarkEnd w:id="1863"/>
    </w:p>
    <w:p w14:paraId="086C89F4" w14:textId="33F7882D" w:rsidR="003F0F49" w:rsidRPr="00301ACE" w:rsidDel="00185B6F" w:rsidRDefault="003F0F49" w:rsidP="003F0F49">
      <w:pPr>
        <w:pStyle w:val="Heading2"/>
        <w:keepLines/>
        <w:numPr>
          <w:ilvl w:val="1"/>
          <w:numId w:val="14"/>
        </w:numPr>
        <w:spacing w:before="200" w:line="276" w:lineRule="auto"/>
        <w:rPr>
          <w:del w:id="1867" w:author="Tarek Hesham" w:date="2023-06-12T01:26:00Z"/>
        </w:rPr>
      </w:pPr>
      <w:bookmarkStart w:id="1868" w:name="_Toc213828445"/>
      <w:bookmarkStart w:id="1869" w:name="_Toc315172086"/>
      <w:bookmarkStart w:id="1870" w:name="_Toc315173638"/>
      <w:bookmarkStart w:id="1871" w:name="_Toc384317608"/>
      <w:bookmarkStart w:id="1872" w:name="_Toc481620249"/>
      <w:del w:id="1873" w:author="Tarek Hesham" w:date="2023-06-12T01:26:00Z">
        <w:r w:rsidRPr="00301ACE" w:rsidDel="00185B6F">
          <w:delText>Web Controls</w:delText>
        </w:r>
        <w:bookmarkEnd w:id="1868"/>
        <w:bookmarkEnd w:id="1869"/>
        <w:bookmarkEnd w:id="1870"/>
        <w:bookmarkEnd w:id="1871"/>
        <w:bookmarkEnd w:id="1872"/>
      </w:del>
    </w:p>
    <w:p w14:paraId="086C89F5" w14:textId="4E33848D" w:rsidR="003F0F49" w:rsidRPr="00301ACE" w:rsidDel="00185B6F" w:rsidRDefault="00932A5A" w:rsidP="003F0F49">
      <w:pPr>
        <w:pStyle w:val="Heading3"/>
        <w:keepLines/>
        <w:numPr>
          <w:ilvl w:val="2"/>
          <w:numId w:val="14"/>
        </w:numPr>
        <w:spacing w:before="200" w:line="276" w:lineRule="auto"/>
        <w:ind w:left="810"/>
        <w:rPr>
          <w:del w:id="1874" w:author="Tarek Hesham" w:date="2023-06-12T01:26:00Z"/>
          <w:sz w:val="24"/>
          <w:szCs w:val="24"/>
        </w:rPr>
      </w:pPr>
      <w:bookmarkStart w:id="1875" w:name="_Toc315172087"/>
      <w:bookmarkStart w:id="1876" w:name="_Toc315173639"/>
      <w:bookmarkStart w:id="1877" w:name="_Toc384317609"/>
      <w:bookmarkStart w:id="1878" w:name="_Toc481620250"/>
      <w:del w:id="1879" w:author="Tarek Hesham" w:date="2023-06-12T01:26:00Z">
        <w:r w:rsidRPr="00301ACE" w:rsidDel="00185B6F">
          <w:rPr>
            <w:sz w:val="24"/>
            <w:szCs w:val="24"/>
          </w:rPr>
          <w:delText>&lt;Name&gt;</w:delText>
        </w:r>
        <w:bookmarkEnd w:id="1875"/>
        <w:bookmarkEnd w:id="1876"/>
        <w:bookmarkEnd w:id="1877"/>
        <w:bookmarkEnd w:id="1878"/>
      </w:del>
    </w:p>
    <w:p w14:paraId="086C89F6" w14:textId="6F47AB2F" w:rsidR="00932A5A" w:rsidRPr="00FC4DE0" w:rsidDel="00185B6F" w:rsidRDefault="00932A5A" w:rsidP="00932A5A">
      <w:pPr>
        <w:pStyle w:val="NormalText-Indent2"/>
        <w:rPr>
          <w:del w:id="1880" w:author="Tarek Hesham" w:date="2023-06-12T01:26:00Z"/>
          <w:rFonts w:cs="Arial"/>
        </w:rPr>
      </w:pPr>
      <w:del w:id="1881" w:author="Tarek Hesham" w:date="2023-06-12T01:26:00Z">
        <w:r w:rsidRPr="00FC4DE0" w:rsidDel="00185B6F">
          <w:rPr>
            <w:rFonts w:cs="Arial"/>
          </w:rPr>
          <w:delText>&lt;Provide Details of the Web Control&gt;</w:delText>
        </w:r>
      </w:del>
    </w:p>
    <w:p w14:paraId="086C89F7" w14:textId="248E1B78" w:rsidR="003F0F49" w:rsidRPr="00FC4DE0" w:rsidDel="00185B6F" w:rsidRDefault="003F0F49" w:rsidP="00932A5A">
      <w:pPr>
        <w:pStyle w:val="Heading3"/>
        <w:keepLines/>
        <w:numPr>
          <w:ilvl w:val="3"/>
          <w:numId w:val="14"/>
        </w:numPr>
        <w:spacing w:before="200" w:line="276" w:lineRule="auto"/>
        <w:rPr>
          <w:del w:id="1882" w:author="Tarek Hesham" w:date="2023-06-12T01:26:00Z"/>
          <w:sz w:val="20"/>
          <w:szCs w:val="20"/>
        </w:rPr>
      </w:pPr>
      <w:bookmarkStart w:id="1883" w:name="_Toc213828447"/>
      <w:bookmarkStart w:id="1884" w:name="_Toc315172088"/>
      <w:bookmarkStart w:id="1885" w:name="_Toc315173640"/>
      <w:bookmarkStart w:id="1886" w:name="_Toc384317610"/>
      <w:bookmarkStart w:id="1887" w:name="_Toc481620251"/>
      <w:del w:id="1888" w:author="Tarek Hesham" w:date="2023-06-12T01:26:00Z">
        <w:r w:rsidRPr="00FC4DE0" w:rsidDel="00185B6F">
          <w:rPr>
            <w:sz w:val="20"/>
            <w:szCs w:val="20"/>
          </w:rPr>
          <w:delText>Data Source Controls</w:delText>
        </w:r>
        <w:bookmarkEnd w:id="1883"/>
        <w:bookmarkEnd w:id="1884"/>
        <w:bookmarkEnd w:id="1885"/>
        <w:bookmarkEnd w:id="1886"/>
        <w:bookmarkEnd w:id="1887"/>
      </w:del>
    </w:p>
    <w:tbl>
      <w:tblPr>
        <w:tblW w:w="0" w:type="auto"/>
        <w:tblLayout w:type="fixed"/>
        <w:tblLook w:val="04A0" w:firstRow="1" w:lastRow="0" w:firstColumn="1" w:lastColumn="0" w:noHBand="0" w:noVBand="1"/>
      </w:tblPr>
      <w:tblGrid>
        <w:gridCol w:w="2952"/>
        <w:gridCol w:w="2952"/>
        <w:gridCol w:w="2952"/>
      </w:tblGrid>
      <w:tr w:rsidR="003F0F49" w:rsidRPr="00FC4DE0" w:rsidDel="00185B6F" w14:paraId="086C89FB" w14:textId="0F5EB302" w:rsidTr="000F464A">
        <w:trPr>
          <w:del w:id="1889" w:author="Tarek Hesham" w:date="2023-06-12T01:26: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F8" w14:textId="49FB58CF" w:rsidR="003F0F49" w:rsidRPr="00FC4DE0" w:rsidDel="00185B6F" w:rsidRDefault="003F0F49" w:rsidP="000F464A">
            <w:pPr>
              <w:spacing w:after="120"/>
              <w:rPr>
                <w:del w:id="1890" w:author="Tarek Hesham" w:date="2023-06-12T01:26:00Z"/>
                <w:rFonts w:cs="Arial"/>
                <w:b/>
              </w:rPr>
            </w:pPr>
            <w:del w:id="1891" w:author="Tarek Hesham" w:date="2023-06-12T01:26:00Z">
              <w:r w:rsidRPr="00FC4DE0" w:rsidDel="00185B6F">
                <w:rPr>
                  <w:rFonts w:cs="Arial"/>
                  <w:b/>
                </w:rPr>
                <w:delText>Data Source Control Name</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F9" w14:textId="4B236F68" w:rsidR="003F0F49" w:rsidRPr="00FC4DE0" w:rsidDel="00185B6F" w:rsidRDefault="003F0F49" w:rsidP="000F464A">
            <w:pPr>
              <w:spacing w:after="120"/>
              <w:rPr>
                <w:del w:id="1892" w:author="Tarek Hesham" w:date="2023-06-12T01:26:00Z"/>
                <w:rFonts w:cs="Arial"/>
                <w:b/>
              </w:rPr>
            </w:pPr>
            <w:del w:id="1893" w:author="Tarek Hesham" w:date="2023-06-12T01:26:00Z">
              <w:r w:rsidRPr="00FC4DE0" w:rsidDel="00185B6F">
                <w:rPr>
                  <w:rFonts w:cs="Arial"/>
                  <w:b/>
                </w:rPr>
                <w:delText>Supported Views</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9FA" w14:textId="28F9B9EE" w:rsidR="003F0F49" w:rsidRPr="00FC4DE0" w:rsidDel="00185B6F" w:rsidRDefault="003F0F49" w:rsidP="000F464A">
            <w:pPr>
              <w:spacing w:after="120"/>
              <w:rPr>
                <w:del w:id="1894" w:author="Tarek Hesham" w:date="2023-06-12T01:26:00Z"/>
                <w:rFonts w:cs="Arial"/>
                <w:b/>
              </w:rPr>
            </w:pPr>
            <w:del w:id="1895" w:author="Tarek Hesham" w:date="2023-06-12T01:26:00Z">
              <w:r w:rsidRPr="00FC4DE0" w:rsidDel="00185B6F">
                <w:rPr>
                  <w:rFonts w:cs="Arial"/>
                  <w:b/>
                </w:rPr>
                <w:delText>Other Properties</w:delText>
              </w:r>
            </w:del>
          </w:p>
        </w:tc>
      </w:tr>
      <w:tr w:rsidR="003F0F49" w:rsidRPr="00FC4DE0" w:rsidDel="00185B6F" w14:paraId="086C89FF" w14:textId="2490E691" w:rsidTr="00932A5A">
        <w:trPr>
          <w:del w:id="1896" w:author="Tarek Hesham" w:date="2023-06-12T01:26: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FC" w14:textId="3F061B82" w:rsidR="003F0F49" w:rsidRPr="00FC4DE0" w:rsidDel="00185B6F" w:rsidRDefault="003F0F49" w:rsidP="000F464A">
            <w:pPr>
              <w:spacing w:after="120"/>
              <w:rPr>
                <w:del w:id="1897" w:author="Tarek Hesham" w:date="2023-06-12T01:26: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FD" w14:textId="685A2483" w:rsidR="003F0F49" w:rsidRPr="00FC4DE0" w:rsidDel="00185B6F" w:rsidRDefault="003F0F49" w:rsidP="000F464A">
            <w:pPr>
              <w:spacing w:after="120"/>
              <w:rPr>
                <w:del w:id="1898" w:author="Tarek Hesham" w:date="2023-06-12T01:26: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9FE" w14:textId="6537B112" w:rsidR="003F0F49" w:rsidRPr="00FC4DE0" w:rsidDel="00185B6F" w:rsidRDefault="003F0F49" w:rsidP="000F464A">
            <w:pPr>
              <w:spacing w:after="120"/>
              <w:rPr>
                <w:del w:id="1899" w:author="Tarek Hesham" w:date="2023-06-12T01:26:00Z"/>
                <w:rFonts w:cs="Arial"/>
              </w:rPr>
            </w:pPr>
          </w:p>
        </w:tc>
      </w:tr>
    </w:tbl>
    <w:p w14:paraId="086C8A00" w14:textId="60D3A3CA" w:rsidR="00932A5A" w:rsidRPr="00FC4DE0" w:rsidDel="00185B6F" w:rsidRDefault="00932A5A" w:rsidP="00932A5A">
      <w:pPr>
        <w:pStyle w:val="Heading3"/>
        <w:keepLines/>
        <w:numPr>
          <w:ilvl w:val="3"/>
          <w:numId w:val="14"/>
        </w:numPr>
        <w:spacing w:before="200" w:line="276" w:lineRule="auto"/>
        <w:rPr>
          <w:del w:id="1900" w:author="Tarek Hesham" w:date="2023-06-12T01:26:00Z"/>
          <w:sz w:val="20"/>
          <w:szCs w:val="20"/>
        </w:rPr>
      </w:pPr>
      <w:bookmarkStart w:id="1901" w:name="_Toc315172089"/>
      <w:bookmarkStart w:id="1902" w:name="_Toc315173641"/>
      <w:bookmarkStart w:id="1903" w:name="_Toc384317611"/>
      <w:bookmarkStart w:id="1904" w:name="_Toc481620252"/>
      <w:bookmarkStart w:id="1905" w:name="_Toc213828450"/>
      <w:del w:id="1906" w:author="Tarek Hesham" w:date="2023-06-12T01:26:00Z">
        <w:r w:rsidRPr="00FC4DE0" w:rsidDel="00185B6F">
          <w:rPr>
            <w:sz w:val="20"/>
            <w:szCs w:val="20"/>
          </w:rPr>
          <w:delText>Methods</w:delText>
        </w:r>
        <w:bookmarkEnd w:id="1901"/>
        <w:bookmarkEnd w:id="1902"/>
        <w:bookmarkEnd w:id="1903"/>
        <w:bookmarkEnd w:id="1904"/>
      </w:del>
    </w:p>
    <w:p w14:paraId="086C8A01" w14:textId="453FDED5" w:rsidR="00932A5A" w:rsidRPr="00FC4DE0" w:rsidDel="00185B6F" w:rsidRDefault="00932A5A" w:rsidP="00932A5A">
      <w:pPr>
        <w:pStyle w:val="NormalText-Indent2"/>
        <w:rPr>
          <w:del w:id="1907" w:author="Tarek Hesham" w:date="2023-06-12T01:26:00Z"/>
          <w:rFonts w:cs="Arial"/>
        </w:rPr>
      </w:pPr>
      <w:del w:id="1908" w:author="Tarek Hesham" w:date="2023-06-12T01:26:00Z">
        <w:r w:rsidRPr="00FC4DE0" w:rsidDel="00185B6F">
          <w:rPr>
            <w:rFonts w:cs="Arial"/>
          </w:rPr>
          <w:delText xml:space="preserve">&lt;Provide Methods for web control&gt; </w:delText>
        </w:r>
      </w:del>
    </w:p>
    <w:p w14:paraId="086C8A02" w14:textId="3E546F57" w:rsidR="00932A5A" w:rsidRPr="00FC4DE0" w:rsidDel="00185B6F" w:rsidRDefault="00932A5A" w:rsidP="00E25920">
      <w:pPr>
        <w:rPr>
          <w:del w:id="1909" w:author="Tarek Hesham" w:date="2023-06-12T01:26:00Z"/>
        </w:rPr>
      </w:pPr>
    </w:p>
    <w:p w14:paraId="086C8A03" w14:textId="1EBC4936" w:rsidR="003F0F49" w:rsidRPr="00FC4DE0" w:rsidDel="00185B6F" w:rsidRDefault="003F0F49" w:rsidP="003F0F49">
      <w:pPr>
        <w:pStyle w:val="Heading2"/>
        <w:keepLines/>
        <w:numPr>
          <w:ilvl w:val="1"/>
          <w:numId w:val="14"/>
        </w:numPr>
        <w:spacing w:before="200" w:line="276" w:lineRule="auto"/>
        <w:ind w:hanging="792"/>
        <w:rPr>
          <w:del w:id="1910" w:author="Tarek Hesham" w:date="2023-06-12T01:26:00Z"/>
          <w:sz w:val="20"/>
          <w:szCs w:val="20"/>
        </w:rPr>
      </w:pPr>
      <w:bookmarkStart w:id="1911" w:name="_Toc315172090"/>
      <w:bookmarkStart w:id="1912" w:name="_Toc315173642"/>
      <w:bookmarkStart w:id="1913" w:name="_Toc384317612"/>
      <w:bookmarkStart w:id="1914" w:name="_Toc481620253"/>
      <w:del w:id="1915" w:author="Tarek Hesham" w:date="2023-06-12T01:26:00Z">
        <w:r w:rsidRPr="00FC4DE0" w:rsidDel="00185B6F">
          <w:rPr>
            <w:sz w:val="20"/>
            <w:szCs w:val="20"/>
          </w:rPr>
          <w:delText>EP Page Definitions</w:delText>
        </w:r>
        <w:bookmarkEnd w:id="1905"/>
        <w:bookmarkEnd w:id="1911"/>
        <w:bookmarkEnd w:id="1912"/>
        <w:bookmarkEnd w:id="1913"/>
        <w:bookmarkEnd w:id="1914"/>
      </w:del>
    </w:p>
    <w:p w14:paraId="086C8A04" w14:textId="385167C5" w:rsidR="003F0F49" w:rsidRPr="00FC4DE0" w:rsidDel="00185B6F" w:rsidRDefault="003F0F49" w:rsidP="003F0F49">
      <w:pPr>
        <w:rPr>
          <w:del w:id="1916" w:author="Tarek Hesham" w:date="2023-06-12T01:26:00Z"/>
          <w:rFonts w:cs="Arial"/>
        </w:rPr>
      </w:pPr>
    </w:p>
    <w:p w14:paraId="086C8A05" w14:textId="66EC8B65" w:rsidR="003F0F49" w:rsidRPr="00301ACE" w:rsidDel="00185B6F" w:rsidRDefault="00932A5A" w:rsidP="003F0F49">
      <w:pPr>
        <w:pStyle w:val="Heading3"/>
        <w:keepLines/>
        <w:numPr>
          <w:ilvl w:val="2"/>
          <w:numId w:val="14"/>
        </w:numPr>
        <w:spacing w:before="200" w:line="276" w:lineRule="auto"/>
        <w:ind w:left="810"/>
        <w:rPr>
          <w:del w:id="1917" w:author="Tarek Hesham" w:date="2023-06-12T01:26:00Z"/>
          <w:sz w:val="24"/>
          <w:szCs w:val="24"/>
        </w:rPr>
      </w:pPr>
      <w:bookmarkStart w:id="1918" w:name="_Toc315172091"/>
      <w:bookmarkStart w:id="1919" w:name="_Toc315173643"/>
      <w:bookmarkStart w:id="1920" w:name="_Toc384317613"/>
      <w:bookmarkStart w:id="1921" w:name="_Toc481620254"/>
      <w:del w:id="1922" w:author="Tarek Hesham" w:date="2023-06-12T01:26:00Z">
        <w:r w:rsidRPr="00301ACE" w:rsidDel="00185B6F">
          <w:rPr>
            <w:sz w:val="24"/>
            <w:szCs w:val="24"/>
          </w:rPr>
          <w:delText>&lt;Page Name&gt;</w:delText>
        </w:r>
        <w:bookmarkEnd w:id="1918"/>
        <w:bookmarkEnd w:id="1919"/>
        <w:bookmarkEnd w:id="1920"/>
        <w:bookmarkEnd w:id="1921"/>
      </w:del>
    </w:p>
    <w:p w14:paraId="086C8A06" w14:textId="47C60BA2" w:rsidR="00932A5A" w:rsidRPr="00FC4DE0" w:rsidDel="00185B6F" w:rsidRDefault="003F0F49" w:rsidP="003F0F49">
      <w:pPr>
        <w:ind w:firstLine="306"/>
        <w:rPr>
          <w:del w:id="1923" w:author="Tarek Hesham" w:date="2023-06-12T01:26:00Z"/>
          <w:rFonts w:cs="Arial"/>
        </w:rPr>
      </w:pPr>
      <w:del w:id="1924" w:author="Tarek Hesham" w:date="2023-06-12T01:26:00Z">
        <w:r w:rsidRPr="00FC4DE0" w:rsidDel="00185B6F">
          <w:rPr>
            <w:rFonts w:cs="Arial"/>
          </w:rPr>
          <w:delText xml:space="preserve">Visual design </w:delText>
        </w:r>
      </w:del>
    </w:p>
    <w:p w14:paraId="086C8A07" w14:textId="3EA5CA9F" w:rsidR="003F0F49" w:rsidRPr="00FC4DE0" w:rsidDel="00185B6F" w:rsidRDefault="003F0F49" w:rsidP="003F0F49">
      <w:pPr>
        <w:ind w:firstLine="306"/>
        <w:rPr>
          <w:del w:id="1925" w:author="Tarek Hesham" w:date="2023-06-12T01:26:00Z"/>
          <w:rFonts w:cs="Arial"/>
        </w:rPr>
      </w:pPr>
      <w:del w:id="1926" w:author="Tarek Hesham" w:date="2023-06-12T01:26:00Z">
        <w:r w:rsidRPr="00FC4DE0" w:rsidDel="00185B6F">
          <w:rPr>
            <w:rFonts w:cs="Arial"/>
          </w:rPr>
          <w:delText>Change Type: Add</w:delText>
        </w:r>
      </w:del>
    </w:p>
    <w:p w14:paraId="086C8A08" w14:textId="5350BA2C" w:rsidR="003F0F49" w:rsidRPr="00FC4DE0" w:rsidDel="00185B6F" w:rsidRDefault="003F0F49" w:rsidP="00437BD3">
      <w:pPr>
        <w:pStyle w:val="Heading3"/>
        <w:keepLines/>
        <w:numPr>
          <w:ilvl w:val="3"/>
          <w:numId w:val="14"/>
        </w:numPr>
        <w:spacing w:before="200" w:line="276" w:lineRule="auto"/>
        <w:rPr>
          <w:del w:id="1927" w:author="Tarek Hesham" w:date="2023-06-12T01:26:00Z"/>
          <w:sz w:val="20"/>
          <w:szCs w:val="20"/>
        </w:rPr>
      </w:pPr>
      <w:bookmarkStart w:id="1928" w:name="_Toc213828452"/>
      <w:bookmarkStart w:id="1929" w:name="_Toc315172092"/>
      <w:bookmarkStart w:id="1930" w:name="_Toc315173644"/>
      <w:bookmarkStart w:id="1931" w:name="_Toc384317614"/>
      <w:bookmarkStart w:id="1932" w:name="_Toc481620255"/>
      <w:del w:id="1933" w:author="Tarek Hesham" w:date="2023-06-12T01:26:00Z">
        <w:r w:rsidRPr="00FC4DE0" w:rsidDel="00185B6F">
          <w:rPr>
            <w:sz w:val="20"/>
            <w:szCs w:val="20"/>
          </w:rPr>
          <w:delText>Web Parts</w:delText>
        </w:r>
        <w:bookmarkEnd w:id="1928"/>
        <w:bookmarkEnd w:id="1929"/>
        <w:bookmarkEnd w:id="1930"/>
        <w:bookmarkEnd w:id="1931"/>
        <w:bookmarkEnd w:id="1932"/>
      </w:del>
    </w:p>
    <w:tbl>
      <w:tblPr>
        <w:tblW w:w="0" w:type="auto"/>
        <w:tblLayout w:type="fixed"/>
        <w:tblLook w:val="04A0" w:firstRow="1" w:lastRow="0" w:firstColumn="1" w:lastColumn="0" w:noHBand="0" w:noVBand="1"/>
      </w:tblPr>
      <w:tblGrid>
        <w:gridCol w:w="2952"/>
        <w:gridCol w:w="2952"/>
        <w:gridCol w:w="2952"/>
      </w:tblGrid>
      <w:tr w:rsidR="003F0F49" w:rsidRPr="00FC4DE0" w:rsidDel="00185B6F" w14:paraId="086C8A0C" w14:textId="4AA4AFB8" w:rsidTr="000F464A">
        <w:trPr>
          <w:del w:id="1934" w:author="Tarek Hesham" w:date="2023-06-12T01:26: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A09" w14:textId="20CA23E4" w:rsidR="003F0F49" w:rsidRPr="00FC4DE0" w:rsidDel="00185B6F" w:rsidRDefault="003F0F49" w:rsidP="000F464A">
            <w:pPr>
              <w:spacing w:after="120"/>
              <w:rPr>
                <w:del w:id="1935" w:author="Tarek Hesham" w:date="2023-06-12T01:26:00Z"/>
                <w:rFonts w:cs="Arial"/>
                <w:b/>
              </w:rPr>
            </w:pPr>
            <w:del w:id="1936" w:author="Tarek Hesham" w:date="2023-06-12T01:26:00Z">
              <w:r w:rsidRPr="00FC4DE0" w:rsidDel="00185B6F">
                <w:rPr>
                  <w:rFonts w:cs="Arial"/>
                  <w:b/>
                </w:rPr>
                <w:delText>Web Part Name</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A0A" w14:textId="0ACFFE48" w:rsidR="003F0F49" w:rsidRPr="00FC4DE0" w:rsidDel="00185B6F" w:rsidRDefault="003F0F49" w:rsidP="000F464A">
            <w:pPr>
              <w:spacing w:after="120"/>
              <w:rPr>
                <w:del w:id="1937" w:author="Tarek Hesham" w:date="2023-06-12T01:26:00Z"/>
                <w:rFonts w:cs="Arial"/>
                <w:b/>
              </w:rPr>
            </w:pPr>
            <w:del w:id="1938" w:author="Tarek Hesham" w:date="2023-06-12T01:26:00Z">
              <w:r w:rsidRPr="00FC4DE0" w:rsidDel="00185B6F">
                <w:rPr>
                  <w:rFonts w:cs="Arial"/>
                  <w:b/>
                </w:rPr>
                <w:delText>Content Item (optional)</w:delText>
              </w:r>
            </w:del>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86C8A0B" w14:textId="5F0E822C" w:rsidR="003F0F49" w:rsidRPr="00FC4DE0" w:rsidDel="00185B6F" w:rsidRDefault="003F0F49" w:rsidP="000F464A">
            <w:pPr>
              <w:spacing w:after="120"/>
              <w:rPr>
                <w:del w:id="1939" w:author="Tarek Hesham" w:date="2023-06-12T01:26:00Z"/>
                <w:rFonts w:cs="Arial"/>
                <w:b/>
              </w:rPr>
            </w:pPr>
            <w:del w:id="1940" w:author="Tarek Hesham" w:date="2023-06-12T01:26:00Z">
              <w:r w:rsidRPr="00FC4DE0" w:rsidDel="00185B6F">
                <w:rPr>
                  <w:rFonts w:cs="Arial"/>
                  <w:b/>
                </w:rPr>
                <w:delText>Other Properties</w:delText>
              </w:r>
            </w:del>
          </w:p>
        </w:tc>
      </w:tr>
      <w:tr w:rsidR="003F0F49" w:rsidRPr="00FC4DE0" w:rsidDel="00185B6F" w14:paraId="086C8A10" w14:textId="56723A25" w:rsidTr="000F464A">
        <w:trPr>
          <w:del w:id="1941" w:author="Tarek Hesham" w:date="2023-06-12T01:26:00Z"/>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C8A0D" w14:textId="2AF6089A" w:rsidR="003F0F49" w:rsidRPr="00FC4DE0" w:rsidDel="00185B6F" w:rsidRDefault="003F0F49" w:rsidP="000F464A">
            <w:pPr>
              <w:spacing w:after="120"/>
              <w:rPr>
                <w:del w:id="1942" w:author="Tarek Hesham" w:date="2023-06-12T01:26: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A0E" w14:textId="3BB4BEDB" w:rsidR="003F0F49" w:rsidRPr="00FC4DE0" w:rsidDel="00185B6F" w:rsidRDefault="003F0F49" w:rsidP="000F464A">
            <w:pPr>
              <w:spacing w:after="120"/>
              <w:rPr>
                <w:del w:id="1943" w:author="Tarek Hesham" w:date="2023-06-12T01:26:00Z"/>
                <w:rFonts w:cs="Arial"/>
              </w:rPr>
            </w:pP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C8A0F" w14:textId="200AB944" w:rsidR="003F0F49" w:rsidRPr="00FC4DE0" w:rsidDel="00185B6F" w:rsidRDefault="003F0F49" w:rsidP="000F464A">
            <w:pPr>
              <w:spacing w:after="120"/>
              <w:rPr>
                <w:del w:id="1944" w:author="Tarek Hesham" w:date="2023-06-12T01:26:00Z"/>
                <w:rFonts w:cs="Arial"/>
              </w:rPr>
            </w:pPr>
          </w:p>
        </w:tc>
      </w:tr>
    </w:tbl>
    <w:p w14:paraId="086C8A11" w14:textId="51E7D6D9" w:rsidR="003F0F49" w:rsidRPr="00FC4DE0" w:rsidDel="00185B6F" w:rsidRDefault="003F0F49" w:rsidP="00E25920">
      <w:pPr>
        <w:rPr>
          <w:del w:id="1945" w:author="Tarek Hesham" w:date="2023-06-12T01:26:00Z"/>
        </w:rPr>
      </w:pPr>
    </w:p>
    <w:p w14:paraId="086C8A12" w14:textId="462A24FD" w:rsidR="008F425B" w:rsidRPr="00FC4DE0" w:rsidDel="00185B6F" w:rsidRDefault="008F425B" w:rsidP="00F277CD">
      <w:pPr>
        <w:pStyle w:val="EstiloCuerpoAntes0pto"/>
        <w:rPr>
          <w:del w:id="1946" w:author="Tarek Hesham" w:date="2023-06-12T01:26:00Z"/>
          <w:rFonts w:ascii="Arial" w:hAnsi="Arial" w:cs="Arial"/>
          <w:sz w:val="20"/>
        </w:rPr>
      </w:pPr>
    </w:p>
    <w:p w14:paraId="086C8A13" w14:textId="101C608C" w:rsidR="008F425B" w:rsidRPr="00FC4DE0" w:rsidDel="00185B6F" w:rsidRDefault="008F425B" w:rsidP="00F277CD">
      <w:pPr>
        <w:pStyle w:val="EstiloCuerpoAntes0pto"/>
        <w:rPr>
          <w:del w:id="1947" w:author="Tarek Hesham" w:date="2023-06-12T01:26:00Z"/>
          <w:rFonts w:ascii="Arial" w:hAnsi="Arial" w:cs="Arial"/>
          <w:sz w:val="20"/>
        </w:rPr>
      </w:pPr>
    </w:p>
    <w:p w14:paraId="086C8A14" w14:textId="19DB01F4" w:rsidR="00F0676D" w:rsidRPr="000F464A" w:rsidDel="00185B6F" w:rsidRDefault="00FF1385" w:rsidP="008876EE">
      <w:pPr>
        <w:pStyle w:val="Heading1"/>
        <w:rPr>
          <w:del w:id="1948" w:author="Tarek Hesham" w:date="2023-06-12T01:26:00Z"/>
        </w:rPr>
      </w:pPr>
      <w:bookmarkStart w:id="1949" w:name="_Toc384317615"/>
      <w:bookmarkStart w:id="1950" w:name="_Toc481620256"/>
      <w:del w:id="1951" w:author="Tarek Hesham" w:date="2023-06-12T01:26:00Z">
        <w:r w:rsidRPr="000F464A" w:rsidDel="00185B6F">
          <w:delText>Detailed</w:delText>
        </w:r>
        <w:r w:rsidR="00F0676D" w:rsidRPr="000F464A" w:rsidDel="00185B6F">
          <w:delText xml:space="preserve"> Report </w:delText>
        </w:r>
        <w:r w:rsidRPr="000F464A" w:rsidDel="00185B6F">
          <w:delText>Design</w:delText>
        </w:r>
      </w:del>
      <w:bookmarkEnd w:id="1949"/>
      <w:ins w:id="1952" w:author="Christi Kehres" w:date="2017-05-03T22:20:00Z">
        <w:del w:id="1953" w:author="Tarek Hesham" w:date="2023-06-12T01:26:00Z">
          <w:r w:rsidR="00AF4F12" w:rsidDel="00185B6F">
            <w:delText xml:space="preserve"> </w:delText>
          </w:r>
        </w:del>
      </w:ins>
      <w:ins w:id="1954" w:author="Christi Kehres" w:date="2017-05-03T22:59:00Z">
        <w:del w:id="1955" w:author="Tarek Hesham" w:date="2023-06-12T01:26:00Z">
          <w:r w:rsidR="00F07EF7" w:rsidDel="00185B6F">
            <w:delText>and reporting Solutions</w:delText>
          </w:r>
        </w:del>
      </w:ins>
      <w:bookmarkEnd w:id="1950"/>
    </w:p>
    <w:p w14:paraId="261A47A3" w14:textId="0AD64A02" w:rsidR="00F07EF7" w:rsidDel="00185B6F" w:rsidRDefault="00F07EF7" w:rsidP="000F464A">
      <w:pPr>
        <w:pStyle w:val="Heading3"/>
        <w:keepLines/>
        <w:numPr>
          <w:ilvl w:val="1"/>
          <w:numId w:val="14"/>
        </w:numPr>
        <w:spacing w:before="200" w:line="276" w:lineRule="auto"/>
        <w:rPr>
          <w:ins w:id="1956" w:author="Christi Kehres" w:date="2017-05-03T22:59:00Z"/>
          <w:del w:id="1957" w:author="Tarek Hesham" w:date="2023-06-12T01:26:00Z"/>
          <w:sz w:val="28"/>
          <w:szCs w:val="28"/>
        </w:rPr>
      </w:pPr>
      <w:bookmarkStart w:id="1958" w:name="_Toc481620257"/>
      <w:bookmarkStart w:id="1959" w:name="_Toc315173645"/>
      <w:bookmarkStart w:id="1960" w:name="_Toc384317616"/>
      <w:ins w:id="1961" w:author="Christi Kehres" w:date="2017-05-03T22:59:00Z">
        <w:del w:id="1962" w:author="Tarek Hesham" w:date="2023-06-12T01:26:00Z">
          <w:r w:rsidDel="00185B6F">
            <w:rPr>
              <w:sz w:val="28"/>
              <w:szCs w:val="28"/>
            </w:rPr>
            <w:delText>Operations</w:delText>
          </w:r>
          <w:bookmarkEnd w:id="1958"/>
        </w:del>
      </w:ins>
    </w:p>
    <w:p w14:paraId="086C8A15" w14:textId="1516204C" w:rsidR="000F464A" w:rsidRPr="00301ACE" w:rsidDel="00185B6F" w:rsidRDefault="00F07EF7">
      <w:pPr>
        <w:pStyle w:val="Heading3"/>
        <w:keepLines/>
        <w:numPr>
          <w:ilvl w:val="2"/>
          <w:numId w:val="14"/>
        </w:numPr>
        <w:spacing w:before="200" w:line="276" w:lineRule="auto"/>
        <w:rPr>
          <w:del w:id="1963" w:author="Tarek Hesham" w:date="2023-06-12T01:26:00Z"/>
          <w:sz w:val="28"/>
          <w:szCs w:val="28"/>
        </w:rPr>
        <w:pPrChange w:id="1964" w:author="Christi Kehres" w:date="2017-05-03T22:59:00Z">
          <w:pPr>
            <w:pStyle w:val="Heading3"/>
            <w:keepLines/>
            <w:numPr>
              <w:ilvl w:val="1"/>
              <w:numId w:val="14"/>
            </w:numPr>
            <w:spacing w:before="200" w:line="276" w:lineRule="auto"/>
            <w:ind w:left="1080" w:hanging="720"/>
          </w:pPr>
        </w:pPrChange>
      </w:pPr>
      <w:bookmarkStart w:id="1965" w:name="_Toc481620258"/>
      <w:ins w:id="1966" w:author="Christi Kehres" w:date="2017-05-03T22:59:00Z">
        <w:del w:id="1967" w:author="Tarek Hesham" w:date="2023-06-12T01:26:00Z">
          <w:r w:rsidDel="00185B6F">
            <w:rPr>
              <w:sz w:val="28"/>
              <w:szCs w:val="28"/>
            </w:rPr>
            <w:delText>&lt;Name of Report</w:delText>
          </w:r>
        </w:del>
      </w:ins>
      <w:ins w:id="1968" w:author="Christi Kehres" w:date="2017-05-03T23:00:00Z">
        <w:del w:id="1969" w:author="Tarek Hesham" w:date="2023-06-12T01:26:00Z">
          <w:r w:rsidDel="00185B6F">
            <w:rPr>
              <w:sz w:val="28"/>
              <w:szCs w:val="28"/>
            </w:rPr>
            <w:delText>&gt;</w:delText>
          </w:r>
        </w:del>
      </w:ins>
      <w:bookmarkEnd w:id="1965"/>
      <w:del w:id="1970" w:author="Tarek Hesham" w:date="2023-06-12T01:26:00Z">
        <w:r w:rsidR="000F464A" w:rsidRPr="00301ACE" w:rsidDel="00185B6F">
          <w:rPr>
            <w:sz w:val="28"/>
            <w:szCs w:val="28"/>
          </w:rPr>
          <w:delText>&lt;Name of Report&gt;</w:delText>
        </w:r>
        <w:bookmarkEnd w:id="1959"/>
        <w:bookmarkEnd w:id="1960"/>
      </w:del>
    </w:p>
    <w:p w14:paraId="086C8A16" w14:textId="4D3BF601" w:rsidR="000F464A" w:rsidRPr="00FC4DE0" w:rsidDel="00185B6F" w:rsidRDefault="000F464A" w:rsidP="000F464A">
      <w:pPr>
        <w:pStyle w:val="ListParagraph"/>
        <w:ind w:left="540"/>
        <w:rPr>
          <w:del w:id="1971" w:author="Tarek Hesham" w:date="2023-06-12T01:26:00Z"/>
          <w:rFonts w:cs="Arial"/>
        </w:rPr>
      </w:pPr>
      <w:del w:id="1972" w:author="Tarek Hesham" w:date="2023-06-12T01:26:00Z">
        <w:r w:rsidRPr="00FC4DE0" w:rsidDel="00185B6F">
          <w:rPr>
            <w:rFonts w:cs="Arial"/>
          </w:rPr>
          <w:delText>Change Type: Add/Modify</w:delText>
        </w:r>
      </w:del>
    </w:p>
    <w:p w14:paraId="086C8A17" w14:textId="105965D9" w:rsidR="000F464A" w:rsidRPr="00FC4DE0" w:rsidDel="00185B6F" w:rsidRDefault="000F464A" w:rsidP="000F464A">
      <w:pPr>
        <w:pStyle w:val="ListParagraph"/>
        <w:ind w:left="360" w:firstLine="180"/>
        <w:rPr>
          <w:del w:id="1973" w:author="Tarek Hesham" w:date="2023-06-12T01:26:00Z"/>
          <w:rFonts w:cs="Arial"/>
          <w:i/>
          <w:iCs/>
        </w:rPr>
      </w:pPr>
    </w:p>
    <w:tbl>
      <w:tblPr>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0F464A" w:rsidRPr="00FC4DE0" w:rsidDel="00185B6F" w14:paraId="086C8A1A" w14:textId="52C6F2CA" w:rsidTr="000F464A">
        <w:trPr>
          <w:trHeight w:val="207"/>
          <w:del w:id="1974" w:author="Tarek Hesham" w:date="2023-06-12T01:26:00Z"/>
        </w:trPr>
        <w:tc>
          <w:tcPr>
            <w:tcW w:w="2926" w:type="dxa"/>
            <w:shd w:val="clear" w:color="auto" w:fill="C6D9F1" w:themeFill="text2" w:themeFillTint="33"/>
          </w:tcPr>
          <w:p w14:paraId="086C8A18" w14:textId="6366188C" w:rsidR="000F464A" w:rsidRPr="00FC4DE0" w:rsidDel="00185B6F" w:rsidRDefault="000F464A" w:rsidP="000F464A">
            <w:pPr>
              <w:rPr>
                <w:del w:id="1975" w:author="Tarek Hesham" w:date="2023-06-12T01:26:00Z"/>
                <w:rFonts w:cs="Arial"/>
                <w:b/>
                <w:bCs/>
                <w:color w:val="000000" w:themeColor="text1"/>
              </w:rPr>
            </w:pPr>
            <w:del w:id="1976" w:author="Tarek Hesham" w:date="2023-06-12T01:26:00Z">
              <w:r w:rsidRPr="00FC4DE0" w:rsidDel="00185B6F">
                <w:rPr>
                  <w:rFonts w:cs="Arial"/>
                  <w:b/>
                  <w:bCs/>
                  <w:color w:val="000000" w:themeColor="text1"/>
                </w:rPr>
                <w:delText>Description:</w:delText>
              </w:r>
            </w:del>
          </w:p>
        </w:tc>
        <w:tc>
          <w:tcPr>
            <w:tcW w:w="5993" w:type="dxa"/>
            <w:shd w:val="clear" w:color="auto" w:fill="FFFFFF" w:themeFill="background1"/>
          </w:tcPr>
          <w:p w14:paraId="086C8A19" w14:textId="5EC8A74C" w:rsidR="000F464A" w:rsidRPr="00FC4DE0" w:rsidDel="00185B6F" w:rsidRDefault="000F464A" w:rsidP="000F464A">
            <w:pPr>
              <w:rPr>
                <w:del w:id="1977" w:author="Tarek Hesham" w:date="2023-06-12T01:26:00Z"/>
                <w:rFonts w:cs="Arial"/>
                <w:color w:val="000000" w:themeColor="text1"/>
              </w:rPr>
            </w:pPr>
          </w:p>
        </w:tc>
      </w:tr>
      <w:tr w:rsidR="000F464A" w:rsidRPr="00FC4DE0" w:rsidDel="00185B6F" w14:paraId="086C8A1D" w14:textId="4A7FAC8F" w:rsidTr="000F464A">
        <w:trPr>
          <w:trHeight w:val="207"/>
          <w:del w:id="1978" w:author="Tarek Hesham" w:date="2023-06-12T01:26:00Z"/>
        </w:trPr>
        <w:tc>
          <w:tcPr>
            <w:tcW w:w="2926" w:type="dxa"/>
            <w:shd w:val="clear" w:color="auto" w:fill="C6D9F1" w:themeFill="text2" w:themeFillTint="33"/>
          </w:tcPr>
          <w:p w14:paraId="086C8A1B" w14:textId="4C600B14" w:rsidR="000F464A" w:rsidRPr="00FC4DE0" w:rsidDel="00185B6F" w:rsidRDefault="000F464A" w:rsidP="000F464A">
            <w:pPr>
              <w:rPr>
                <w:del w:id="1979" w:author="Tarek Hesham" w:date="2023-06-12T01:26:00Z"/>
                <w:rFonts w:cs="Arial"/>
                <w:b/>
                <w:bCs/>
                <w:color w:val="000000" w:themeColor="text1"/>
              </w:rPr>
            </w:pPr>
            <w:del w:id="1980" w:author="Tarek Hesham" w:date="2023-06-12T01:26:00Z">
              <w:r w:rsidRPr="00FC4DE0" w:rsidDel="00185B6F">
                <w:rPr>
                  <w:rFonts w:cs="Arial"/>
                  <w:b/>
                  <w:bCs/>
                  <w:color w:val="000000" w:themeColor="text1"/>
                </w:rPr>
                <w:delText>Property</w:delText>
              </w:r>
            </w:del>
          </w:p>
        </w:tc>
        <w:tc>
          <w:tcPr>
            <w:tcW w:w="5993" w:type="dxa"/>
            <w:shd w:val="clear" w:color="auto" w:fill="C6D9F1" w:themeFill="text2" w:themeFillTint="33"/>
          </w:tcPr>
          <w:p w14:paraId="086C8A1C" w14:textId="5ED27281" w:rsidR="000F464A" w:rsidRPr="00FC4DE0" w:rsidDel="00185B6F" w:rsidRDefault="000F464A" w:rsidP="000F464A">
            <w:pPr>
              <w:rPr>
                <w:del w:id="1981" w:author="Tarek Hesham" w:date="2023-06-12T01:26:00Z"/>
                <w:rFonts w:cs="Arial"/>
                <w:b/>
                <w:bCs/>
                <w:color w:val="000000" w:themeColor="text1"/>
              </w:rPr>
            </w:pPr>
            <w:del w:id="1982" w:author="Tarek Hesham" w:date="2023-06-12T01:26:00Z">
              <w:r w:rsidRPr="00FC4DE0" w:rsidDel="00185B6F">
                <w:rPr>
                  <w:rFonts w:cs="Arial"/>
                  <w:b/>
                  <w:bCs/>
                  <w:color w:val="000000" w:themeColor="text1"/>
                </w:rPr>
                <w:delText>Value</w:delText>
              </w:r>
            </w:del>
          </w:p>
        </w:tc>
      </w:tr>
      <w:tr w:rsidR="000F464A" w:rsidRPr="00FC4DE0" w:rsidDel="00185B6F" w14:paraId="086C8A20" w14:textId="79D3C5D9" w:rsidTr="000F464A">
        <w:trPr>
          <w:trHeight w:val="739"/>
          <w:del w:id="1983" w:author="Tarek Hesham" w:date="2023-06-12T01:26:00Z"/>
        </w:trPr>
        <w:tc>
          <w:tcPr>
            <w:tcW w:w="2926" w:type="dxa"/>
          </w:tcPr>
          <w:p w14:paraId="086C8A1E" w14:textId="20EFF33B" w:rsidR="000F464A" w:rsidRPr="00FC4DE0" w:rsidDel="00185B6F" w:rsidRDefault="000F464A" w:rsidP="000F464A">
            <w:pPr>
              <w:rPr>
                <w:del w:id="1984" w:author="Tarek Hesham" w:date="2023-06-12T01:26:00Z"/>
                <w:rFonts w:cs="Arial"/>
              </w:rPr>
            </w:pPr>
            <w:del w:id="1985" w:author="Tarek Hesham" w:date="2023-06-12T01:26:00Z">
              <w:r w:rsidRPr="00FC4DE0" w:rsidDel="00185B6F">
                <w:rPr>
                  <w:rFonts w:cs="Arial"/>
                </w:rPr>
                <w:delText>Report library</w:delText>
              </w:r>
            </w:del>
          </w:p>
        </w:tc>
        <w:tc>
          <w:tcPr>
            <w:tcW w:w="5993" w:type="dxa"/>
          </w:tcPr>
          <w:p w14:paraId="086C8A1F" w14:textId="75EF566F" w:rsidR="000F464A" w:rsidRPr="00FC4DE0" w:rsidDel="00185B6F" w:rsidRDefault="00410408" w:rsidP="000F464A">
            <w:pPr>
              <w:pStyle w:val="ListParagraph"/>
              <w:ind w:left="0"/>
              <w:rPr>
                <w:del w:id="1986" w:author="Tarek Hesham" w:date="2023-06-12T01:26:00Z"/>
                <w:rFonts w:cs="Arial"/>
              </w:rPr>
            </w:pPr>
            <w:del w:id="1987" w:author="Tarek Hesham" w:date="2023-06-12T01:26:00Z">
              <w:r w:rsidRPr="00FC4DE0" w:rsidDel="00185B6F">
                <w:rPr>
                  <w:rFonts w:cs="Arial"/>
                </w:rPr>
                <w:delText>Give Report Project</w:delText>
              </w:r>
            </w:del>
          </w:p>
        </w:tc>
      </w:tr>
      <w:tr w:rsidR="000F464A" w:rsidRPr="00FC4DE0" w:rsidDel="00185B6F" w14:paraId="086C8A23" w14:textId="7DE012EF" w:rsidTr="000F464A">
        <w:trPr>
          <w:trHeight w:val="739"/>
          <w:del w:id="1988" w:author="Tarek Hesham" w:date="2023-06-12T01:26:00Z"/>
        </w:trPr>
        <w:tc>
          <w:tcPr>
            <w:tcW w:w="2926" w:type="dxa"/>
          </w:tcPr>
          <w:p w14:paraId="086C8A21" w14:textId="37C420BE" w:rsidR="000F464A" w:rsidRPr="00FC4DE0" w:rsidDel="00185B6F" w:rsidRDefault="000F464A" w:rsidP="000F464A">
            <w:pPr>
              <w:rPr>
                <w:del w:id="1989" w:author="Tarek Hesham" w:date="2023-06-12T01:26:00Z"/>
                <w:rFonts w:cs="Arial"/>
              </w:rPr>
            </w:pPr>
            <w:del w:id="1990" w:author="Tarek Hesham" w:date="2023-06-12T01:26:00Z">
              <w:r w:rsidRPr="00FC4DE0" w:rsidDel="00185B6F">
                <w:rPr>
                  <w:rFonts w:cs="Arial"/>
                </w:rPr>
                <w:delText>Report library type</w:delText>
              </w:r>
            </w:del>
          </w:p>
        </w:tc>
        <w:tc>
          <w:tcPr>
            <w:tcW w:w="5993" w:type="dxa"/>
          </w:tcPr>
          <w:p w14:paraId="086C8A22" w14:textId="0BEC28A6" w:rsidR="000F464A" w:rsidRPr="00FC4DE0" w:rsidDel="00185B6F" w:rsidRDefault="00410408" w:rsidP="000F464A">
            <w:pPr>
              <w:pStyle w:val="ListParagraph"/>
              <w:ind w:left="0"/>
              <w:rPr>
                <w:del w:id="1991" w:author="Tarek Hesham" w:date="2023-06-12T01:26:00Z"/>
                <w:rFonts w:cs="Arial"/>
              </w:rPr>
            </w:pPr>
            <w:del w:id="1992" w:author="Tarek Hesham" w:date="2023-06-12T01:26:00Z">
              <w:r w:rsidRPr="00FC4DE0" w:rsidDel="00185B6F">
                <w:rPr>
                  <w:rFonts w:cs="Arial"/>
                </w:rPr>
                <w:delText>New / Existing</w:delText>
              </w:r>
            </w:del>
          </w:p>
        </w:tc>
      </w:tr>
      <w:tr w:rsidR="0040739A" w:rsidRPr="00FC4DE0" w:rsidDel="00185B6F" w14:paraId="086C8A26" w14:textId="1E552F97" w:rsidTr="000F464A">
        <w:trPr>
          <w:trHeight w:val="739"/>
          <w:del w:id="1993" w:author="Tarek Hesham" w:date="2023-06-12T01:26:00Z"/>
        </w:trPr>
        <w:tc>
          <w:tcPr>
            <w:tcW w:w="2926" w:type="dxa"/>
          </w:tcPr>
          <w:p w14:paraId="086C8A24" w14:textId="6D1035CE" w:rsidR="0040739A" w:rsidRPr="00FC4DE0" w:rsidDel="00185B6F" w:rsidRDefault="0040739A" w:rsidP="000F464A">
            <w:pPr>
              <w:rPr>
                <w:del w:id="1994" w:author="Tarek Hesham" w:date="2023-06-12T01:26:00Z"/>
                <w:rFonts w:cs="Arial"/>
              </w:rPr>
            </w:pPr>
            <w:del w:id="1995" w:author="Tarek Hesham" w:date="2023-06-12T01:26:00Z">
              <w:r w:rsidDel="00185B6F">
                <w:rPr>
                  <w:rFonts w:cs="Arial"/>
                </w:rPr>
                <w:delText>Paper Size</w:delText>
              </w:r>
            </w:del>
          </w:p>
        </w:tc>
        <w:tc>
          <w:tcPr>
            <w:tcW w:w="5993" w:type="dxa"/>
          </w:tcPr>
          <w:p w14:paraId="086C8A25" w14:textId="21ED0E95" w:rsidR="0040739A" w:rsidRPr="00FC4DE0" w:rsidDel="00185B6F" w:rsidRDefault="0040739A" w:rsidP="000F464A">
            <w:pPr>
              <w:pStyle w:val="ListParagraph"/>
              <w:ind w:left="0"/>
              <w:rPr>
                <w:del w:id="1996" w:author="Tarek Hesham" w:date="2023-06-12T01:26:00Z"/>
                <w:rFonts w:cs="Arial"/>
              </w:rPr>
            </w:pPr>
          </w:p>
        </w:tc>
      </w:tr>
      <w:tr w:rsidR="0040739A" w:rsidRPr="00FC4DE0" w:rsidDel="00185B6F" w14:paraId="086C8A2B" w14:textId="223A8376" w:rsidTr="000F464A">
        <w:trPr>
          <w:trHeight w:val="739"/>
          <w:del w:id="1997" w:author="Tarek Hesham" w:date="2023-06-12T01:26:00Z"/>
        </w:trPr>
        <w:tc>
          <w:tcPr>
            <w:tcW w:w="2926" w:type="dxa"/>
          </w:tcPr>
          <w:p w14:paraId="086C8A27" w14:textId="7D2C8054" w:rsidR="0040739A" w:rsidDel="00185B6F" w:rsidRDefault="0040739A" w:rsidP="000F464A">
            <w:pPr>
              <w:rPr>
                <w:del w:id="1998" w:author="Tarek Hesham" w:date="2023-06-12T01:26:00Z"/>
                <w:rFonts w:cs="Arial"/>
              </w:rPr>
            </w:pPr>
            <w:del w:id="1999" w:author="Tarek Hesham" w:date="2023-06-12T01:26:00Z">
              <w:r w:rsidDel="00185B6F">
                <w:rPr>
                  <w:rFonts w:cs="Arial"/>
                </w:rPr>
                <w:delText>Font Size</w:delText>
              </w:r>
            </w:del>
          </w:p>
        </w:tc>
        <w:tc>
          <w:tcPr>
            <w:tcW w:w="5993" w:type="dxa"/>
          </w:tcPr>
          <w:p w14:paraId="086C8A28" w14:textId="6264BFCC" w:rsidR="0040739A" w:rsidDel="00185B6F" w:rsidRDefault="0040739A" w:rsidP="000F464A">
            <w:pPr>
              <w:pStyle w:val="ListParagraph"/>
              <w:ind w:left="0"/>
              <w:rPr>
                <w:del w:id="2000" w:author="Tarek Hesham" w:date="2023-06-12T01:26:00Z"/>
                <w:rFonts w:cs="Arial"/>
              </w:rPr>
            </w:pPr>
            <w:del w:id="2001" w:author="Tarek Hesham" w:date="2023-06-12T01:26:00Z">
              <w:r w:rsidDel="00185B6F">
                <w:rPr>
                  <w:rFonts w:cs="Arial"/>
                </w:rPr>
                <w:delText>Header - ?</w:delText>
              </w:r>
            </w:del>
          </w:p>
          <w:p w14:paraId="086C8A29" w14:textId="132C0174" w:rsidR="0040739A" w:rsidDel="00185B6F" w:rsidRDefault="0040739A" w:rsidP="000F464A">
            <w:pPr>
              <w:pStyle w:val="ListParagraph"/>
              <w:ind w:left="0"/>
              <w:rPr>
                <w:del w:id="2002" w:author="Tarek Hesham" w:date="2023-06-12T01:26:00Z"/>
                <w:rFonts w:cs="Arial"/>
              </w:rPr>
            </w:pPr>
            <w:del w:id="2003" w:author="Tarek Hesham" w:date="2023-06-12T01:26:00Z">
              <w:r w:rsidDel="00185B6F">
                <w:rPr>
                  <w:rFonts w:cs="Arial"/>
                </w:rPr>
                <w:delText>Body - ?</w:delText>
              </w:r>
            </w:del>
          </w:p>
          <w:p w14:paraId="086C8A2A" w14:textId="39879A62" w:rsidR="0040739A" w:rsidRPr="00FC4DE0" w:rsidDel="00185B6F" w:rsidRDefault="0040739A" w:rsidP="000F464A">
            <w:pPr>
              <w:pStyle w:val="ListParagraph"/>
              <w:ind w:left="0"/>
              <w:rPr>
                <w:del w:id="2004" w:author="Tarek Hesham" w:date="2023-06-12T01:26:00Z"/>
                <w:rFonts w:cs="Arial"/>
              </w:rPr>
            </w:pPr>
            <w:del w:id="2005" w:author="Tarek Hesham" w:date="2023-06-12T01:26:00Z">
              <w:r w:rsidDel="00185B6F">
                <w:rPr>
                  <w:rFonts w:cs="Arial"/>
                </w:rPr>
                <w:delText>Footer - ?</w:delText>
              </w:r>
            </w:del>
          </w:p>
        </w:tc>
      </w:tr>
      <w:tr w:rsidR="0040739A" w:rsidRPr="00FC4DE0" w:rsidDel="00185B6F" w14:paraId="086C8A2E" w14:textId="5AB32F9B" w:rsidTr="000F464A">
        <w:trPr>
          <w:trHeight w:val="739"/>
          <w:del w:id="2006" w:author="Tarek Hesham" w:date="2023-06-12T01:26:00Z"/>
        </w:trPr>
        <w:tc>
          <w:tcPr>
            <w:tcW w:w="2926" w:type="dxa"/>
          </w:tcPr>
          <w:p w14:paraId="086C8A2C" w14:textId="489F27E6" w:rsidR="0040739A" w:rsidDel="00185B6F" w:rsidRDefault="0040739A" w:rsidP="000F464A">
            <w:pPr>
              <w:rPr>
                <w:del w:id="2007" w:author="Tarek Hesham" w:date="2023-06-12T01:26:00Z"/>
                <w:rFonts w:cs="Arial"/>
              </w:rPr>
            </w:pPr>
            <w:del w:id="2008" w:author="Tarek Hesham" w:date="2023-06-12T01:26:00Z">
              <w:r w:rsidDel="00185B6F">
                <w:rPr>
                  <w:rFonts w:cs="Arial"/>
                </w:rPr>
                <w:delText>Accessible from EP</w:delText>
              </w:r>
            </w:del>
          </w:p>
        </w:tc>
        <w:tc>
          <w:tcPr>
            <w:tcW w:w="5993" w:type="dxa"/>
          </w:tcPr>
          <w:p w14:paraId="086C8A2D" w14:textId="1D979170" w:rsidR="0040739A" w:rsidDel="00185B6F" w:rsidRDefault="0040739A" w:rsidP="000F464A">
            <w:pPr>
              <w:pStyle w:val="ListParagraph"/>
              <w:ind w:left="0"/>
              <w:rPr>
                <w:del w:id="2009" w:author="Tarek Hesham" w:date="2023-06-12T01:26:00Z"/>
                <w:rFonts w:cs="Arial"/>
              </w:rPr>
            </w:pPr>
            <w:del w:id="2010" w:author="Tarek Hesham" w:date="2023-06-12T01:26:00Z">
              <w:r w:rsidDel="00185B6F">
                <w:rPr>
                  <w:rFonts w:cs="Arial"/>
                </w:rPr>
                <w:delText>Yes* / No</w:delText>
              </w:r>
            </w:del>
          </w:p>
        </w:tc>
      </w:tr>
      <w:tr w:rsidR="0040739A" w:rsidRPr="00FC4DE0" w:rsidDel="00185B6F" w14:paraId="086C8A31" w14:textId="267129B9" w:rsidTr="000F464A">
        <w:trPr>
          <w:trHeight w:val="739"/>
          <w:del w:id="2011" w:author="Tarek Hesham" w:date="2023-06-12T01:26:00Z"/>
        </w:trPr>
        <w:tc>
          <w:tcPr>
            <w:tcW w:w="2926" w:type="dxa"/>
          </w:tcPr>
          <w:p w14:paraId="086C8A2F" w14:textId="65E17372" w:rsidR="0040739A" w:rsidDel="00185B6F" w:rsidRDefault="0040739A" w:rsidP="000F464A">
            <w:pPr>
              <w:rPr>
                <w:del w:id="2012" w:author="Tarek Hesham" w:date="2023-06-12T01:26:00Z"/>
                <w:rFonts w:cs="Arial"/>
              </w:rPr>
            </w:pPr>
            <w:del w:id="2013" w:author="Tarek Hesham" w:date="2023-06-12T01:26:00Z">
              <w:r w:rsidDel="00185B6F">
                <w:rPr>
                  <w:rFonts w:cs="Arial"/>
                </w:rPr>
                <w:delText>Other Properties</w:delText>
              </w:r>
            </w:del>
          </w:p>
        </w:tc>
        <w:tc>
          <w:tcPr>
            <w:tcW w:w="5993" w:type="dxa"/>
          </w:tcPr>
          <w:p w14:paraId="086C8A30" w14:textId="1516CADC" w:rsidR="0040739A" w:rsidDel="00185B6F" w:rsidRDefault="0040739A" w:rsidP="000F464A">
            <w:pPr>
              <w:pStyle w:val="ListParagraph"/>
              <w:ind w:left="0"/>
              <w:rPr>
                <w:del w:id="2014" w:author="Tarek Hesham" w:date="2023-06-12T01:26:00Z"/>
                <w:rFonts w:cs="Arial"/>
              </w:rPr>
            </w:pPr>
          </w:p>
        </w:tc>
      </w:tr>
    </w:tbl>
    <w:p w14:paraId="086C8A32" w14:textId="4261F197" w:rsidR="000F464A" w:rsidRPr="00FC4DE0" w:rsidDel="00185B6F" w:rsidRDefault="0040739A" w:rsidP="000F464A">
      <w:pPr>
        <w:pStyle w:val="ListParagraph"/>
        <w:ind w:left="360" w:firstLine="180"/>
        <w:rPr>
          <w:del w:id="2015" w:author="Tarek Hesham" w:date="2023-06-12T01:26:00Z"/>
          <w:rFonts w:cs="Arial"/>
        </w:rPr>
      </w:pPr>
      <w:del w:id="2016" w:author="Tarek Hesham" w:date="2023-06-12T01:26:00Z">
        <w:r w:rsidDel="00185B6F">
          <w:rPr>
            <w:rFonts w:cs="Arial"/>
          </w:rPr>
          <w:delText xml:space="preserve">Yes* - </w:delText>
        </w:r>
        <w:r w:rsidRPr="0040739A" w:rsidDel="00185B6F">
          <w:rPr>
            <w:rFonts w:cs="Arial"/>
          </w:rPr>
          <w:delText>specify the objects like URL and other web related objects</w:delText>
        </w:r>
        <w:r w:rsidDel="00185B6F">
          <w:rPr>
            <w:rFonts w:cs="Arial"/>
          </w:rPr>
          <w:delText xml:space="preserve"> in </w:delText>
        </w:r>
        <w:r w:rsidR="00B95A7A" w:rsidDel="00185B6F">
          <w:rPr>
            <w:rFonts w:cs="Arial"/>
          </w:rPr>
          <w:delText>other</w:delText>
        </w:r>
        <w:r w:rsidDel="00185B6F">
          <w:rPr>
            <w:rFonts w:cs="Arial"/>
          </w:rPr>
          <w:delText xml:space="preserve"> properties section</w:delText>
        </w:r>
      </w:del>
    </w:p>
    <w:p w14:paraId="086C8A33" w14:textId="7A139126" w:rsidR="000F464A" w:rsidRPr="00301ACE" w:rsidDel="00185B6F" w:rsidRDefault="000F464A">
      <w:pPr>
        <w:pStyle w:val="Heading4"/>
        <w:keepLines/>
        <w:numPr>
          <w:ilvl w:val="3"/>
          <w:numId w:val="14"/>
        </w:numPr>
        <w:spacing w:before="200" w:line="276" w:lineRule="auto"/>
        <w:rPr>
          <w:del w:id="2017" w:author="Tarek Hesham" w:date="2023-06-12T01:26:00Z"/>
          <w:rFonts w:cs="Arial"/>
          <w:szCs w:val="24"/>
        </w:rPr>
        <w:pPrChange w:id="2018" w:author="Christi Kehres" w:date="2017-05-03T23:00:00Z">
          <w:pPr>
            <w:pStyle w:val="Heading4"/>
            <w:keepLines/>
            <w:numPr>
              <w:ilvl w:val="2"/>
              <w:numId w:val="14"/>
            </w:numPr>
            <w:spacing w:before="200" w:line="276" w:lineRule="auto"/>
            <w:ind w:left="1170" w:hanging="720"/>
          </w:pPr>
        </w:pPrChange>
      </w:pPr>
      <w:bookmarkStart w:id="2019" w:name="_Toc184779137"/>
      <w:bookmarkStart w:id="2020" w:name="_Toc219538880"/>
      <w:del w:id="2021" w:author="Tarek Hesham" w:date="2023-06-12T01:26:00Z">
        <w:r w:rsidRPr="00301ACE" w:rsidDel="00185B6F">
          <w:rPr>
            <w:rFonts w:cs="Arial"/>
            <w:szCs w:val="24"/>
          </w:rPr>
          <w:delText>SSRS Data</w:delText>
        </w:r>
        <w:bookmarkEnd w:id="2019"/>
        <w:r w:rsidRPr="00301ACE" w:rsidDel="00185B6F">
          <w:rPr>
            <w:rFonts w:cs="Arial"/>
            <w:szCs w:val="24"/>
          </w:rPr>
          <w:delText>sets</w:delText>
        </w:r>
        <w:bookmarkEnd w:id="2020"/>
        <w:r w:rsidRPr="00301ACE" w:rsidDel="00185B6F">
          <w:rPr>
            <w:rFonts w:cs="Arial"/>
            <w:szCs w:val="24"/>
          </w:rPr>
          <w:delText xml:space="preserve"> </w:delText>
        </w:r>
      </w:del>
    </w:p>
    <w:p w14:paraId="086C8A34" w14:textId="750E8704" w:rsidR="000F464A" w:rsidRPr="00FC4DE0" w:rsidDel="00185B6F" w:rsidRDefault="000F464A" w:rsidP="00410408">
      <w:pPr>
        <w:pStyle w:val="ListParagraph"/>
        <w:ind w:left="540"/>
        <w:rPr>
          <w:del w:id="2022" w:author="Tarek Hesham" w:date="2023-06-12T01:26:00Z"/>
          <w:rFonts w:cs="Arial"/>
        </w:rPr>
      </w:pPr>
      <w:del w:id="2023" w:author="Tarek Hesham" w:date="2023-06-12T01:26:00Z">
        <w:r w:rsidRPr="00FC4DE0" w:rsidDel="00185B6F">
          <w:rPr>
            <w:rFonts w:cs="Arial"/>
          </w:rPr>
          <w:delText>Describe all datasets that are used in the report.</w:delText>
        </w:r>
      </w:del>
    </w:p>
    <w:p w14:paraId="086C8A35" w14:textId="621CED7F" w:rsidR="000F464A" w:rsidRPr="00FC4DE0" w:rsidDel="00185B6F" w:rsidRDefault="000F464A">
      <w:pPr>
        <w:pStyle w:val="Heading3"/>
        <w:keepLines/>
        <w:numPr>
          <w:ilvl w:val="4"/>
          <w:numId w:val="14"/>
        </w:numPr>
        <w:spacing w:before="200" w:line="276" w:lineRule="auto"/>
        <w:rPr>
          <w:del w:id="2024" w:author="Tarek Hesham" w:date="2023-06-12T01:26:00Z"/>
          <w:sz w:val="20"/>
          <w:szCs w:val="20"/>
        </w:rPr>
        <w:pPrChange w:id="2025" w:author="Christi Kehres" w:date="2017-05-03T23:00:00Z">
          <w:pPr>
            <w:pStyle w:val="Heading3"/>
            <w:keepLines/>
            <w:numPr>
              <w:ilvl w:val="3"/>
              <w:numId w:val="14"/>
            </w:numPr>
            <w:spacing w:before="200" w:line="276" w:lineRule="auto"/>
            <w:ind w:left="1440" w:hanging="1080"/>
          </w:pPr>
        </w:pPrChange>
      </w:pPr>
      <w:bookmarkStart w:id="2026" w:name="_Toc223318247"/>
      <w:bookmarkStart w:id="2027" w:name="_Toc315173646"/>
      <w:bookmarkStart w:id="2028" w:name="_Toc384317617"/>
      <w:bookmarkStart w:id="2029" w:name="_Toc481620259"/>
      <w:del w:id="2030" w:author="Tarek Hesham" w:date="2023-06-12T01:26:00Z">
        <w:r w:rsidRPr="00FC4DE0" w:rsidDel="00185B6F">
          <w:rPr>
            <w:sz w:val="20"/>
            <w:szCs w:val="20"/>
          </w:rPr>
          <w:delText xml:space="preserve">Dataset - </w:delText>
        </w:r>
        <w:bookmarkEnd w:id="2026"/>
        <w:r w:rsidR="00410408" w:rsidRPr="00FC4DE0" w:rsidDel="00185B6F">
          <w:rPr>
            <w:sz w:val="20"/>
            <w:szCs w:val="20"/>
          </w:rPr>
          <w:delText>&lt;Name of Data Set&gt;</w:delText>
        </w:r>
        <w:bookmarkEnd w:id="2027"/>
        <w:bookmarkEnd w:id="2028"/>
        <w:bookmarkEnd w:id="2029"/>
      </w:del>
    </w:p>
    <w:p w14:paraId="086C8A36" w14:textId="6B3A73B1" w:rsidR="000F464A" w:rsidRPr="00FC4DE0" w:rsidDel="00185B6F" w:rsidRDefault="000F464A" w:rsidP="00410408">
      <w:pPr>
        <w:pStyle w:val="ListParagraph"/>
        <w:ind w:left="540"/>
        <w:rPr>
          <w:del w:id="2031" w:author="Tarek Hesham" w:date="2023-06-12T01:26:00Z"/>
          <w:rFonts w:cs="Arial"/>
        </w:rPr>
      </w:pPr>
      <w:del w:id="2032" w:author="Tarek Hesham" w:date="2023-06-12T01:26:00Z">
        <w:r w:rsidRPr="00FC4DE0" w:rsidDel="00185B6F">
          <w:rPr>
            <w:rFonts w:cs="Arial"/>
          </w:rPr>
          <w:delText>Repeat this section for each dataset</w:delText>
        </w:r>
      </w:del>
    </w:p>
    <w:p w14:paraId="086C8A37" w14:textId="79CC6F62" w:rsidR="000F464A" w:rsidRPr="00FC4DE0" w:rsidDel="00185B6F" w:rsidRDefault="000F464A">
      <w:pPr>
        <w:pStyle w:val="Heading4"/>
        <w:keepLines/>
        <w:numPr>
          <w:ilvl w:val="4"/>
          <w:numId w:val="14"/>
        </w:numPr>
        <w:spacing w:before="200" w:line="276" w:lineRule="auto"/>
        <w:rPr>
          <w:del w:id="2033" w:author="Tarek Hesham" w:date="2023-06-12T01:26:00Z"/>
          <w:rFonts w:cs="Arial"/>
          <w:sz w:val="20"/>
          <w:szCs w:val="20"/>
        </w:rPr>
        <w:pPrChange w:id="2034" w:author="Christi Kehres" w:date="2017-05-03T23:00:00Z">
          <w:pPr>
            <w:pStyle w:val="Heading4"/>
            <w:keepLines/>
            <w:numPr>
              <w:ilvl w:val="3"/>
              <w:numId w:val="14"/>
            </w:numPr>
            <w:spacing w:before="200" w:line="276" w:lineRule="auto"/>
            <w:ind w:left="1440" w:hanging="1080"/>
          </w:pPr>
        </w:pPrChange>
      </w:pPr>
      <w:bookmarkStart w:id="2035" w:name="_Toc219538881"/>
      <w:del w:id="2036" w:author="Tarek Hesham" w:date="2023-06-12T01:26:00Z">
        <w:r w:rsidRPr="00FC4DE0" w:rsidDel="00185B6F">
          <w:rPr>
            <w:rFonts w:cs="Arial"/>
            <w:sz w:val="20"/>
            <w:szCs w:val="20"/>
          </w:rPr>
          <w:delText>Properties</w:delText>
        </w:r>
        <w:bookmarkEnd w:id="2035"/>
      </w:del>
    </w:p>
    <w:tbl>
      <w:tblPr>
        <w:tblW w:w="0" w:type="auto"/>
        <w:tblInd w:w="1908" w:type="dxa"/>
        <w:tblLayout w:type="fixed"/>
        <w:tblLook w:val="04A0" w:firstRow="1" w:lastRow="0" w:firstColumn="1" w:lastColumn="0" w:noHBand="0" w:noVBand="1"/>
      </w:tblPr>
      <w:tblGrid>
        <w:gridCol w:w="2089"/>
        <w:gridCol w:w="6101"/>
      </w:tblGrid>
      <w:tr w:rsidR="000F464A" w:rsidRPr="00FC4DE0" w:rsidDel="00185B6F" w14:paraId="086C8A3A" w14:textId="12CDD9A6" w:rsidTr="000F464A">
        <w:trPr>
          <w:del w:id="2037" w:author="Tarek Hesham" w:date="2023-06-12T01:26:00Z"/>
        </w:trPr>
        <w:tc>
          <w:tcPr>
            <w:tcW w:w="2089" w:type="dxa"/>
            <w:shd w:val="clear" w:color="auto" w:fill="C6D9F1" w:themeFill="text2" w:themeFillTint="33"/>
          </w:tcPr>
          <w:p w14:paraId="086C8A38" w14:textId="723FB845" w:rsidR="000F464A" w:rsidRPr="00FC4DE0" w:rsidDel="00185B6F" w:rsidRDefault="000F464A" w:rsidP="000F464A">
            <w:pPr>
              <w:rPr>
                <w:del w:id="2038" w:author="Tarek Hesham" w:date="2023-06-12T01:26:00Z"/>
                <w:rFonts w:cs="Arial"/>
                <w:b/>
                <w:color w:val="000000" w:themeColor="text1"/>
              </w:rPr>
            </w:pPr>
            <w:del w:id="2039" w:author="Tarek Hesham" w:date="2023-06-12T01:26:00Z">
              <w:r w:rsidRPr="00FC4DE0" w:rsidDel="00185B6F">
                <w:rPr>
                  <w:rFonts w:cs="Arial"/>
                  <w:b/>
                  <w:color w:val="000000" w:themeColor="text1"/>
                </w:rPr>
                <w:delText>Name</w:delText>
              </w:r>
            </w:del>
          </w:p>
        </w:tc>
        <w:tc>
          <w:tcPr>
            <w:tcW w:w="6101" w:type="dxa"/>
            <w:shd w:val="clear" w:color="auto" w:fill="C6D9F1" w:themeFill="text2" w:themeFillTint="33"/>
          </w:tcPr>
          <w:p w14:paraId="086C8A39" w14:textId="6F72665C" w:rsidR="000F464A" w:rsidRPr="00FC4DE0" w:rsidDel="00185B6F" w:rsidRDefault="000F464A" w:rsidP="000F464A">
            <w:pPr>
              <w:rPr>
                <w:del w:id="2040" w:author="Tarek Hesham" w:date="2023-06-12T01:26:00Z"/>
                <w:rFonts w:cs="Arial"/>
                <w:b/>
                <w:color w:val="000000" w:themeColor="text1"/>
              </w:rPr>
            </w:pPr>
            <w:del w:id="2041" w:author="Tarek Hesham" w:date="2023-06-12T01:26:00Z">
              <w:r w:rsidRPr="00FC4DE0" w:rsidDel="00185B6F">
                <w:rPr>
                  <w:rFonts w:cs="Arial"/>
                  <w:b/>
                  <w:color w:val="000000" w:themeColor="text1"/>
                </w:rPr>
                <w:delText>Value</w:delText>
              </w:r>
            </w:del>
          </w:p>
        </w:tc>
      </w:tr>
      <w:tr w:rsidR="000F464A" w:rsidRPr="00FC4DE0" w:rsidDel="00185B6F" w14:paraId="086C8A3E" w14:textId="59DA4100" w:rsidTr="000F464A">
        <w:trPr>
          <w:del w:id="2042" w:author="Tarek Hesham" w:date="2023-06-12T01:26:00Z"/>
        </w:trPr>
        <w:tc>
          <w:tcPr>
            <w:tcW w:w="2089" w:type="dxa"/>
          </w:tcPr>
          <w:p w14:paraId="086C8A3B" w14:textId="3376E44A" w:rsidR="000F464A" w:rsidRPr="00FC4DE0" w:rsidDel="00185B6F" w:rsidRDefault="000F464A" w:rsidP="000F464A">
            <w:pPr>
              <w:rPr>
                <w:del w:id="2043" w:author="Tarek Hesham" w:date="2023-06-12T01:26:00Z"/>
                <w:rFonts w:cs="Arial"/>
              </w:rPr>
            </w:pPr>
            <w:del w:id="2044" w:author="Tarek Hesham" w:date="2023-06-12T01:26:00Z">
              <w:r w:rsidRPr="00FC4DE0" w:rsidDel="00185B6F">
                <w:rPr>
                  <w:rFonts w:cs="Arial"/>
                </w:rPr>
                <w:delText>Data Source</w:delText>
              </w:r>
            </w:del>
          </w:p>
        </w:tc>
        <w:tc>
          <w:tcPr>
            <w:tcW w:w="6101" w:type="dxa"/>
          </w:tcPr>
          <w:p w14:paraId="086C8A3C" w14:textId="49B7CF6F" w:rsidR="000F464A" w:rsidRPr="00FC4DE0" w:rsidDel="00185B6F" w:rsidRDefault="00410408" w:rsidP="000F464A">
            <w:pPr>
              <w:rPr>
                <w:del w:id="2045" w:author="Tarek Hesham" w:date="2023-06-12T01:26:00Z"/>
                <w:rFonts w:cs="Arial"/>
              </w:rPr>
            </w:pPr>
            <w:del w:id="2046" w:author="Tarek Hesham" w:date="2023-06-12T01:26:00Z">
              <w:r w:rsidRPr="00FC4DE0" w:rsidDel="00185B6F">
                <w:rPr>
                  <w:rFonts w:cs="Arial"/>
                </w:rPr>
                <w:delText>Dynamics AX / OLAP</w:delText>
              </w:r>
            </w:del>
          </w:p>
          <w:p w14:paraId="086C8A3D" w14:textId="2B9DA546" w:rsidR="000F464A" w:rsidRPr="00FC4DE0" w:rsidDel="00185B6F" w:rsidRDefault="000F464A" w:rsidP="000F464A">
            <w:pPr>
              <w:rPr>
                <w:del w:id="2047" w:author="Tarek Hesham" w:date="2023-06-12T01:26:00Z"/>
                <w:rFonts w:cs="Arial"/>
              </w:rPr>
            </w:pPr>
          </w:p>
        </w:tc>
      </w:tr>
      <w:tr w:rsidR="000F464A" w:rsidRPr="00FC4DE0" w:rsidDel="00185B6F" w14:paraId="086C8A41" w14:textId="0EAA2EF6" w:rsidTr="000F464A">
        <w:trPr>
          <w:del w:id="2048" w:author="Tarek Hesham" w:date="2023-06-12T01:26:00Z"/>
        </w:trPr>
        <w:tc>
          <w:tcPr>
            <w:tcW w:w="2089" w:type="dxa"/>
          </w:tcPr>
          <w:p w14:paraId="086C8A3F" w14:textId="055F1CA9" w:rsidR="000F464A" w:rsidRPr="00FC4DE0" w:rsidDel="00185B6F" w:rsidRDefault="000F464A" w:rsidP="000F464A">
            <w:pPr>
              <w:rPr>
                <w:del w:id="2049" w:author="Tarek Hesham" w:date="2023-06-12T01:26:00Z"/>
                <w:rFonts w:cs="Arial"/>
              </w:rPr>
            </w:pPr>
            <w:del w:id="2050" w:author="Tarek Hesham" w:date="2023-06-12T01:26:00Z">
              <w:r w:rsidRPr="00FC4DE0" w:rsidDel="00185B6F">
                <w:rPr>
                  <w:rFonts w:cs="Arial"/>
                </w:rPr>
                <w:delText>Data Source Type</w:delText>
              </w:r>
            </w:del>
          </w:p>
        </w:tc>
        <w:tc>
          <w:tcPr>
            <w:tcW w:w="6101" w:type="dxa"/>
          </w:tcPr>
          <w:p w14:paraId="086C8A40" w14:textId="6ECB773C" w:rsidR="000F464A" w:rsidRPr="00FC4DE0" w:rsidDel="00185B6F" w:rsidRDefault="00410408" w:rsidP="000F464A">
            <w:pPr>
              <w:rPr>
                <w:del w:id="2051" w:author="Tarek Hesham" w:date="2023-06-12T01:26:00Z"/>
                <w:rFonts w:cs="Arial"/>
              </w:rPr>
            </w:pPr>
            <w:del w:id="2052" w:author="Tarek Hesham" w:date="2023-06-12T01:26:00Z">
              <w:r w:rsidRPr="00FC4DE0" w:rsidDel="00185B6F">
                <w:rPr>
                  <w:rFonts w:cs="Arial"/>
                </w:rPr>
                <w:delText>Query / Data Set / Enum / RDP</w:delText>
              </w:r>
            </w:del>
          </w:p>
        </w:tc>
      </w:tr>
      <w:tr w:rsidR="000F464A" w:rsidRPr="00FC4DE0" w:rsidDel="00185B6F" w14:paraId="086C8A44" w14:textId="51E88BE9" w:rsidTr="000F464A">
        <w:trPr>
          <w:del w:id="2053" w:author="Tarek Hesham" w:date="2023-06-12T01:26:00Z"/>
        </w:trPr>
        <w:tc>
          <w:tcPr>
            <w:tcW w:w="2089" w:type="dxa"/>
          </w:tcPr>
          <w:p w14:paraId="086C8A42" w14:textId="53B7C065" w:rsidR="000F464A" w:rsidRPr="00FC4DE0" w:rsidDel="00185B6F" w:rsidRDefault="000F464A" w:rsidP="000F464A">
            <w:pPr>
              <w:rPr>
                <w:del w:id="2054" w:author="Tarek Hesham" w:date="2023-06-12T01:26:00Z"/>
                <w:rFonts w:cs="Arial"/>
              </w:rPr>
            </w:pPr>
            <w:del w:id="2055" w:author="Tarek Hesham" w:date="2023-06-12T01:26:00Z">
              <w:r w:rsidRPr="00FC4DE0" w:rsidDel="00185B6F">
                <w:rPr>
                  <w:rFonts w:cs="Arial"/>
                </w:rPr>
                <w:delText xml:space="preserve">Query </w:delText>
              </w:r>
            </w:del>
          </w:p>
        </w:tc>
        <w:tc>
          <w:tcPr>
            <w:tcW w:w="6101" w:type="dxa"/>
          </w:tcPr>
          <w:p w14:paraId="086C8A43" w14:textId="41576C75" w:rsidR="000F464A" w:rsidRPr="00FC4DE0" w:rsidDel="00185B6F" w:rsidRDefault="00410408" w:rsidP="000F464A">
            <w:pPr>
              <w:rPr>
                <w:del w:id="2056" w:author="Tarek Hesham" w:date="2023-06-12T01:26:00Z"/>
                <w:rFonts w:cs="Arial"/>
              </w:rPr>
            </w:pPr>
            <w:del w:id="2057" w:author="Tarek Hesham" w:date="2023-06-12T01:26:00Z">
              <w:r w:rsidRPr="00FC4DE0" w:rsidDel="00185B6F">
                <w:rPr>
                  <w:rFonts w:cs="Arial"/>
                </w:rPr>
                <w:delText>Final Query at Report</w:delText>
              </w:r>
            </w:del>
          </w:p>
        </w:tc>
      </w:tr>
    </w:tbl>
    <w:p w14:paraId="086C8A45" w14:textId="614C4774" w:rsidR="000F464A" w:rsidRPr="00FC4DE0" w:rsidDel="00185B6F" w:rsidRDefault="000F464A" w:rsidP="000F464A">
      <w:pPr>
        <w:rPr>
          <w:del w:id="2058" w:author="Tarek Hesham" w:date="2023-06-12T01:26:00Z"/>
          <w:rFonts w:cs="Arial"/>
        </w:rPr>
      </w:pPr>
    </w:p>
    <w:p w14:paraId="086C8A46" w14:textId="6F6407C4" w:rsidR="000F464A" w:rsidRPr="00FC4DE0" w:rsidDel="00185B6F" w:rsidRDefault="000F464A">
      <w:pPr>
        <w:pStyle w:val="Heading3"/>
        <w:keepLines/>
        <w:numPr>
          <w:ilvl w:val="4"/>
          <w:numId w:val="14"/>
        </w:numPr>
        <w:spacing w:before="200" w:line="276" w:lineRule="auto"/>
        <w:rPr>
          <w:del w:id="2059" w:author="Tarek Hesham" w:date="2023-06-12T01:26:00Z"/>
          <w:sz w:val="20"/>
          <w:szCs w:val="20"/>
        </w:rPr>
        <w:pPrChange w:id="2060" w:author="Christi Kehres" w:date="2017-05-03T23:00:00Z">
          <w:pPr>
            <w:pStyle w:val="Heading3"/>
            <w:keepLines/>
            <w:numPr>
              <w:ilvl w:val="3"/>
              <w:numId w:val="14"/>
            </w:numPr>
            <w:spacing w:before="200" w:line="276" w:lineRule="auto"/>
            <w:ind w:left="1440" w:hanging="1080"/>
          </w:pPr>
        </w:pPrChange>
      </w:pPr>
      <w:bookmarkStart w:id="2061" w:name="_Toc219538882"/>
      <w:bookmarkStart w:id="2062" w:name="_Toc384317618"/>
      <w:bookmarkStart w:id="2063" w:name="_Toc481620260"/>
      <w:del w:id="2064" w:author="Tarek Hesham" w:date="2023-06-12T01:26:00Z">
        <w:r w:rsidRPr="00FC4DE0" w:rsidDel="00185B6F">
          <w:rPr>
            <w:sz w:val="20"/>
            <w:szCs w:val="20"/>
          </w:rPr>
          <w:delText xml:space="preserve">Report Data Provider design </w:delText>
        </w:r>
        <w:bookmarkEnd w:id="2061"/>
        <w:r w:rsidR="00900C17" w:rsidRPr="00FC4DE0" w:rsidDel="00185B6F">
          <w:rPr>
            <w:sz w:val="20"/>
            <w:szCs w:val="20"/>
          </w:rPr>
          <w:delText>&lt;Name of RDP Class&gt;</w:delText>
        </w:r>
        <w:bookmarkEnd w:id="2062"/>
        <w:bookmarkEnd w:id="2063"/>
      </w:del>
    </w:p>
    <w:p w14:paraId="086C8A47" w14:textId="49F958D8" w:rsidR="000F464A" w:rsidRPr="00FC4DE0" w:rsidDel="00185B6F" w:rsidRDefault="000F464A" w:rsidP="00410408">
      <w:pPr>
        <w:pStyle w:val="ListParagraph"/>
        <w:ind w:left="540"/>
        <w:rPr>
          <w:del w:id="2065" w:author="Tarek Hesham" w:date="2023-06-12T01:26:00Z"/>
          <w:rFonts w:cs="Arial"/>
        </w:rPr>
      </w:pPr>
      <w:del w:id="2066" w:author="Tarek Hesham" w:date="2023-06-12T01:26:00Z">
        <w:r w:rsidRPr="00FC4DE0" w:rsidDel="00185B6F">
          <w:rPr>
            <w:rFonts w:cs="Arial"/>
          </w:rPr>
          <w:delText>This section is required if a “ReportDataProvider” data source type is used in SSRS dataset</w:delText>
        </w:r>
      </w:del>
    </w:p>
    <w:p w14:paraId="086C8A48" w14:textId="0246A761" w:rsidR="000F464A" w:rsidRPr="00FC4DE0" w:rsidDel="00185B6F" w:rsidRDefault="000F464A">
      <w:pPr>
        <w:pStyle w:val="Heading4"/>
        <w:keepLines/>
        <w:numPr>
          <w:ilvl w:val="4"/>
          <w:numId w:val="14"/>
        </w:numPr>
        <w:spacing w:before="200" w:line="276" w:lineRule="auto"/>
        <w:rPr>
          <w:del w:id="2067" w:author="Tarek Hesham" w:date="2023-06-12T01:26:00Z"/>
          <w:rFonts w:cs="Arial"/>
          <w:sz w:val="20"/>
          <w:szCs w:val="20"/>
        </w:rPr>
        <w:pPrChange w:id="2068" w:author="Christi Kehres" w:date="2017-05-03T23:00:00Z">
          <w:pPr>
            <w:pStyle w:val="Heading4"/>
            <w:keepLines/>
            <w:numPr>
              <w:ilvl w:val="3"/>
              <w:numId w:val="14"/>
            </w:numPr>
            <w:spacing w:before="200" w:line="276" w:lineRule="auto"/>
            <w:ind w:left="1440" w:hanging="1080"/>
          </w:pPr>
        </w:pPrChange>
      </w:pPr>
      <w:del w:id="2069" w:author="Tarek Hesham" w:date="2023-06-12T01:26:00Z">
        <w:r w:rsidRPr="00FC4DE0" w:rsidDel="00185B6F">
          <w:rPr>
            <w:rFonts w:cs="Arial"/>
            <w:sz w:val="20"/>
            <w:szCs w:val="20"/>
          </w:rPr>
          <w:delText>Report data schema</w:delText>
        </w:r>
      </w:del>
    </w:p>
    <w:p w14:paraId="086C8A49" w14:textId="07944D5F" w:rsidR="000F464A" w:rsidRPr="00FC4DE0" w:rsidDel="00185B6F" w:rsidRDefault="000F464A" w:rsidP="00410408">
      <w:pPr>
        <w:pStyle w:val="ListParagraph"/>
        <w:ind w:left="540"/>
        <w:rPr>
          <w:del w:id="2070" w:author="Tarek Hesham" w:date="2023-06-12T01:26:00Z"/>
          <w:rFonts w:cs="Arial"/>
          <w:i/>
          <w:iCs/>
        </w:rPr>
      </w:pPr>
      <w:del w:id="2071" w:author="Tarek Hesham" w:date="2023-06-12T01:26:00Z">
        <w:r w:rsidRPr="00FC4DE0" w:rsidDel="00185B6F">
          <w:rPr>
            <w:rFonts w:cs="Arial"/>
          </w:rPr>
          <w:delText>Describe the data tables used as part of the schema in report data provider class.</w:delText>
        </w:r>
      </w:del>
    </w:p>
    <w:tbl>
      <w:tblPr>
        <w:tblW w:w="0" w:type="auto"/>
        <w:tblInd w:w="2268" w:type="dxa"/>
        <w:tblLayout w:type="fixed"/>
        <w:tblLook w:val="04A0" w:firstRow="1" w:lastRow="0" w:firstColumn="1" w:lastColumn="0" w:noHBand="0" w:noVBand="1"/>
      </w:tblPr>
      <w:tblGrid>
        <w:gridCol w:w="3529"/>
        <w:gridCol w:w="2701"/>
      </w:tblGrid>
      <w:tr w:rsidR="000F464A" w:rsidRPr="00FC4DE0" w:rsidDel="00185B6F" w14:paraId="086C8A4C" w14:textId="41A30522" w:rsidTr="000F464A">
        <w:trPr>
          <w:trHeight w:val="263"/>
          <w:del w:id="2072" w:author="Tarek Hesham" w:date="2023-06-12T01:26:00Z"/>
        </w:trPr>
        <w:tc>
          <w:tcPr>
            <w:tcW w:w="3529" w:type="dxa"/>
            <w:shd w:val="clear" w:color="auto" w:fill="C6D9F1" w:themeFill="text2" w:themeFillTint="33"/>
          </w:tcPr>
          <w:p w14:paraId="086C8A4A" w14:textId="54D65991" w:rsidR="000F464A" w:rsidRPr="00FC4DE0" w:rsidDel="00185B6F" w:rsidRDefault="000F464A" w:rsidP="000F464A">
            <w:pPr>
              <w:rPr>
                <w:del w:id="2073" w:author="Tarek Hesham" w:date="2023-06-12T01:26:00Z"/>
                <w:rFonts w:cs="Arial"/>
                <w:b/>
                <w:color w:val="000000" w:themeColor="text1"/>
              </w:rPr>
            </w:pPr>
            <w:del w:id="2074" w:author="Tarek Hesham" w:date="2023-06-12T01:26:00Z">
              <w:r w:rsidRPr="00FC4DE0" w:rsidDel="00185B6F">
                <w:rPr>
                  <w:rFonts w:cs="Arial"/>
                  <w:b/>
                  <w:color w:val="000000" w:themeColor="text1"/>
                </w:rPr>
                <w:delText>Data table</w:delText>
              </w:r>
            </w:del>
          </w:p>
        </w:tc>
        <w:tc>
          <w:tcPr>
            <w:tcW w:w="2701" w:type="dxa"/>
            <w:shd w:val="clear" w:color="auto" w:fill="C6D9F1" w:themeFill="text2" w:themeFillTint="33"/>
          </w:tcPr>
          <w:p w14:paraId="086C8A4B" w14:textId="2A094B85" w:rsidR="000F464A" w:rsidRPr="00FC4DE0" w:rsidDel="00185B6F" w:rsidRDefault="000F464A" w:rsidP="000F464A">
            <w:pPr>
              <w:rPr>
                <w:del w:id="2075" w:author="Tarek Hesham" w:date="2023-06-12T01:26:00Z"/>
                <w:rFonts w:cs="Arial"/>
                <w:b/>
                <w:color w:val="000000" w:themeColor="text1"/>
              </w:rPr>
            </w:pPr>
            <w:del w:id="2076" w:author="Tarek Hesham" w:date="2023-06-12T01:26:00Z">
              <w:r w:rsidRPr="00FC4DE0" w:rsidDel="00185B6F">
                <w:rPr>
                  <w:rFonts w:cs="Arial"/>
                  <w:b/>
                  <w:color w:val="000000" w:themeColor="text1"/>
                </w:rPr>
                <w:delText>Table type</w:delText>
              </w:r>
            </w:del>
          </w:p>
        </w:tc>
      </w:tr>
      <w:tr w:rsidR="000F464A" w:rsidRPr="00FC4DE0" w:rsidDel="00185B6F" w14:paraId="086C8A50" w14:textId="080995FC" w:rsidTr="000F464A">
        <w:trPr>
          <w:trHeight w:val="551"/>
          <w:del w:id="2077" w:author="Tarek Hesham" w:date="2023-06-12T01:26:00Z"/>
        </w:trPr>
        <w:tc>
          <w:tcPr>
            <w:tcW w:w="3529" w:type="dxa"/>
          </w:tcPr>
          <w:p w14:paraId="086C8A4D" w14:textId="3B40F178" w:rsidR="000F464A" w:rsidRPr="00FC4DE0" w:rsidDel="00185B6F" w:rsidRDefault="00410408" w:rsidP="000F464A">
            <w:pPr>
              <w:rPr>
                <w:del w:id="2078" w:author="Tarek Hesham" w:date="2023-06-12T01:26:00Z"/>
                <w:rFonts w:cs="Arial"/>
              </w:rPr>
            </w:pPr>
            <w:del w:id="2079" w:author="Tarek Hesham" w:date="2023-06-12T01:26:00Z">
              <w:r w:rsidRPr="00FC4DE0" w:rsidDel="00185B6F">
                <w:rPr>
                  <w:rFonts w:cs="Arial"/>
                </w:rPr>
                <w:delText>Table used in RDP</w:delText>
              </w:r>
            </w:del>
          </w:p>
        </w:tc>
        <w:tc>
          <w:tcPr>
            <w:tcW w:w="2701" w:type="dxa"/>
          </w:tcPr>
          <w:p w14:paraId="086C8A4E" w14:textId="4CA5D2DA" w:rsidR="000F464A" w:rsidRPr="00FC4DE0" w:rsidDel="00185B6F" w:rsidRDefault="00410408" w:rsidP="000F464A">
            <w:pPr>
              <w:rPr>
                <w:del w:id="2080" w:author="Tarek Hesham" w:date="2023-06-12T01:26:00Z"/>
                <w:rFonts w:cs="Arial"/>
              </w:rPr>
            </w:pPr>
            <w:del w:id="2081" w:author="Tarek Hesham" w:date="2023-06-12T01:26:00Z">
              <w:r w:rsidRPr="00FC4DE0" w:rsidDel="00185B6F">
                <w:rPr>
                  <w:rFonts w:cs="Arial"/>
                </w:rPr>
                <w:delText>Normal / Temp</w:delText>
              </w:r>
            </w:del>
          </w:p>
          <w:p w14:paraId="086C8A4F" w14:textId="1096E631" w:rsidR="000F464A" w:rsidRPr="00FC4DE0" w:rsidDel="00185B6F" w:rsidRDefault="000F464A" w:rsidP="000F464A">
            <w:pPr>
              <w:rPr>
                <w:del w:id="2082" w:author="Tarek Hesham" w:date="2023-06-12T01:26:00Z"/>
                <w:rFonts w:cs="Arial"/>
              </w:rPr>
            </w:pPr>
          </w:p>
        </w:tc>
      </w:tr>
    </w:tbl>
    <w:p w14:paraId="086C8A51" w14:textId="06661D6F" w:rsidR="000F464A" w:rsidRPr="00FC4DE0" w:rsidDel="00185B6F" w:rsidRDefault="00793F8A">
      <w:pPr>
        <w:pStyle w:val="Heading4"/>
        <w:keepLines/>
        <w:numPr>
          <w:ilvl w:val="4"/>
          <w:numId w:val="14"/>
        </w:numPr>
        <w:spacing w:before="200" w:line="276" w:lineRule="auto"/>
        <w:rPr>
          <w:del w:id="2083" w:author="Tarek Hesham" w:date="2023-06-12T01:26:00Z"/>
          <w:rFonts w:cs="Arial"/>
          <w:sz w:val="20"/>
          <w:szCs w:val="20"/>
        </w:rPr>
        <w:pPrChange w:id="2084" w:author="Christi Kehres" w:date="2017-05-03T23:00:00Z">
          <w:pPr>
            <w:pStyle w:val="Heading4"/>
            <w:keepLines/>
            <w:numPr>
              <w:ilvl w:val="3"/>
              <w:numId w:val="14"/>
            </w:numPr>
            <w:spacing w:before="200" w:line="276" w:lineRule="auto"/>
            <w:ind w:left="1440" w:hanging="1080"/>
          </w:pPr>
        </w:pPrChange>
      </w:pPr>
      <w:bookmarkStart w:id="2085" w:name="_Toc184779139"/>
      <w:del w:id="2086" w:author="Tarek Hesham" w:date="2023-06-12T01:26:00Z">
        <w:r w:rsidDel="00185B6F">
          <w:rPr>
            <w:rFonts w:cs="Arial"/>
            <w:sz w:val="20"/>
            <w:szCs w:val="20"/>
          </w:rPr>
          <w:delText>Methods</w:delText>
        </w:r>
      </w:del>
    </w:p>
    <w:tbl>
      <w:tblPr>
        <w:tblW w:w="1006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1275"/>
        <w:gridCol w:w="5103"/>
        <w:gridCol w:w="2127"/>
      </w:tblGrid>
      <w:tr w:rsidR="00793F8A" w:rsidRPr="00385206" w:rsidDel="00185B6F" w14:paraId="06B21B4D" w14:textId="454FBB9A" w:rsidTr="005C0BCB">
        <w:trPr>
          <w:trHeight w:val="258"/>
          <w:del w:id="2087" w:author="Tarek Hesham" w:date="2023-06-12T01:26:00Z"/>
        </w:trPr>
        <w:tc>
          <w:tcPr>
            <w:tcW w:w="1560" w:type="dxa"/>
            <w:tcBorders>
              <w:top w:val="single" w:sz="4" w:space="0" w:color="auto"/>
              <w:bottom w:val="single" w:sz="4" w:space="0" w:color="auto"/>
            </w:tcBorders>
            <w:shd w:val="clear" w:color="auto" w:fill="B8CCE4" w:themeFill="accent1" w:themeFillTint="66"/>
          </w:tcPr>
          <w:p w14:paraId="1A02E2C9" w14:textId="5D93DE4C" w:rsidR="00793F8A" w:rsidRPr="00385206" w:rsidDel="00185B6F" w:rsidRDefault="00793F8A" w:rsidP="00DA7DCF">
            <w:pPr>
              <w:rPr>
                <w:del w:id="2088" w:author="Tarek Hesham" w:date="2023-06-12T01:26:00Z"/>
                <w:rFonts w:asciiTheme="minorHAnsi" w:hAnsiTheme="minorHAnsi" w:cstheme="minorHAnsi"/>
                <w:b/>
              </w:rPr>
            </w:pPr>
            <w:del w:id="2089" w:author="Tarek Hesham" w:date="2023-06-12T01:26:00Z">
              <w:r w:rsidRPr="00385206" w:rsidDel="00185B6F">
                <w:rPr>
                  <w:rFonts w:asciiTheme="minorHAnsi" w:hAnsiTheme="minorHAnsi" w:cstheme="minorHAnsi"/>
                  <w:b/>
                </w:rPr>
                <w:delText>Method Name</w:delText>
              </w:r>
            </w:del>
          </w:p>
        </w:tc>
        <w:tc>
          <w:tcPr>
            <w:tcW w:w="1275" w:type="dxa"/>
            <w:tcBorders>
              <w:top w:val="single" w:sz="4" w:space="0" w:color="auto"/>
              <w:bottom w:val="single" w:sz="4" w:space="0" w:color="auto"/>
            </w:tcBorders>
            <w:shd w:val="clear" w:color="auto" w:fill="B8CCE4" w:themeFill="accent1" w:themeFillTint="66"/>
          </w:tcPr>
          <w:p w14:paraId="7BC2F5DC" w14:textId="52EAF996" w:rsidR="00793F8A" w:rsidRPr="00385206" w:rsidDel="00185B6F" w:rsidRDefault="00793F8A" w:rsidP="00DA7DCF">
            <w:pPr>
              <w:rPr>
                <w:del w:id="2090" w:author="Tarek Hesham" w:date="2023-06-12T01:26:00Z"/>
                <w:rFonts w:asciiTheme="minorHAnsi" w:hAnsiTheme="minorHAnsi" w:cstheme="minorHAnsi"/>
                <w:b/>
              </w:rPr>
            </w:pPr>
            <w:del w:id="2091" w:author="Tarek Hesham" w:date="2023-06-12T01:26:00Z">
              <w:r w:rsidRPr="00385206" w:rsidDel="00185B6F">
                <w:rPr>
                  <w:rFonts w:asciiTheme="minorHAnsi" w:hAnsiTheme="minorHAnsi" w:cstheme="minorHAnsi"/>
                  <w:b/>
                </w:rPr>
                <w:delText>New?</w:delText>
              </w:r>
            </w:del>
          </w:p>
        </w:tc>
        <w:tc>
          <w:tcPr>
            <w:tcW w:w="5103" w:type="dxa"/>
            <w:tcBorders>
              <w:top w:val="single" w:sz="4" w:space="0" w:color="auto"/>
              <w:bottom w:val="single" w:sz="4" w:space="0" w:color="auto"/>
            </w:tcBorders>
            <w:shd w:val="clear" w:color="auto" w:fill="B8CCE4" w:themeFill="accent1" w:themeFillTint="66"/>
          </w:tcPr>
          <w:p w14:paraId="015EE5A6" w14:textId="1085D5E2" w:rsidR="00793F8A" w:rsidRPr="00385206" w:rsidDel="00185B6F" w:rsidRDefault="00793F8A" w:rsidP="00DA7DCF">
            <w:pPr>
              <w:rPr>
                <w:del w:id="2092" w:author="Tarek Hesham" w:date="2023-06-12T01:26:00Z"/>
                <w:rFonts w:asciiTheme="minorHAnsi" w:hAnsiTheme="minorHAnsi" w:cstheme="minorHAnsi"/>
                <w:b/>
              </w:rPr>
            </w:pPr>
            <w:del w:id="2093" w:author="Tarek Hesham" w:date="2023-06-12T01:26:00Z">
              <w:r w:rsidRPr="00385206" w:rsidDel="00185B6F">
                <w:rPr>
                  <w:rFonts w:asciiTheme="minorHAnsi" w:hAnsiTheme="minorHAnsi" w:cstheme="minorHAnsi"/>
                  <w:b/>
                </w:rPr>
                <w:delText>Code</w:delText>
              </w:r>
            </w:del>
          </w:p>
        </w:tc>
        <w:tc>
          <w:tcPr>
            <w:tcW w:w="2127" w:type="dxa"/>
            <w:tcBorders>
              <w:top w:val="single" w:sz="4" w:space="0" w:color="auto"/>
              <w:bottom w:val="single" w:sz="4" w:space="0" w:color="auto"/>
            </w:tcBorders>
            <w:shd w:val="clear" w:color="auto" w:fill="B8CCE4" w:themeFill="accent1" w:themeFillTint="66"/>
          </w:tcPr>
          <w:p w14:paraId="309CB3FF" w14:textId="1675EE9D" w:rsidR="00793F8A" w:rsidRPr="00385206" w:rsidDel="00185B6F" w:rsidRDefault="00793F8A" w:rsidP="00DA7DCF">
            <w:pPr>
              <w:rPr>
                <w:del w:id="2094" w:author="Tarek Hesham" w:date="2023-06-12T01:26:00Z"/>
                <w:rFonts w:asciiTheme="minorHAnsi" w:hAnsiTheme="minorHAnsi" w:cstheme="minorHAnsi"/>
                <w:b/>
              </w:rPr>
            </w:pPr>
            <w:del w:id="2095" w:author="Tarek Hesham" w:date="2023-06-12T01:26:00Z">
              <w:r w:rsidRPr="00385206" w:rsidDel="00185B6F">
                <w:rPr>
                  <w:rFonts w:asciiTheme="minorHAnsi" w:hAnsiTheme="minorHAnsi" w:cstheme="minorHAnsi"/>
                  <w:b/>
                </w:rPr>
                <w:delText>Additional comments</w:delText>
              </w:r>
            </w:del>
          </w:p>
        </w:tc>
      </w:tr>
      <w:tr w:rsidR="00793F8A" w:rsidRPr="00DB45C1" w:rsidDel="00185B6F" w14:paraId="655BD535" w14:textId="15A3792C" w:rsidTr="00DA7DCF">
        <w:trPr>
          <w:trHeight w:val="258"/>
          <w:del w:id="2096" w:author="Tarek Hesham" w:date="2023-06-12T01:26:00Z"/>
        </w:trPr>
        <w:tc>
          <w:tcPr>
            <w:tcW w:w="1560" w:type="dxa"/>
            <w:tcBorders>
              <w:top w:val="single" w:sz="4" w:space="0" w:color="auto"/>
              <w:bottom w:val="single" w:sz="4" w:space="0" w:color="auto"/>
            </w:tcBorders>
            <w:shd w:val="clear" w:color="auto" w:fill="auto"/>
          </w:tcPr>
          <w:p w14:paraId="79CE19E5" w14:textId="1829128D" w:rsidR="00793F8A" w:rsidRPr="00DB45C1" w:rsidDel="00185B6F" w:rsidRDefault="00793F8A" w:rsidP="00DA7DCF">
            <w:pPr>
              <w:rPr>
                <w:del w:id="2097" w:author="Tarek Hesham" w:date="2023-06-12T01:26:00Z"/>
                <w:rFonts w:asciiTheme="minorHAnsi" w:hAnsiTheme="minorHAnsi" w:cstheme="minorHAnsi"/>
              </w:rPr>
            </w:pPr>
            <w:del w:id="2098" w:author="Tarek Hesham" w:date="2023-06-12T01:26:00Z">
              <w:r w:rsidRPr="00DB45C1" w:rsidDel="00185B6F">
                <w:rPr>
                  <w:rFonts w:asciiTheme="minorHAnsi" w:hAnsiTheme="minorHAnsi" w:cstheme="minorHAnsi"/>
                </w:rPr>
                <w:delText>ClassDeclaration</w:delText>
              </w:r>
            </w:del>
          </w:p>
        </w:tc>
        <w:tc>
          <w:tcPr>
            <w:tcW w:w="1275" w:type="dxa"/>
            <w:tcBorders>
              <w:top w:val="single" w:sz="4" w:space="0" w:color="auto"/>
              <w:bottom w:val="single" w:sz="4" w:space="0" w:color="auto"/>
            </w:tcBorders>
            <w:shd w:val="clear" w:color="auto" w:fill="auto"/>
          </w:tcPr>
          <w:p w14:paraId="72C4623B" w14:textId="3544A142" w:rsidR="00793F8A" w:rsidRPr="00DB45C1" w:rsidDel="00185B6F" w:rsidRDefault="00793F8A" w:rsidP="00DA7DCF">
            <w:pPr>
              <w:rPr>
                <w:del w:id="2099" w:author="Tarek Hesham" w:date="2023-06-12T01:26:00Z"/>
                <w:rFonts w:asciiTheme="minorHAnsi" w:hAnsiTheme="minorHAnsi" w:cstheme="minorHAnsi"/>
              </w:rPr>
            </w:pPr>
            <w:del w:id="2100" w:author="Tarek Hesham" w:date="2023-06-12T01:26:00Z">
              <w:r w:rsidRPr="00DB45C1" w:rsidDel="00185B6F">
                <w:rPr>
                  <w:rFonts w:asciiTheme="minorHAnsi" w:hAnsiTheme="minorHAnsi" w:cstheme="minorHAnsi"/>
                </w:rPr>
                <w:delText>New</w:delText>
              </w:r>
            </w:del>
          </w:p>
        </w:tc>
        <w:tc>
          <w:tcPr>
            <w:tcW w:w="5103" w:type="dxa"/>
            <w:tcBorders>
              <w:top w:val="single" w:sz="4" w:space="0" w:color="auto"/>
              <w:bottom w:val="single" w:sz="4" w:space="0" w:color="auto"/>
            </w:tcBorders>
            <w:shd w:val="clear" w:color="auto" w:fill="auto"/>
          </w:tcPr>
          <w:p w14:paraId="72F97993" w14:textId="7016ABC4" w:rsidR="00793F8A" w:rsidRPr="00DB45C1" w:rsidDel="00185B6F" w:rsidRDefault="00793F8A" w:rsidP="00DA7DCF">
            <w:pPr>
              <w:rPr>
                <w:del w:id="2101" w:author="Tarek Hesham" w:date="2023-06-12T01:26:00Z"/>
                <w:rFonts w:asciiTheme="minorHAnsi" w:hAnsiTheme="minorHAnsi" w:cstheme="minorHAnsi"/>
              </w:rPr>
            </w:pPr>
            <w:del w:id="2102" w:author="Tarek Hesham" w:date="2023-06-12T01:26:00Z">
              <w:r w:rsidDel="00185B6F">
                <w:rPr>
                  <w:rFonts w:asciiTheme="minorHAnsi" w:hAnsiTheme="minorHAnsi" w:cstheme="minorHAnsi"/>
                </w:rPr>
                <w:delText>Pseudo code.  Do not use X++ code</w:delText>
              </w:r>
            </w:del>
          </w:p>
        </w:tc>
        <w:tc>
          <w:tcPr>
            <w:tcW w:w="2127" w:type="dxa"/>
            <w:tcBorders>
              <w:top w:val="single" w:sz="4" w:space="0" w:color="auto"/>
              <w:bottom w:val="single" w:sz="4" w:space="0" w:color="auto"/>
            </w:tcBorders>
            <w:shd w:val="clear" w:color="auto" w:fill="auto"/>
          </w:tcPr>
          <w:p w14:paraId="67B9FE40" w14:textId="30C877AA" w:rsidR="00793F8A" w:rsidRPr="00DB45C1" w:rsidDel="00185B6F" w:rsidRDefault="00793F8A" w:rsidP="00DA7DCF">
            <w:pPr>
              <w:rPr>
                <w:del w:id="2103" w:author="Tarek Hesham" w:date="2023-06-12T01:26:00Z"/>
                <w:rFonts w:asciiTheme="minorHAnsi" w:hAnsiTheme="minorHAnsi" w:cstheme="minorHAnsi"/>
              </w:rPr>
            </w:pPr>
          </w:p>
        </w:tc>
      </w:tr>
    </w:tbl>
    <w:p w14:paraId="45C834DD" w14:textId="3B6C3A3E" w:rsidR="00793F8A" w:rsidRPr="00FC4DE0" w:rsidDel="00185B6F" w:rsidRDefault="00793F8A" w:rsidP="00410408">
      <w:pPr>
        <w:pStyle w:val="ListParagraph"/>
        <w:ind w:left="540"/>
        <w:rPr>
          <w:del w:id="2104" w:author="Tarek Hesham" w:date="2023-06-12T01:26:00Z"/>
          <w:rFonts w:cs="Arial"/>
        </w:rPr>
      </w:pPr>
    </w:p>
    <w:p w14:paraId="086C8A53" w14:textId="0E9FF29A" w:rsidR="000F464A" w:rsidRPr="00301ACE" w:rsidDel="00185B6F" w:rsidRDefault="000F464A">
      <w:pPr>
        <w:pStyle w:val="Heading3"/>
        <w:keepLines/>
        <w:numPr>
          <w:ilvl w:val="3"/>
          <w:numId w:val="14"/>
        </w:numPr>
        <w:spacing w:before="200" w:line="276" w:lineRule="auto"/>
        <w:rPr>
          <w:del w:id="2105" w:author="Tarek Hesham" w:date="2023-06-12T01:26:00Z"/>
          <w:sz w:val="24"/>
          <w:szCs w:val="24"/>
        </w:rPr>
        <w:pPrChange w:id="2106" w:author="Christi Kehres" w:date="2017-05-03T23:00:00Z">
          <w:pPr>
            <w:pStyle w:val="Heading3"/>
            <w:keepLines/>
            <w:numPr>
              <w:ilvl w:val="2"/>
              <w:numId w:val="14"/>
            </w:numPr>
            <w:spacing w:before="200" w:line="276" w:lineRule="auto"/>
            <w:ind w:left="810" w:hanging="270"/>
          </w:pPr>
        </w:pPrChange>
      </w:pPr>
      <w:bookmarkStart w:id="2107" w:name="_Toc219538883"/>
      <w:bookmarkStart w:id="2108" w:name="_Toc223318248"/>
      <w:bookmarkStart w:id="2109" w:name="_Toc315173647"/>
      <w:bookmarkStart w:id="2110" w:name="_Toc384317619"/>
      <w:bookmarkStart w:id="2111" w:name="_Toc481620261"/>
      <w:del w:id="2112" w:author="Tarek Hesham" w:date="2023-06-12T01:26:00Z">
        <w:r w:rsidRPr="00301ACE" w:rsidDel="00185B6F">
          <w:rPr>
            <w:sz w:val="24"/>
            <w:szCs w:val="24"/>
          </w:rPr>
          <w:delText>Parameters</w:delText>
        </w:r>
        <w:bookmarkEnd w:id="2107"/>
        <w:bookmarkEnd w:id="2108"/>
        <w:bookmarkEnd w:id="2109"/>
        <w:bookmarkEnd w:id="2110"/>
        <w:bookmarkEnd w:id="2111"/>
      </w:del>
    </w:p>
    <w:p w14:paraId="086C8A54" w14:textId="2CF69904" w:rsidR="000F464A" w:rsidRPr="00FC4DE0" w:rsidDel="00185B6F" w:rsidRDefault="000F464A">
      <w:pPr>
        <w:pStyle w:val="Heading4"/>
        <w:keepLines/>
        <w:numPr>
          <w:ilvl w:val="4"/>
          <w:numId w:val="14"/>
        </w:numPr>
        <w:spacing w:before="200" w:line="276" w:lineRule="auto"/>
        <w:rPr>
          <w:del w:id="2113" w:author="Tarek Hesham" w:date="2023-06-12T01:26:00Z"/>
          <w:rFonts w:cs="Arial"/>
          <w:sz w:val="20"/>
          <w:szCs w:val="20"/>
        </w:rPr>
        <w:pPrChange w:id="2114" w:author="Christi Kehres" w:date="2017-05-03T23:00:00Z">
          <w:pPr>
            <w:pStyle w:val="Heading4"/>
            <w:keepLines/>
            <w:numPr>
              <w:ilvl w:val="3"/>
              <w:numId w:val="14"/>
            </w:numPr>
            <w:spacing w:before="200" w:line="276" w:lineRule="auto"/>
            <w:ind w:left="1440" w:hanging="1080"/>
          </w:pPr>
        </w:pPrChange>
      </w:pPr>
      <w:del w:id="2115" w:author="Tarek Hesham" w:date="2023-06-12T01:26:00Z">
        <w:r w:rsidRPr="00FC4DE0" w:rsidDel="00185B6F">
          <w:rPr>
            <w:rFonts w:cs="Arial"/>
            <w:sz w:val="20"/>
            <w:szCs w:val="20"/>
          </w:rPr>
          <w:delText xml:space="preserve">Parameter - </w:delText>
        </w:r>
        <w:r w:rsidR="00410408" w:rsidRPr="00FC4DE0" w:rsidDel="00185B6F">
          <w:rPr>
            <w:rFonts w:cs="Arial"/>
            <w:sz w:val="20"/>
            <w:szCs w:val="20"/>
          </w:rPr>
          <w:delText>&lt;Name of Parameter&gt;</w:delText>
        </w:r>
      </w:del>
    </w:p>
    <w:p w14:paraId="086C8A55" w14:textId="6CA0D077" w:rsidR="000F464A" w:rsidRPr="00FC4DE0" w:rsidDel="00185B6F" w:rsidRDefault="000F464A" w:rsidP="00410408">
      <w:pPr>
        <w:pStyle w:val="ListParagraph"/>
        <w:ind w:left="540"/>
        <w:rPr>
          <w:del w:id="2116" w:author="Tarek Hesham" w:date="2023-06-12T01:26:00Z"/>
          <w:rFonts w:cs="Arial"/>
        </w:rPr>
      </w:pPr>
      <w:del w:id="2117" w:author="Tarek Hesham" w:date="2023-06-12T01:26:00Z">
        <w:r w:rsidRPr="00FC4DE0" w:rsidDel="00185B6F">
          <w:rPr>
            <w:rFonts w:cs="Arial"/>
          </w:rPr>
          <w:delText xml:space="preserve">Repeat this section for each parameter, list any of the properties that are *not* the default value </w:delText>
        </w:r>
      </w:del>
    </w:p>
    <w:tbl>
      <w:tblPr>
        <w:tblW w:w="3749" w:type="pct"/>
        <w:tblInd w:w="1299" w:type="dxa"/>
        <w:tblLook w:val="04A0" w:firstRow="1" w:lastRow="0" w:firstColumn="1" w:lastColumn="0" w:noHBand="0" w:noVBand="1"/>
      </w:tblPr>
      <w:tblGrid>
        <w:gridCol w:w="1466"/>
        <w:gridCol w:w="6382"/>
      </w:tblGrid>
      <w:tr w:rsidR="000F464A" w:rsidRPr="00FC4DE0" w:rsidDel="00185B6F" w14:paraId="086C8A58" w14:textId="2C6D2CBB" w:rsidTr="000F464A">
        <w:trPr>
          <w:del w:id="2118" w:author="Tarek Hesham" w:date="2023-06-12T01:26:00Z"/>
        </w:trPr>
        <w:tc>
          <w:tcPr>
            <w:tcW w:w="934" w:type="pct"/>
            <w:shd w:val="clear" w:color="auto" w:fill="C6D9F1" w:themeFill="text2" w:themeFillTint="33"/>
          </w:tcPr>
          <w:p w14:paraId="086C8A56" w14:textId="3B8E92D6" w:rsidR="000F464A" w:rsidRPr="00FC4DE0" w:rsidDel="00185B6F" w:rsidRDefault="000F464A" w:rsidP="000F464A">
            <w:pPr>
              <w:rPr>
                <w:del w:id="2119" w:author="Tarek Hesham" w:date="2023-06-12T01:26:00Z"/>
                <w:rFonts w:cs="Arial"/>
                <w:b/>
                <w:color w:val="000000" w:themeColor="text1"/>
              </w:rPr>
            </w:pPr>
            <w:del w:id="2120" w:author="Tarek Hesham" w:date="2023-06-12T01:26:00Z">
              <w:r w:rsidRPr="00FC4DE0" w:rsidDel="00185B6F">
                <w:rPr>
                  <w:rFonts w:cs="Arial"/>
                  <w:b/>
                  <w:color w:val="000000" w:themeColor="text1"/>
                </w:rPr>
                <w:delText>Property</w:delText>
              </w:r>
            </w:del>
          </w:p>
        </w:tc>
        <w:tc>
          <w:tcPr>
            <w:tcW w:w="4066" w:type="pct"/>
            <w:shd w:val="clear" w:color="auto" w:fill="C6D9F1" w:themeFill="text2" w:themeFillTint="33"/>
          </w:tcPr>
          <w:p w14:paraId="086C8A57" w14:textId="151A48F2" w:rsidR="000F464A" w:rsidRPr="00FC4DE0" w:rsidDel="00185B6F" w:rsidRDefault="000F464A" w:rsidP="000F464A">
            <w:pPr>
              <w:rPr>
                <w:del w:id="2121" w:author="Tarek Hesham" w:date="2023-06-12T01:26:00Z"/>
                <w:rFonts w:cs="Arial"/>
                <w:b/>
                <w:color w:val="000000" w:themeColor="text1"/>
              </w:rPr>
            </w:pPr>
            <w:del w:id="2122" w:author="Tarek Hesham" w:date="2023-06-12T01:26:00Z">
              <w:r w:rsidRPr="00FC4DE0" w:rsidDel="00185B6F">
                <w:rPr>
                  <w:rFonts w:cs="Arial"/>
                  <w:b/>
                  <w:color w:val="000000" w:themeColor="text1"/>
                </w:rPr>
                <w:delText>Value</w:delText>
              </w:r>
            </w:del>
          </w:p>
        </w:tc>
      </w:tr>
      <w:tr w:rsidR="000F464A" w:rsidRPr="00FC4DE0" w:rsidDel="00185B6F" w14:paraId="086C8A5B" w14:textId="6764CAE3" w:rsidTr="000F464A">
        <w:trPr>
          <w:del w:id="2123" w:author="Tarek Hesham" w:date="2023-06-12T01:26:00Z"/>
        </w:trPr>
        <w:tc>
          <w:tcPr>
            <w:tcW w:w="934" w:type="pct"/>
          </w:tcPr>
          <w:p w14:paraId="086C8A59" w14:textId="5440A6ED" w:rsidR="000F464A" w:rsidRPr="00FC4DE0" w:rsidDel="00185B6F" w:rsidRDefault="000F464A" w:rsidP="000F464A">
            <w:pPr>
              <w:rPr>
                <w:del w:id="2124" w:author="Tarek Hesham" w:date="2023-06-12T01:26:00Z"/>
                <w:rFonts w:cs="Arial"/>
              </w:rPr>
            </w:pPr>
            <w:del w:id="2125" w:author="Tarek Hesham" w:date="2023-06-12T01:26:00Z">
              <w:r w:rsidRPr="00FC4DE0" w:rsidDel="00185B6F">
                <w:rPr>
                  <w:rFonts w:cs="Arial"/>
                </w:rPr>
                <w:delText>Allow Blank</w:delText>
              </w:r>
            </w:del>
          </w:p>
        </w:tc>
        <w:tc>
          <w:tcPr>
            <w:tcW w:w="4066" w:type="pct"/>
          </w:tcPr>
          <w:p w14:paraId="086C8A5A" w14:textId="4F50BCB8" w:rsidR="000F464A" w:rsidRPr="00FC4DE0" w:rsidDel="00185B6F" w:rsidRDefault="000F464A" w:rsidP="000F464A">
            <w:pPr>
              <w:rPr>
                <w:del w:id="2126" w:author="Tarek Hesham" w:date="2023-06-12T01:26:00Z"/>
                <w:rFonts w:cs="Arial"/>
              </w:rPr>
            </w:pPr>
          </w:p>
        </w:tc>
      </w:tr>
      <w:tr w:rsidR="000F464A" w:rsidRPr="00FC4DE0" w:rsidDel="00185B6F" w14:paraId="086C8A5E" w14:textId="2FE9ED3C" w:rsidTr="000F464A">
        <w:trPr>
          <w:del w:id="2127" w:author="Tarek Hesham" w:date="2023-06-12T01:26:00Z"/>
        </w:trPr>
        <w:tc>
          <w:tcPr>
            <w:tcW w:w="934" w:type="pct"/>
          </w:tcPr>
          <w:p w14:paraId="086C8A5C" w14:textId="42AA44B5" w:rsidR="000F464A" w:rsidRPr="00FC4DE0" w:rsidDel="00185B6F" w:rsidRDefault="000F464A" w:rsidP="000F464A">
            <w:pPr>
              <w:rPr>
                <w:del w:id="2128" w:author="Tarek Hesham" w:date="2023-06-12T01:26:00Z"/>
                <w:rFonts w:cs="Arial"/>
              </w:rPr>
            </w:pPr>
            <w:del w:id="2129" w:author="Tarek Hesham" w:date="2023-06-12T01:26:00Z">
              <w:r w:rsidRPr="00FC4DE0" w:rsidDel="00185B6F">
                <w:rPr>
                  <w:rFonts w:cs="Arial"/>
                </w:rPr>
                <w:delText>Data Type</w:delText>
              </w:r>
            </w:del>
          </w:p>
        </w:tc>
        <w:tc>
          <w:tcPr>
            <w:tcW w:w="4066" w:type="pct"/>
          </w:tcPr>
          <w:p w14:paraId="086C8A5D" w14:textId="191AB04B" w:rsidR="000F464A" w:rsidRPr="00FC4DE0" w:rsidDel="00185B6F" w:rsidRDefault="000F464A" w:rsidP="000F464A">
            <w:pPr>
              <w:rPr>
                <w:del w:id="2130" w:author="Tarek Hesham" w:date="2023-06-12T01:26:00Z"/>
                <w:rFonts w:cs="Arial"/>
              </w:rPr>
            </w:pPr>
          </w:p>
        </w:tc>
      </w:tr>
      <w:tr w:rsidR="000F464A" w:rsidRPr="00FC4DE0" w:rsidDel="00185B6F" w14:paraId="086C8A61" w14:textId="763BB35A" w:rsidTr="000F464A">
        <w:trPr>
          <w:del w:id="2131" w:author="Tarek Hesham" w:date="2023-06-12T01:26:00Z"/>
        </w:trPr>
        <w:tc>
          <w:tcPr>
            <w:tcW w:w="934" w:type="pct"/>
          </w:tcPr>
          <w:p w14:paraId="086C8A5F" w14:textId="5654A6DE" w:rsidR="000F464A" w:rsidRPr="00FC4DE0" w:rsidDel="00185B6F" w:rsidRDefault="000F464A" w:rsidP="000F464A">
            <w:pPr>
              <w:rPr>
                <w:del w:id="2132" w:author="Tarek Hesham" w:date="2023-06-12T01:26:00Z"/>
                <w:rFonts w:cs="Arial"/>
              </w:rPr>
            </w:pPr>
            <w:del w:id="2133" w:author="Tarek Hesham" w:date="2023-06-12T01:26:00Z">
              <w:r w:rsidRPr="00FC4DE0" w:rsidDel="00185B6F">
                <w:rPr>
                  <w:rFonts w:cs="Arial"/>
                </w:rPr>
                <w:delText>Default Value</w:delText>
              </w:r>
            </w:del>
          </w:p>
        </w:tc>
        <w:tc>
          <w:tcPr>
            <w:tcW w:w="4066" w:type="pct"/>
          </w:tcPr>
          <w:p w14:paraId="086C8A60" w14:textId="08927914" w:rsidR="000F464A" w:rsidRPr="00FC4DE0" w:rsidDel="00185B6F" w:rsidRDefault="000F464A" w:rsidP="000F464A">
            <w:pPr>
              <w:rPr>
                <w:del w:id="2134" w:author="Tarek Hesham" w:date="2023-06-12T01:26:00Z"/>
                <w:rFonts w:cs="Arial"/>
              </w:rPr>
            </w:pPr>
          </w:p>
        </w:tc>
      </w:tr>
      <w:tr w:rsidR="000F464A" w:rsidRPr="00FC4DE0" w:rsidDel="00185B6F" w14:paraId="086C8A64" w14:textId="3FF162C5" w:rsidTr="000F464A">
        <w:trPr>
          <w:del w:id="2135" w:author="Tarek Hesham" w:date="2023-06-12T01:26:00Z"/>
        </w:trPr>
        <w:tc>
          <w:tcPr>
            <w:tcW w:w="934" w:type="pct"/>
          </w:tcPr>
          <w:p w14:paraId="086C8A62" w14:textId="56E6A42E" w:rsidR="000F464A" w:rsidRPr="00FC4DE0" w:rsidDel="00185B6F" w:rsidRDefault="000F464A" w:rsidP="000F464A">
            <w:pPr>
              <w:rPr>
                <w:del w:id="2136" w:author="Tarek Hesham" w:date="2023-06-12T01:26:00Z"/>
                <w:rFonts w:cs="Arial"/>
              </w:rPr>
            </w:pPr>
            <w:del w:id="2137" w:author="Tarek Hesham" w:date="2023-06-12T01:26:00Z">
              <w:r w:rsidRPr="00FC4DE0" w:rsidDel="00185B6F">
                <w:rPr>
                  <w:rFonts w:cs="Arial"/>
                </w:rPr>
                <w:delText>Multi Value</w:delText>
              </w:r>
            </w:del>
          </w:p>
        </w:tc>
        <w:tc>
          <w:tcPr>
            <w:tcW w:w="4066" w:type="pct"/>
          </w:tcPr>
          <w:p w14:paraId="086C8A63" w14:textId="693561AF" w:rsidR="000F464A" w:rsidRPr="00FC4DE0" w:rsidDel="00185B6F" w:rsidRDefault="000F464A" w:rsidP="000F464A">
            <w:pPr>
              <w:rPr>
                <w:del w:id="2138" w:author="Tarek Hesham" w:date="2023-06-12T01:26:00Z"/>
                <w:rFonts w:cs="Arial"/>
              </w:rPr>
            </w:pPr>
          </w:p>
        </w:tc>
      </w:tr>
      <w:tr w:rsidR="000F464A" w:rsidRPr="00FC4DE0" w:rsidDel="00185B6F" w14:paraId="086C8A67" w14:textId="75DFB8A3" w:rsidTr="000F464A">
        <w:trPr>
          <w:del w:id="2139" w:author="Tarek Hesham" w:date="2023-06-12T01:26:00Z"/>
        </w:trPr>
        <w:tc>
          <w:tcPr>
            <w:tcW w:w="934" w:type="pct"/>
          </w:tcPr>
          <w:p w14:paraId="086C8A65" w14:textId="4D244950" w:rsidR="000F464A" w:rsidRPr="00FC4DE0" w:rsidDel="00185B6F" w:rsidRDefault="000F464A" w:rsidP="000F464A">
            <w:pPr>
              <w:rPr>
                <w:del w:id="2140" w:author="Tarek Hesham" w:date="2023-06-12T01:26:00Z"/>
                <w:rFonts w:cs="Arial"/>
              </w:rPr>
            </w:pPr>
            <w:del w:id="2141" w:author="Tarek Hesham" w:date="2023-06-12T01:26:00Z">
              <w:r w:rsidRPr="00FC4DE0" w:rsidDel="00185B6F">
                <w:rPr>
                  <w:rFonts w:cs="Arial"/>
                </w:rPr>
                <w:delText>Nullable</w:delText>
              </w:r>
            </w:del>
          </w:p>
        </w:tc>
        <w:tc>
          <w:tcPr>
            <w:tcW w:w="4066" w:type="pct"/>
          </w:tcPr>
          <w:p w14:paraId="086C8A66" w14:textId="041D5F5A" w:rsidR="000F464A" w:rsidRPr="00FC4DE0" w:rsidDel="00185B6F" w:rsidRDefault="000F464A" w:rsidP="000F464A">
            <w:pPr>
              <w:rPr>
                <w:del w:id="2142" w:author="Tarek Hesham" w:date="2023-06-12T01:26:00Z"/>
                <w:rFonts w:cs="Arial"/>
              </w:rPr>
            </w:pPr>
          </w:p>
        </w:tc>
      </w:tr>
      <w:tr w:rsidR="000F464A" w:rsidRPr="00FC4DE0" w:rsidDel="00185B6F" w14:paraId="086C8A6A" w14:textId="4AB01D72" w:rsidTr="000F464A">
        <w:trPr>
          <w:del w:id="2143" w:author="Tarek Hesham" w:date="2023-06-12T01:26:00Z"/>
        </w:trPr>
        <w:tc>
          <w:tcPr>
            <w:tcW w:w="934" w:type="pct"/>
          </w:tcPr>
          <w:p w14:paraId="086C8A68" w14:textId="05A7E885" w:rsidR="000F464A" w:rsidRPr="00FC4DE0" w:rsidDel="00185B6F" w:rsidRDefault="000F464A" w:rsidP="000F464A">
            <w:pPr>
              <w:rPr>
                <w:del w:id="2144" w:author="Tarek Hesham" w:date="2023-06-12T01:26:00Z"/>
                <w:rFonts w:cs="Arial"/>
              </w:rPr>
            </w:pPr>
            <w:del w:id="2145" w:author="Tarek Hesham" w:date="2023-06-12T01:26:00Z">
              <w:r w:rsidRPr="00FC4DE0" w:rsidDel="00185B6F">
                <w:rPr>
                  <w:rFonts w:cs="Arial"/>
                </w:rPr>
                <w:delText>Prompt String</w:delText>
              </w:r>
            </w:del>
          </w:p>
        </w:tc>
        <w:tc>
          <w:tcPr>
            <w:tcW w:w="4066" w:type="pct"/>
          </w:tcPr>
          <w:p w14:paraId="086C8A69" w14:textId="158FDA23" w:rsidR="000F464A" w:rsidRPr="00FC4DE0" w:rsidDel="00185B6F" w:rsidRDefault="000F464A" w:rsidP="000F464A">
            <w:pPr>
              <w:rPr>
                <w:del w:id="2146" w:author="Tarek Hesham" w:date="2023-06-12T01:26:00Z"/>
                <w:rFonts w:cs="Arial"/>
              </w:rPr>
            </w:pPr>
          </w:p>
        </w:tc>
      </w:tr>
      <w:tr w:rsidR="000F464A" w:rsidRPr="00FC4DE0" w:rsidDel="00185B6F" w14:paraId="086C8A6D" w14:textId="5AC5DA7E" w:rsidTr="000F464A">
        <w:trPr>
          <w:del w:id="2147" w:author="Tarek Hesham" w:date="2023-06-12T01:26:00Z"/>
        </w:trPr>
        <w:tc>
          <w:tcPr>
            <w:tcW w:w="934" w:type="pct"/>
          </w:tcPr>
          <w:p w14:paraId="086C8A6B" w14:textId="35A6EA30" w:rsidR="000F464A" w:rsidRPr="00FC4DE0" w:rsidDel="00185B6F" w:rsidRDefault="000F464A" w:rsidP="000F464A">
            <w:pPr>
              <w:rPr>
                <w:del w:id="2148" w:author="Tarek Hesham" w:date="2023-06-12T01:26:00Z"/>
                <w:rFonts w:cs="Arial"/>
              </w:rPr>
            </w:pPr>
            <w:del w:id="2149" w:author="Tarek Hesham" w:date="2023-06-12T01:26:00Z">
              <w:r w:rsidRPr="00FC4DE0" w:rsidDel="00185B6F">
                <w:rPr>
                  <w:rFonts w:cs="Arial"/>
                </w:rPr>
                <w:delText>Values</w:delText>
              </w:r>
            </w:del>
          </w:p>
        </w:tc>
        <w:tc>
          <w:tcPr>
            <w:tcW w:w="4066" w:type="pct"/>
          </w:tcPr>
          <w:p w14:paraId="086C8A6C" w14:textId="5F73064E" w:rsidR="000F464A" w:rsidRPr="00FC4DE0" w:rsidDel="00185B6F" w:rsidRDefault="000F464A" w:rsidP="000F464A">
            <w:pPr>
              <w:rPr>
                <w:del w:id="2150" w:author="Tarek Hesham" w:date="2023-06-12T01:26:00Z"/>
                <w:rFonts w:cs="Arial"/>
              </w:rPr>
            </w:pPr>
          </w:p>
        </w:tc>
      </w:tr>
      <w:tr w:rsidR="000F464A" w:rsidRPr="00FC4DE0" w:rsidDel="00185B6F" w14:paraId="086C8A70" w14:textId="78BDF54E" w:rsidTr="000F464A">
        <w:trPr>
          <w:del w:id="2151" w:author="Tarek Hesham" w:date="2023-06-12T01:26:00Z"/>
        </w:trPr>
        <w:tc>
          <w:tcPr>
            <w:tcW w:w="934" w:type="pct"/>
          </w:tcPr>
          <w:p w14:paraId="086C8A6E" w14:textId="2897D322" w:rsidR="000F464A" w:rsidRPr="00FC4DE0" w:rsidDel="00185B6F" w:rsidRDefault="000F464A" w:rsidP="000F464A">
            <w:pPr>
              <w:rPr>
                <w:del w:id="2152" w:author="Tarek Hesham" w:date="2023-06-12T01:26:00Z"/>
                <w:rFonts w:cs="Arial"/>
              </w:rPr>
            </w:pPr>
            <w:del w:id="2153" w:author="Tarek Hesham" w:date="2023-06-12T01:26:00Z">
              <w:r w:rsidRPr="00FC4DE0" w:rsidDel="00185B6F">
                <w:rPr>
                  <w:rFonts w:cs="Arial"/>
                </w:rPr>
                <w:delText>Visibility</w:delText>
              </w:r>
            </w:del>
          </w:p>
        </w:tc>
        <w:tc>
          <w:tcPr>
            <w:tcW w:w="4066" w:type="pct"/>
          </w:tcPr>
          <w:p w14:paraId="086C8A6F" w14:textId="638B796B" w:rsidR="000F464A" w:rsidRPr="00FC4DE0" w:rsidDel="00185B6F" w:rsidRDefault="000F464A" w:rsidP="000F464A">
            <w:pPr>
              <w:rPr>
                <w:del w:id="2154" w:author="Tarek Hesham" w:date="2023-06-12T01:26:00Z"/>
                <w:rFonts w:cs="Arial"/>
              </w:rPr>
            </w:pPr>
          </w:p>
        </w:tc>
      </w:tr>
    </w:tbl>
    <w:p w14:paraId="086C8A71" w14:textId="7093ABA8" w:rsidR="000F464A" w:rsidRPr="00FC4DE0" w:rsidDel="00185B6F" w:rsidRDefault="000F464A">
      <w:pPr>
        <w:pStyle w:val="Heading5"/>
        <w:numPr>
          <w:ilvl w:val="5"/>
          <w:numId w:val="39"/>
        </w:numPr>
        <w:rPr>
          <w:del w:id="2155" w:author="Tarek Hesham" w:date="2023-06-12T01:26:00Z"/>
          <w:rFonts w:cs="Arial"/>
          <w:sz w:val="20"/>
          <w:szCs w:val="20"/>
        </w:rPr>
        <w:pPrChange w:id="2156" w:author="Christi Kehres" w:date="2017-05-03T23:00:00Z">
          <w:pPr>
            <w:pStyle w:val="Heading5"/>
            <w:numPr>
              <w:ilvl w:val="4"/>
              <w:numId w:val="39"/>
            </w:numPr>
            <w:ind w:left="1800" w:hanging="1440"/>
          </w:pPr>
        </w:pPrChange>
      </w:pPr>
      <w:del w:id="2157" w:author="Tarek Hesham" w:date="2023-06-12T01:26:00Z">
        <w:r w:rsidRPr="00FC4DE0" w:rsidDel="00185B6F">
          <w:rPr>
            <w:rFonts w:cs="Arial"/>
            <w:sz w:val="20"/>
            <w:szCs w:val="20"/>
          </w:rPr>
          <w:delText>Parameter Validation</w:delText>
        </w:r>
      </w:del>
    </w:p>
    <w:p w14:paraId="086C8A72" w14:textId="1F4E5CEE" w:rsidR="000F464A" w:rsidRPr="00FC4DE0" w:rsidDel="00185B6F" w:rsidRDefault="000F464A" w:rsidP="00410408">
      <w:pPr>
        <w:pStyle w:val="ListParagraph"/>
        <w:ind w:left="540"/>
        <w:rPr>
          <w:del w:id="2158" w:author="Tarek Hesham" w:date="2023-06-12T01:26:00Z"/>
          <w:rFonts w:cs="Arial"/>
        </w:rPr>
      </w:pPr>
      <w:del w:id="2159" w:author="Tarek Hesham" w:date="2023-06-12T01:26:00Z">
        <w:r w:rsidRPr="00FC4DE0" w:rsidDel="00185B6F">
          <w:rPr>
            <w:rFonts w:cs="Arial"/>
          </w:rPr>
          <w:delText xml:space="preserve">Describe parameter validation rules. </w:delText>
        </w:r>
      </w:del>
    </w:p>
    <w:p w14:paraId="086C8A73" w14:textId="3ED72D45" w:rsidR="000F464A" w:rsidRPr="00301ACE" w:rsidDel="00185B6F" w:rsidRDefault="000F464A">
      <w:pPr>
        <w:pStyle w:val="Heading3"/>
        <w:keepLines/>
        <w:numPr>
          <w:ilvl w:val="3"/>
          <w:numId w:val="14"/>
        </w:numPr>
        <w:spacing w:before="200" w:line="276" w:lineRule="auto"/>
        <w:rPr>
          <w:del w:id="2160" w:author="Tarek Hesham" w:date="2023-06-12T01:26:00Z"/>
          <w:sz w:val="24"/>
          <w:szCs w:val="24"/>
        </w:rPr>
        <w:pPrChange w:id="2161" w:author="Christi Kehres" w:date="2017-05-03T23:01:00Z">
          <w:pPr>
            <w:pStyle w:val="Heading3"/>
            <w:keepLines/>
            <w:numPr>
              <w:ilvl w:val="2"/>
              <w:numId w:val="14"/>
            </w:numPr>
            <w:spacing w:before="200" w:line="276" w:lineRule="auto"/>
            <w:ind w:left="810" w:hanging="270"/>
          </w:pPr>
        </w:pPrChange>
      </w:pPr>
      <w:bookmarkStart w:id="2162" w:name="_Toc219538884"/>
      <w:bookmarkStart w:id="2163" w:name="_Toc223318249"/>
      <w:bookmarkStart w:id="2164" w:name="_Toc315173648"/>
      <w:bookmarkStart w:id="2165" w:name="_Toc384317620"/>
      <w:bookmarkStart w:id="2166" w:name="_Toc481620262"/>
      <w:del w:id="2167" w:author="Tarek Hesham" w:date="2023-06-12T01:26:00Z">
        <w:r w:rsidRPr="00301ACE" w:rsidDel="00185B6F">
          <w:rPr>
            <w:sz w:val="24"/>
            <w:szCs w:val="24"/>
          </w:rPr>
          <w:delText>Report design</w:delText>
        </w:r>
        <w:bookmarkEnd w:id="2162"/>
        <w:bookmarkEnd w:id="2163"/>
        <w:bookmarkEnd w:id="2164"/>
        <w:bookmarkEnd w:id="2165"/>
        <w:bookmarkEnd w:id="2166"/>
      </w:del>
    </w:p>
    <w:tbl>
      <w:tblPr>
        <w:tblW w:w="0" w:type="auto"/>
        <w:tblInd w:w="569" w:type="dxa"/>
        <w:tblLayout w:type="fixed"/>
        <w:tblLook w:val="04A0" w:firstRow="1" w:lastRow="0" w:firstColumn="1" w:lastColumn="0" w:noHBand="0" w:noVBand="1"/>
      </w:tblPr>
      <w:tblGrid>
        <w:gridCol w:w="2899"/>
        <w:gridCol w:w="5257"/>
      </w:tblGrid>
      <w:tr w:rsidR="000F464A" w:rsidRPr="00FC4DE0" w:rsidDel="00185B6F" w14:paraId="086C8A76" w14:textId="15CDE79C" w:rsidTr="000F464A">
        <w:trPr>
          <w:trHeight w:val="254"/>
          <w:del w:id="2168" w:author="Tarek Hesham" w:date="2023-06-12T01:26:00Z"/>
        </w:trPr>
        <w:tc>
          <w:tcPr>
            <w:tcW w:w="2899" w:type="dxa"/>
            <w:shd w:val="clear" w:color="auto" w:fill="C6D9F1" w:themeFill="text2" w:themeFillTint="33"/>
          </w:tcPr>
          <w:p w14:paraId="086C8A74" w14:textId="296EA063" w:rsidR="000F464A" w:rsidRPr="00FC4DE0" w:rsidDel="00185B6F" w:rsidRDefault="000F464A" w:rsidP="000F464A">
            <w:pPr>
              <w:rPr>
                <w:del w:id="2169" w:author="Tarek Hesham" w:date="2023-06-12T01:26:00Z"/>
                <w:rFonts w:cs="Arial"/>
                <w:b/>
                <w:color w:val="000000" w:themeColor="text1"/>
              </w:rPr>
            </w:pPr>
            <w:del w:id="2170" w:author="Tarek Hesham" w:date="2023-06-12T01:26:00Z">
              <w:r w:rsidRPr="00FC4DE0" w:rsidDel="00185B6F">
                <w:rPr>
                  <w:rFonts w:cs="Arial"/>
                  <w:b/>
                  <w:color w:val="000000" w:themeColor="text1"/>
                </w:rPr>
                <w:delText>Design type</w:delText>
              </w:r>
            </w:del>
          </w:p>
        </w:tc>
        <w:tc>
          <w:tcPr>
            <w:tcW w:w="5257" w:type="dxa"/>
            <w:shd w:val="clear" w:color="auto" w:fill="C6D9F1" w:themeFill="text2" w:themeFillTint="33"/>
          </w:tcPr>
          <w:p w14:paraId="086C8A75" w14:textId="2150049E" w:rsidR="000F464A" w:rsidRPr="00FC4DE0" w:rsidDel="00185B6F" w:rsidRDefault="000F464A" w:rsidP="000F464A">
            <w:pPr>
              <w:rPr>
                <w:del w:id="2171" w:author="Tarek Hesham" w:date="2023-06-12T01:26:00Z"/>
                <w:rFonts w:cs="Arial"/>
                <w:b/>
                <w:color w:val="000000" w:themeColor="text1"/>
              </w:rPr>
            </w:pPr>
            <w:del w:id="2172" w:author="Tarek Hesham" w:date="2023-06-12T01:26:00Z">
              <w:r w:rsidRPr="00FC4DE0" w:rsidDel="00185B6F">
                <w:rPr>
                  <w:rFonts w:cs="Arial"/>
                  <w:b/>
                  <w:color w:val="000000" w:themeColor="text1"/>
                </w:rPr>
                <w:delText>Justification</w:delText>
              </w:r>
            </w:del>
          </w:p>
        </w:tc>
      </w:tr>
      <w:tr w:rsidR="000F464A" w:rsidRPr="00FC4DE0" w:rsidDel="00185B6F" w14:paraId="086C8A7B" w14:textId="2A905ECC" w:rsidTr="000F464A">
        <w:trPr>
          <w:trHeight w:val="532"/>
          <w:del w:id="2173" w:author="Tarek Hesham" w:date="2023-06-12T01:26:00Z"/>
        </w:trPr>
        <w:tc>
          <w:tcPr>
            <w:tcW w:w="2899" w:type="dxa"/>
          </w:tcPr>
          <w:p w14:paraId="086C8A77" w14:textId="43178BD2" w:rsidR="000F464A" w:rsidRPr="00FC4DE0" w:rsidDel="00185B6F" w:rsidRDefault="000F464A" w:rsidP="000F464A">
            <w:pPr>
              <w:rPr>
                <w:del w:id="2174" w:author="Tarek Hesham" w:date="2023-06-12T01:26:00Z"/>
                <w:rFonts w:cs="Arial"/>
              </w:rPr>
            </w:pPr>
            <w:del w:id="2175" w:author="Tarek Hesham" w:date="2023-06-12T01:26:00Z">
              <w:r w:rsidRPr="00FC4DE0" w:rsidDel="00185B6F">
                <w:rPr>
                  <w:rFonts w:cs="Arial"/>
                </w:rPr>
                <w:delText>Auto Design</w:delText>
              </w:r>
              <w:r w:rsidR="00B652F2" w:rsidDel="00185B6F">
                <w:rPr>
                  <w:rFonts w:cs="Arial"/>
                </w:rPr>
                <w:delText xml:space="preserve"> / </w:delText>
              </w:r>
              <w:r w:rsidRPr="00FC4DE0" w:rsidDel="00185B6F">
                <w:rPr>
                  <w:rFonts w:cs="Arial"/>
                </w:rPr>
                <w:delText>Precision Design</w:delText>
              </w:r>
            </w:del>
          </w:p>
          <w:p w14:paraId="086C8A78" w14:textId="795BDEFD" w:rsidR="000F464A" w:rsidRPr="00FC4DE0" w:rsidDel="00185B6F" w:rsidRDefault="000F464A" w:rsidP="000F464A">
            <w:pPr>
              <w:rPr>
                <w:del w:id="2176" w:author="Tarek Hesham" w:date="2023-06-12T01:26:00Z"/>
                <w:rFonts w:cs="Arial"/>
              </w:rPr>
            </w:pPr>
          </w:p>
        </w:tc>
        <w:tc>
          <w:tcPr>
            <w:tcW w:w="5257" w:type="dxa"/>
          </w:tcPr>
          <w:p w14:paraId="086C8A79" w14:textId="45D2A2A2" w:rsidR="000F464A" w:rsidRPr="00FC4DE0" w:rsidDel="00185B6F" w:rsidRDefault="00410408" w:rsidP="000F464A">
            <w:pPr>
              <w:rPr>
                <w:del w:id="2177" w:author="Tarek Hesham" w:date="2023-06-12T01:26:00Z"/>
                <w:rFonts w:cs="Arial"/>
              </w:rPr>
            </w:pPr>
            <w:del w:id="2178" w:author="Tarek Hesham" w:date="2023-06-12T01:26:00Z">
              <w:r w:rsidRPr="00FC4DE0" w:rsidDel="00185B6F">
                <w:rPr>
                  <w:rFonts w:cs="Arial"/>
                </w:rPr>
                <w:delText>If Precision Design was used please provide reason</w:delText>
              </w:r>
            </w:del>
          </w:p>
          <w:p w14:paraId="086C8A7A" w14:textId="3CB5EEA1" w:rsidR="000F464A" w:rsidRPr="00FC4DE0" w:rsidDel="00185B6F" w:rsidRDefault="000F464A" w:rsidP="000F464A">
            <w:pPr>
              <w:rPr>
                <w:del w:id="2179" w:author="Tarek Hesham" w:date="2023-06-12T01:26:00Z"/>
                <w:rFonts w:cs="Arial"/>
              </w:rPr>
            </w:pPr>
          </w:p>
        </w:tc>
      </w:tr>
    </w:tbl>
    <w:p w14:paraId="086C8A7C" w14:textId="6DB8EC14" w:rsidR="000F464A" w:rsidRPr="00FC4DE0" w:rsidDel="00185B6F" w:rsidRDefault="000F464A" w:rsidP="000F464A">
      <w:pPr>
        <w:rPr>
          <w:del w:id="2180" w:author="Tarek Hesham" w:date="2023-06-12T01:29:00Z"/>
          <w:rFonts w:cs="Arial"/>
          <w:i/>
          <w:iCs/>
        </w:rPr>
      </w:pPr>
    </w:p>
    <w:p w14:paraId="086C8A7D" w14:textId="5D4D9AC0" w:rsidR="000F464A" w:rsidRPr="00301ACE" w:rsidDel="00185B6F" w:rsidRDefault="00410408">
      <w:pPr>
        <w:pStyle w:val="Heading3"/>
        <w:keepLines/>
        <w:numPr>
          <w:ilvl w:val="3"/>
          <w:numId w:val="14"/>
        </w:numPr>
        <w:spacing w:before="200" w:line="276" w:lineRule="auto"/>
        <w:rPr>
          <w:del w:id="2181" w:author="Tarek Hesham" w:date="2023-06-12T01:29:00Z"/>
          <w:color w:val="00B050"/>
          <w:sz w:val="24"/>
          <w:szCs w:val="24"/>
        </w:rPr>
        <w:pPrChange w:id="2182" w:author="Christi Kehres" w:date="2017-05-03T23:01:00Z">
          <w:pPr>
            <w:pStyle w:val="Heading3"/>
            <w:keepLines/>
            <w:numPr>
              <w:ilvl w:val="2"/>
              <w:numId w:val="14"/>
            </w:numPr>
            <w:spacing w:before="200" w:line="276" w:lineRule="auto"/>
            <w:ind w:left="810" w:hanging="270"/>
          </w:pPr>
        </w:pPrChange>
      </w:pPr>
      <w:bookmarkStart w:id="2183" w:name="_Toc315173649"/>
      <w:bookmarkStart w:id="2184" w:name="_Toc384317621"/>
      <w:bookmarkStart w:id="2185" w:name="_Toc481620263"/>
      <w:bookmarkEnd w:id="2085"/>
      <w:del w:id="2186" w:author="Tarek Hesham" w:date="2023-06-12T01:29:00Z">
        <w:r w:rsidRPr="00301ACE" w:rsidDel="00185B6F">
          <w:rPr>
            <w:sz w:val="24"/>
            <w:szCs w:val="24"/>
          </w:rPr>
          <w:delText>Visual Layout</w:delText>
        </w:r>
        <w:bookmarkEnd w:id="2183"/>
        <w:bookmarkEnd w:id="2184"/>
        <w:bookmarkEnd w:id="2185"/>
        <w:r w:rsidRPr="00301ACE" w:rsidDel="00185B6F">
          <w:rPr>
            <w:color w:val="00B050"/>
            <w:sz w:val="24"/>
            <w:szCs w:val="24"/>
          </w:rPr>
          <w:delText xml:space="preserve"> </w:delText>
        </w:r>
      </w:del>
    </w:p>
    <w:p w14:paraId="086C8A7E" w14:textId="0536AF6A" w:rsidR="00F0676D" w:rsidDel="00185B6F" w:rsidRDefault="00F0676D" w:rsidP="00F277CD">
      <w:pPr>
        <w:pStyle w:val="EstiloCuerpoAntes0pto"/>
        <w:rPr>
          <w:ins w:id="2187" w:author="Christi Kehres" w:date="2017-05-03T23:01:00Z"/>
          <w:del w:id="2188" w:author="Tarek Hesham" w:date="2023-06-12T01:29:00Z"/>
          <w:rFonts w:ascii="Arial" w:hAnsi="Arial" w:cs="Arial"/>
          <w:sz w:val="20"/>
        </w:rPr>
      </w:pPr>
    </w:p>
    <w:p w14:paraId="77716B49" w14:textId="1DF42C0F" w:rsidR="00F07EF7" w:rsidDel="00185B6F" w:rsidRDefault="00F07EF7" w:rsidP="00F277CD">
      <w:pPr>
        <w:pStyle w:val="EstiloCuerpoAntes0pto"/>
        <w:rPr>
          <w:ins w:id="2189" w:author="Christi Kehres" w:date="2017-05-03T23:01:00Z"/>
          <w:del w:id="2190" w:author="Tarek Hesham" w:date="2023-06-12T01:29:00Z"/>
          <w:rFonts w:ascii="Arial" w:hAnsi="Arial" w:cs="Arial"/>
          <w:sz w:val="20"/>
        </w:rPr>
      </w:pPr>
    </w:p>
    <w:p w14:paraId="510EDEB4" w14:textId="4B368F30" w:rsidR="00F07EF7" w:rsidDel="00185B6F" w:rsidRDefault="00F07EF7">
      <w:pPr>
        <w:pStyle w:val="Heading3"/>
        <w:keepLines/>
        <w:numPr>
          <w:ilvl w:val="1"/>
          <w:numId w:val="14"/>
        </w:numPr>
        <w:spacing w:before="200" w:line="276" w:lineRule="auto"/>
        <w:rPr>
          <w:ins w:id="2191" w:author="Christi Kehres" w:date="2017-05-03T23:05:00Z"/>
          <w:del w:id="2192" w:author="Tarek Hesham" w:date="2023-06-12T01:29:00Z"/>
          <w:sz w:val="28"/>
          <w:szCs w:val="28"/>
        </w:rPr>
        <w:pPrChange w:id="2193" w:author="Christi Kehres" w:date="2017-05-03T23:05:00Z">
          <w:pPr/>
        </w:pPrChange>
      </w:pPr>
      <w:bookmarkStart w:id="2194" w:name="_Toc481620264"/>
      <w:ins w:id="2195" w:author="Christi Kehres" w:date="2017-05-03T23:01:00Z">
        <w:del w:id="2196" w:author="Tarek Hesham" w:date="2023-06-12T01:29:00Z">
          <w:r w:rsidRPr="00F07EF7" w:rsidDel="00185B6F">
            <w:rPr>
              <w:sz w:val="28"/>
              <w:szCs w:val="28"/>
              <w:rPrChange w:id="2197" w:author="Christi Kehres" w:date="2017-05-03T23:02:00Z">
                <w:rPr/>
              </w:rPrChange>
            </w:rPr>
            <w:delText>Customer Engagement</w:delText>
          </w:r>
        </w:del>
      </w:ins>
      <w:bookmarkEnd w:id="2194"/>
    </w:p>
    <w:p w14:paraId="394FAEC3" w14:textId="228460DB" w:rsidR="00F07EF7" w:rsidDel="00185B6F" w:rsidRDefault="00F07EF7">
      <w:pPr>
        <w:pStyle w:val="Heading3"/>
        <w:keepLines/>
        <w:numPr>
          <w:ilvl w:val="2"/>
          <w:numId w:val="14"/>
        </w:numPr>
        <w:spacing w:before="200" w:line="276" w:lineRule="auto"/>
        <w:rPr>
          <w:ins w:id="2198" w:author="Christi Kehres" w:date="2017-05-03T23:53:00Z"/>
          <w:del w:id="2199" w:author="Tarek Hesham" w:date="2023-06-12T01:29:00Z"/>
        </w:rPr>
        <w:pPrChange w:id="2200" w:author="Christi Kehres" w:date="2017-05-03T23:08:00Z">
          <w:pPr/>
        </w:pPrChange>
      </w:pPr>
      <w:bookmarkStart w:id="2201" w:name="_Toc481620265"/>
      <w:ins w:id="2202" w:author="Christi Kehres" w:date="2017-05-03T23:06:00Z">
        <w:del w:id="2203" w:author="Tarek Hesham" w:date="2023-06-12T01:29:00Z">
          <w:r w:rsidRPr="0009083A" w:rsidDel="00185B6F">
            <w:rPr>
              <w:sz w:val="28"/>
              <w:szCs w:val="28"/>
              <w:rPrChange w:id="2204" w:author="Christi Kehres" w:date="2017-05-03T23:08:00Z">
                <w:rPr/>
              </w:rPrChange>
            </w:rPr>
            <w:delText>Architecture</w:delText>
          </w:r>
          <w:r w:rsidDel="00185B6F">
            <w:delText xml:space="preserve"> (logic design)</w:delText>
          </w:r>
        </w:del>
      </w:ins>
      <w:bookmarkEnd w:id="2201"/>
    </w:p>
    <w:p w14:paraId="33BF0EB3" w14:textId="1A8FB20E" w:rsidR="00D5796C" w:rsidRPr="00D5796C" w:rsidDel="00185B6F" w:rsidRDefault="00D5796C">
      <w:pPr>
        <w:rPr>
          <w:ins w:id="2205" w:author="Christi Kehres" w:date="2017-05-03T23:06:00Z"/>
          <w:del w:id="2206" w:author="Tarek Hesham" w:date="2023-06-12T01:29:00Z"/>
          <w:i/>
          <w:color w:val="FF0000"/>
          <w:rPrChange w:id="2207" w:author="Christi Kehres" w:date="2017-05-03T23:55:00Z">
            <w:rPr>
              <w:ins w:id="2208" w:author="Christi Kehres" w:date="2017-05-03T23:06:00Z"/>
              <w:del w:id="2209" w:author="Tarek Hesham" w:date="2023-06-12T01:29:00Z"/>
            </w:rPr>
          </w:rPrChange>
        </w:rPr>
      </w:pPr>
      <w:ins w:id="2210" w:author="Christi Kehres" w:date="2017-05-03T23:53:00Z">
        <w:del w:id="2211" w:author="Tarek Hesham" w:date="2023-06-12T01:29:00Z">
          <w:r w:rsidRPr="00D5796C" w:rsidDel="00185B6F">
            <w:rPr>
              <w:i/>
              <w:color w:val="FF0000"/>
              <w:rPrChange w:id="2212" w:author="Christi Kehres" w:date="2017-05-03T23:55:00Z">
                <w:rPr/>
              </w:rPrChange>
            </w:rPr>
            <w:delText xml:space="preserve">Provide Visio diagram describes high level architecture diagram for the Reporting Solution, including data sources. </w:delText>
          </w:r>
        </w:del>
      </w:ins>
      <w:ins w:id="2213" w:author="Christi Kehres" w:date="2017-05-03T23:54:00Z">
        <w:del w:id="2214" w:author="Tarek Hesham" w:date="2023-06-12T01:29:00Z">
          <w:r w:rsidRPr="00D5796C" w:rsidDel="00185B6F">
            <w:rPr>
              <w:i/>
              <w:color w:val="FF0000"/>
              <w:rPrChange w:id="2215" w:author="Christi Kehres" w:date="2017-05-03T23:55:00Z">
                <w:rPr/>
              </w:rPrChange>
            </w:rPr>
            <w:delText>Attach file and describe the data sources used below.</w:delText>
          </w:r>
        </w:del>
      </w:ins>
    </w:p>
    <w:p w14:paraId="6562710F" w14:textId="22F3DA4D" w:rsidR="00F07EF7" w:rsidDel="00185B6F" w:rsidRDefault="00F07EF7">
      <w:pPr>
        <w:pStyle w:val="Heading3"/>
        <w:keepLines/>
        <w:numPr>
          <w:ilvl w:val="2"/>
          <w:numId w:val="14"/>
        </w:numPr>
        <w:spacing w:before="200" w:line="276" w:lineRule="auto"/>
        <w:rPr>
          <w:ins w:id="2216" w:author="Christi Kehres" w:date="2017-05-03T23:54:00Z"/>
          <w:del w:id="2217" w:author="Tarek Hesham" w:date="2023-06-12T01:29:00Z"/>
        </w:rPr>
        <w:pPrChange w:id="2218" w:author="Christi Kehres" w:date="2017-05-03T23:08:00Z">
          <w:pPr/>
        </w:pPrChange>
      </w:pPr>
      <w:bookmarkStart w:id="2219" w:name="_Toc481620266"/>
      <w:ins w:id="2220" w:author="Christi Kehres" w:date="2017-05-03T23:06:00Z">
        <w:del w:id="2221" w:author="Tarek Hesham" w:date="2023-06-12T01:29:00Z">
          <w:r w:rsidRPr="0009083A" w:rsidDel="00185B6F">
            <w:rPr>
              <w:sz w:val="28"/>
              <w:szCs w:val="28"/>
              <w:rPrChange w:id="2222" w:author="Christi Kehres" w:date="2017-05-03T23:08:00Z">
                <w:rPr/>
              </w:rPrChange>
            </w:rPr>
            <w:delText>Architecture</w:delText>
          </w:r>
          <w:r w:rsidDel="00185B6F">
            <w:delText xml:space="preserve"> (physical design)</w:delText>
          </w:r>
        </w:del>
      </w:ins>
      <w:bookmarkEnd w:id="2219"/>
    </w:p>
    <w:p w14:paraId="1FEA6385" w14:textId="412F0F00" w:rsidR="00D5796C" w:rsidRPr="00D5796C" w:rsidDel="00185B6F" w:rsidRDefault="00D5796C" w:rsidP="00D5796C">
      <w:pPr>
        <w:pStyle w:val="BodyMS"/>
        <w:rPr>
          <w:ins w:id="2223" w:author="Christi Kehres" w:date="2017-05-03T23:54:00Z"/>
          <w:del w:id="2224" w:author="Tarek Hesham" w:date="2023-06-12T01:29:00Z"/>
          <w:i/>
          <w:color w:val="FF0000"/>
          <w:rPrChange w:id="2225" w:author="Christi Kehres" w:date="2017-05-03T23:55:00Z">
            <w:rPr>
              <w:ins w:id="2226" w:author="Christi Kehres" w:date="2017-05-03T23:54:00Z"/>
              <w:del w:id="2227" w:author="Tarek Hesham" w:date="2023-06-12T01:29:00Z"/>
            </w:rPr>
          </w:rPrChange>
        </w:rPr>
      </w:pPr>
      <w:ins w:id="2228" w:author="Christi Kehres" w:date="2017-05-03T23:54:00Z">
        <w:del w:id="2229" w:author="Tarek Hesham" w:date="2023-06-12T01:29:00Z">
          <w:r w:rsidRPr="00D5796C" w:rsidDel="00185B6F">
            <w:rPr>
              <w:i/>
              <w:color w:val="FF0000"/>
              <w:rPrChange w:id="2230" w:author="Christi Kehres" w:date="2017-05-03T23:55:00Z">
                <w:rPr/>
              </w:rPrChange>
            </w:rPr>
            <w:delText>Provid</w:delText>
          </w:r>
        </w:del>
      </w:ins>
      <w:ins w:id="2231" w:author="Christi Kehres" w:date="2017-05-03T23:55:00Z">
        <w:del w:id="2232" w:author="Tarek Hesham" w:date="2023-06-12T01:29:00Z">
          <w:r w:rsidRPr="00D5796C" w:rsidDel="00185B6F">
            <w:rPr>
              <w:i/>
              <w:color w:val="FF0000"/>
              <w:rPrChange w:id="2233" w:author="Christi Kehres" w:date="2017-05-03T23:55:00Z">
                <w:rPr/>
              </w:rPrChange>
            </w:rPr>
            <w:delText>e</w:delText>
          </w:r>
        </w:del>
      </w:ins>
      <w:ins w:id="2234" w:author="Christi Kehres" w:date="2017-05-03T23:54:00Z">
        <w:del w:id="2235" w:author="Tarek Hesham" w:date="2023-06-12T01:29:00Z">
          <w:r w:rsidRPr="00D5796C" w:rsidDel="00185B6F">
            <w:rPr>
              <w:i/>
              <w:color w:val="FF0000"/>
              <w:rPrChange w:id="2236" w:author="Christi Kehres" w:date="2017-05-03T23:55:00Z">
                <w:rPr/>
              </w:rPrChange>
            </w:rPr>
            <w:delText xml:space="preserve"> Visio diagram describ</w:delText>
          </w:r>
        </w:del>
      </w:ins>
      <w:ins w:id="2237" w:author="Christi Kehres" w:date="2017-05-03T23:55:00Z">
        <w:del w:id="2238" w:author="Tarek Hesham" w:date="2023-06-12T01:29:00Z">
          <w:r w:rsidRPr="00D5796C" w:rsidDel="00185B6F">
            <w:rPr>
              <w:i/>
              <w:color w:val="FF0000"/>
              <w:rPrChange w:id="2239" w:author="Christi Kehres" w:date="2017-05-03T23:55:00Z">
                <w:rPr/>
              </w:rPrChange>
            </w:rPr>
            <w:delText>ing</w:delText>
          </w:r>
        </w:del>
      </w:ins>
      <w:ins w:id="2240" w:author="Christi Kehres" w:date="2017-05-03T23:54:00Z">
        <w:del w:id="2241" w:author="Tarek Hesham" w:date="2023-06-12T01:29:00Z">
          <w:r w:rsidRPr="00D5796C" w:rsidDel="00185B6F">
            <w:rPr>
              <w:i/>
              <w:color w:val="FF0000"/>
              <w:rPrChange w:id="2242" w:author="Christi Kehres" w:date="2017-05-03T23:55:00Z">
                <w:rPr/>
              </w:rPrChange>
            </w:rPr>
            <w:delText xml:space="preserve"> physical architecture of Reporting Services Solution. </w:delText>
          </w:r>
        </w:del>
      </w:ins>
      <w:ins w:id="2243" w:author="Christi Kehres" w:date="2017-05-03T23:55:00Z">
        <w:del w:id="2244" w:author="Tarek Hesham" w:date="2023-06-12T01:29:00Z">
          <w:r w:rsidRPr="00D5796C" w:rsidDel="00185B6F">
            <w:rPr>
              <w:i/>
              <w:color w:val="FF0000"/>
              <w:rPrChange w:id="2245" w:author="Christi Kehres" w:date="2017-05-03T23:55:00Z">
                <w:rPr/>
              </w:rPrChange>
            </w:rPr>
            <w:delText>Attach file and describe the different parts below.</w:delText>
          </w:r>
        </w:del>
      </w:ins>
      <w:ins w:id="2246" w:author="Christi Kehres" w:date="2017-05-03T23:54:00Z">
        <w:del w:id="2247" w:author="Tarek Hesham" w:date="2023-06-12T01:29:00Z">
          <w:r w:rsidRPr="00D5796C" w:rsidDel="00185B6F">
            <w:rPr>
              <w:i/>
              <w:color w:val="FF0000"/>
              <w:rPrChange w:id="2248" w:author="Christi Kehres" w:date="2017-05-03T23:55:00Z">
                <w:rPr/>
              </w:rPrChange>
            </w:rPr>
            <w:delText xml:space="preserve"> </w:delText>
          </w:r>
        </w:del>
      </w:ins>
    </w:p>
    <w:p w14:paraId="2D9D4A7E" w14:textId="455F4D83" w:rsidR="00D5796C" w:rsidRPr="00D5796C" w:rsidDel="00185B6F" w:rsidRDefault="00D5796C">
      <w:pPr>
        <w:rPr>
          <w:ins w:id="2249" w:author="Christi Kehres" w:date="2017-05-03T23:06:00Z"/>
          <w:del w:id="2250" w:author="Tarek Hesham" w:date="2023-06-12T01:29:00Z"/>
        </w:rPr>
      </w:pPr>
    </w:p>
    <w:p w14:paraId="59259FC5" w14:textId="239F19B6" w:rsidR="00F07EF7" w:rsidDel="00185B6F" w:rsidRDefault="00F07EF7">
      <w:pPr>
        <w:pStyle w:val="Heading3"/>
        <w:keepLines/>
        <w:numPr>
          <w:ilvl w:val="2"/>
          <w:numId w:val="14"/>
        </w:numPr>
        <w:spacing w:before="200" w:line="276" w:lineRule="auto"/>
        <w:rPr>
          <w:ins w:id="2251" w:author="Christi Kehres" w:date="2017-05-03T23:55:00Z"/>
          <w:del w:id="2252" w:author="Tarek Hesham" w:date="2023-06-12T01:29:00Z"/>
        </w:rPr>
        <w:pPrChange w:id="2253" w:author="Christi Kehres" w:date="2017-05-03T23:08:00Z">
          <w:pPr/>
        </w:pPrChange>
      </w:pPr>
      <w:bookmarkStart w:id="2254" w:name="_Toc481620267"/>
      <w:ins w:id="2255" w:author="Christi Kehres" w:date="2017-05-03T23:06:00Z">
        <w:del w:id="2256" w:author="Tarek Hesham" w:date="2023-06-12T01:29:00Z">
          <w:r w:rsidDel="00185B6F">
            <w:delText xml:space="preserve">Data </w:delText>
          </w:r>
          <w:r w:rsidRPr="0009083A" w:rsidDel="00185B6F">
            <w:rPr>
              <w:sz w:val="28"/>
              <w:szCs w:val="28"/>
              <w:rPrChange w:id="2257" w:author="Christi Kehres" w:date="2017-05-03T23:08:00Z">
                <w:rPr/>
              </w:rPrChange>
            </w:rPr>
            <w:delText>Sources</w:delText>
          </w:r>
          <w:r w:rsidDel="00185B6F">
            <w:delText xml:space="preserve"> (running systems)</w:delText>
          </w:r>
        </w:del>
      </w:ins>
      <w:bookmarkEnd w:id="2254"/>
    </w:p>
    <w:p w14:paraId="2E930231" w14:textId="7C88A8AE" w:rsidR="00D5796C" w:rsidRPr="00D5796C" w:rsidDel="00185B6F" w:rsidRDefault="00D5796C">
      <w:pPr>
        <w:rPr>
          <w:ins w:id="2258" w:author="Christi Kehres" w:date="2017-05-03T23:06:00Z"/>
          <w:del w:id="2259" w:author="Tarek Hesham" w:date="2023-06-12T01:29:00Z"/>
          <w:i/>
          <w:color w:val="FF0000"/>
          <w:rPrChange w:id="2260" w:author="Christi Kehres" w:date="2017-05-03T23:56:00Z">
            <w:rPr>
              <w:ins w:id="2261" w:author="Christi Kehres" w:date="2017-05-03T23:06:00Z"/>
              <w:del w:id="2262" w:author="Tarek Hesham" w:date="2023-06-12T01:29:00Z"/>
            </w:rPr>
          </w:rPrChange>
        </w:rPr>
      </w:pPr>
      <w:ins w:id="2263" w:author="Christi Kehres" w:date="2017-05-03T23:56:00Z">
        <w:del w:id="2264" w:author="Tarek Hesham" w:date="2023-06-12T01:29:00Z">
          <w:r w:rsidRPr="00D5796C" w:rsidDel="00185B6F">
            <w:rPr>
              <w:i/>
              <w:color w:val="FF0000"/>
              <w:rPrChange w:id="2265" w:author="Christi Kehres" w:date="2017-05-03T23:56:00Z">
                <w:rPr/>
              </w:rPrChange>
            </w:rPr>
            <w:delText>Insert the main data Sources being used for loading data into the Data mart.</w:delText>
          </w:r>
        </w:del>
      </w:ins>
    </w:p>
    <w:p w14:paraId="012E6A8E" w14:textId="7CF58B8D" w:rsidR="00F07EF7" w:rsidDel="00185B6F" w:rsidRDefault="0009083A">
      <w:pPr>
        <w:pStyle w:val="Heading3"/>
        <w:keepLines/>
        <w:numPr>
          <w:ilvl w:val="2"/>
          <w:numId w:val="14"/>
        </w:numPr>
        <w:spacing w:before="200" w:line="276" w:lineRule="auto"/>
        <w:rPr>
          <w:ins w:id="2266" w:author="Christi Kehres" w:date="2017-05-03T23:56:00Z"/>
          <w:del w:id="2267" w:author="Tarek Hesham" w:date="2023-06-12T01:29:00Z"/>
        </w:rPr>
        <w:pPrChange w:id="2268" w:author="Christi Kehres" w:date="2017-05-03T23:08:00Z">
          <w:pPr/>
        </w:pPrChange>
      </w:pPr>
      <w:bookmarkStart w:id="2269" w:name="_Toc481620268"/>
      <w:ins w:id="2270" w:author="Christi Kehres" w:date="2017-05-03T23:06:00Z">
        <w:del w:id="2271" w:author="Tarek Hesham" w:date="2023-06-12T01:29:00Z">
          <w:r w:rsidDel="00185B6F">
            <w:delText>Data load from online to Staging</w:delText>
          </w:r>
        </w:del>
      </w:ins>
      <w:bookmarkEnd w:id="2269"/>
    </w:p>
    <w:p w14:paraId="144141BF" w14:textId="34A27727" w:rsidR="00D5796C" w:rsidRPr="00D5796C" w:rsidDel="00185B6F" w:rsidRDefault="00D5796C">
      <w:pPr>
        <w:rPr>
          <w:ins w:id="2272" w:author="Christi Kehres" w:date="2017-05-03T23:06:00Z"/>
          <w:del w:id="2273" w:author="Tarek Hesham" w:date="2023-06-12T01:29:00Z"/>
          <w:i/>
          <w:color w:val="FF0000"/>
          <w:rPrChange w:id="2274" w:author="Christi Kehres" w:date="2017-05-04T00:00:00Z">
            <w:rPr>
              <w:ins w:id="2275" w:author="Christi Kehres" w:date="2017-05-03T23:06:00Z"/>
              <w:del w:id="2276" w:author="Tarek Hesham" w:date="2023-06-12T01:29:00Z"/>
            </w:rPr>
          </w:rPrChange>
        </w:rPr>
      </w:pPr>
      <w:ins w:id="2277" w:author="Christi Kehres" w:date="2017-05-03T23:56:00Z">
        <w:del w:id="2278" w:author="Tarek Hesham" w:date="2023-06-12T01:29:00Z">
          <w:r w:rsidRPr="00D5796C" w:rsidDel="00185B6F">
            <w:rPr>
              <w:i/>
              <w:color w:val="FF0000"/>
              <w:rPrChange w:id="2279" w:author="Christi Kehres" w:date="2017-05-04T00:00:00Z">
                <w:rPr/>
              </w:rPrChange>
            </w:rPr>
            <w:delText>Attach document</w:delText>
          </w:r>
        </w:del>
      </w:ins>
      <w:ins w:id="2280" w:author="Christi Kehres" w:date="2017-05-03T23:59:00Z">
        <w:del w:id="2281" w:author="Tarek Hesham" w:date="2023-06-12T01:29:00Z">
          <w:r w:rsidRPr="00D5796C" w:rsidDel="00185B6F">
            <w:rPr>
              <w:i/>
              <w:color w:val="FF0000"/>
              <w:rPrChange w:id="2282" w:author="Christi Kehres" w:date="2017-05-04T00:00:00Z">
                <w:rPr/>
              </w:rPrChange>
            </w:rPr>
            <w:delText>/details referring to how data is imported to staging datab</w:delText>
          </w:r>
        </w:del>
      </w:ins>
      <w:ins w:id="2283" w:author="Christi Kehres" w:date="2017-05-04T00:00:00Z">
        <w:del w:id="2284" w:author="Tarek Hesham" w:date="2023-06-12T01:29:00Z">
          <w:r w:rsidRPr="00D5796C" w:rsidDel="00185B6F">
            <w:rPr>
              <w:i/>
              <w:color w:val="FF0000"/>
              <w:rPrChange w:id="2285" w:author="Christi Kehres" w:date="2017-05-04T00:00:00Z">
                <w:rPr/>
              </w:rPrChange>
            </w:rPr>
            <w:delText>ase.</w:delText>
          </w:r>
        </w:del>
      </w:ins>
    </w:p>
    <w:p w14:paraId="57236374" w14:textId="7FCD0F9A" w:rsidR="0009083A" w:rsidDel="00185B6F" w:rsidRDefault="0009083A">
      <w:pPr>
        <w:pStyle w:val="Heading3"/>
        <w:keepLines/>
        <w:numPr>
          <w:ilvl w:val="2"/>
          <w:numId w:val="14"/>
        </w:numPr>
        <w:spacing w:before="200" w:line="276" w:lineRule="auto"/>
        <w:rPr>
          <w:ins w:id="2286" w:author="Christi Kehres" w:date="2017-05-04T00:00:00Z"/>
          <w:del w:id="2287" w:author="Tarek Hesham" w:date="2023-06-12T01:29:00Z"/>
        </w:rPr>
        <w:pPrChange w:id="2288" w:author="Christi Kehres" w:date="2017-05-03T23:08:00Z">
          <w:pPr/>
        </w:pPrChange>
      </w:pPr>
      <w:bookmarkStart w:id="2289" w:name="_Toc481620269"/>
      <w:ins w:id="2290" w:author="Christi Kehres" w:date="2017-05-03T23:06:00Z">
        <w:del w:id="2291" w:author="Tarek Hesham" w:date="2023-06-12T01:29:00Z">
          <w:r w:rsidDel="00185B6F">
            <w:delText>Data from staging database to Report Data Warehouse</w:delText>
          </w:r>
        </w:del>
      </w:ins>
      <w:bookmarkEnd w:id="2289"/>
    </w:p>
    <w:p w14:paraId="10522256" w14:textId="6E03DF84" w:rsidR="00D5796C" w:rsidRPr="00D5796C" w:rsidDel="00185B6F" w:rsidRDefault="00D5796C">
      <w:pPr>
        <w:rPr>
          <w:ins w:id="2292" w:author="Christi Kehres" w:date="2017-05-03T23:07:00Z"/>
          <w:del w:id="2293" w:author="Tarek Hesham" w:date="2023-06-12T01:29:00Z"/>
        </w:rPr>
      </w:pPr>
      <w:ins w:id="2294" w:author="Christi Kehres" w:date="2017-05-04T00:00:00Z">
        <w:del w:id="2295" w:author="Tarek Hesham" w:date="2023-06-12T01:29:00Z">
          <w:r w:rsidRPr="00D5796C" w:rsidDel="00185B6F">
            <w:rPr>
              <w:color w:val="FF0000"/>
              <w:rPrChange w:id="2296" w:author="Christi Kehres" w:date="2017-05-04T00:01:00Z">
                <w:rPr/>
              </w:rPrChange>
            </w:rPr>
            <w:delText>Attach document/d</w:delText>
          </w:r>
        </w:del>
      </w:ins>
      <w:ins w:id="2297" w:author="Christi Kehres" w:date="2017-05-04T00:01:00Z">
        <w:del w:id="2298" w:author="Tarek Hesham" w:date="2023-06-12T01:29:00Z">
          <w:r w:rsidRPr="00D5796C" w:rsidDel="00185B6F">
            <w:rPr>
              <w:color w:val="FF0000"/>
              <w:rPrChange w:id="2299" w:author="Christi Kehres" w:date="2017-05-04T00:01:00Z">
                <w:rPr/>
              </w:rPrChange>
            </w:rPr>
            <w:delText>etails referring to how the data is imported and the scheduling process</w:delText>
          </w:r>
          <w:r w:rsidDel="00185B6F">
            <w:delText>.</w:delText>
          </w:r>
        </w:del>
      </w:ins>
    </w:p>
    <w:p w14:paraId="595BEC9F" w14:textId="6563754D" w:rsidR="0009083A" w:rsidDel="00185B6F" w:rsidRDefault="0009083A">
      <w:pPr>
        <w:pStyle w:val="Heading3"/>
        <w:keepLines/>
        <w:numPr>
          <w:ilvl w:val="2"/>
          <w:numId w:val="14"/>
        </w:numPr>
        <w:spacing w:before="200" w:line="276" w:lineRule="auto"/>
        <w:rPr>
          <w:ins w:id="2300" w:author="Christi Kehres" w:date="2017-05-04T00:02:00Z"/>
          <w:del w:id="2301" w:author="Tarek Hesham" w:date="2023-06-12T01:29:00Z"/>
        </w:rPr>
        <w:pPrChange w:id="2302" w:author="Christi Kehres" w:date="2017-05-03T23:08:00Z">
          <w:pPr/>
        </w:pPrChange>
      </w:pPr>
      <w:bookmarkStart w:id="2303" w:name="_Toc481620270"/>
      <w:ins w:id="2304" w:author="Christi Kehres" w:date="2017-05-03T23:07:00Z">
        <w:del w:id="2305" w:author="Tarek Hesham" w:date="2023-06-12T01:29:00Z">
          <w:r w:rsidDel="00185B6F">
            <w:delText>Reports</w:delText>
          </w:r>
        </w:del>
      </w:ins>
      <w:bookmarkEnd w:id="2303"/>
    </w:p>
    <w:p w14:paraId="08E9D920" w14:textId="339802DC" w:rsidR="00D5796C" w:rsidRPr="00D5796C" w:rsidDel="00185B6F" w:rsidRDefault="00D5796C">
      <w:pPr>
        <w:rPr>
          <w:ins w:id="2306" w:author="Christi Kehres" w:date="2017-05-04T00:01:00Z"/>
          <w:del w:id="2307" w:author="Tarek Hesham" w:date="2023-06-12T01:29:00Z"/>
        </w:rPr>
      </w:pPr>
    </w:p>
    <w:tbl>
      <w:tblPr>
        <w:tblW w:w="8640" w:type="dxa"/>
        <w:tblInd w:w="806" w:type="dxa"/>
        <w:tblLayout w:type="fixed"/>
        <w:tblLook w:val="04A0" w:firstRow="1" w:lastRow="0" w:firstColumn="1" w:lastColumn="0" w:noHBand="0" w:noVBand="1"/>
      </w:tblPr>
      <w:tblGrid>
        <w:gridCol w:w="988"/>
        <w:gridCol w:w="7652"/>
      </w:tblGrid>
      <w:tr w:rsidR="00D5796C" w:rsidDel="00185B6F" w14:paraId="1E6F7EB5" w14:textId="6A9536EB" w:rsidTr="00D5796C">
        <w:trPr>
          <w:cantSplit/>
          <w:tblHeader/>
          <w:ins w:id="2308" w:author="Christi Kehres" w:date="2017-05-04T00:01:00Z"/>
          <w:del w:id="2309" w:author="Tarek Hesham" w:date="2023-06-12T01:29:00Z"/>
        </w:trPr>
        <w:tc>
          <w:tcPr>
            <w:tcW w:w="1122" w:type="dxa"/>
            <w:tcBorders>
              <w:top w:val="single" w:sz="2" w:space="0" w:color="auto"/>
              <w:left w:val="single" w:sz="2" w:space="0" w:color="auto"/>
              <w:bottom w:val="single" w:sz="2" w:space="0" w:color="auto"/>
              <w:right w:val="single" w:sz="2" w:space="0" w:color="auto"/>
            </w:tcBorders>
            <w:hideMark/>
          </w:tcPr>
          <w:p w14:paraId="57405874" w14:textId="7F80A257" w:rsidR="00D5796C" w:rsidDel="00185B6F" w:rsidRDefault="00D5796C">
            <w:pPr>
              <w:jc w:val="right"/>
              <w:rPr>
                <w:ins w:id="2310" w:author="Christi Kehres" w:date="2017-05-04T00:01:00Z"/>
                <w:del w:id="2311" w:author="Tarek Hesham" w:date="2023-06-12T01:29:00Z"/>
                <w:rFonts w:ascii="Calibri" w:hAnsi="Calibri"/>
                <w:kern w:val="0"/>
              </w:rPr>
            </w:pPr>
            <w:ins w:id="2312" w:author="Christi Kehres" w:date="2017-05-04T00:01:00Z">
              <w:del w:id="2313" w:author="Tarek Hesham" w:date="2023-06-12T01:29:00Z">
                <w:r w:rsidDel="00185B6F">
                  <w:delText>ID</w:delText>
                </w:r>
              </w:del>
            </w:ins>
          </w:p>
        </w:tc>
        <w:tc>
          <w:tcPr>
            <w:tcW w:w="8972" w:type="dxa"/>
            <w:tcBorders>
              <w:top w:val="single" w:sz="2" w:space="0" w:color="auto"/>
              <w:left w:val="single" w:sz="2" w:space="0" w:color="auto"/>
              <w:bottom w:val="single" w:sz="2" w:space="0" w:color="auto"/>
              <w:right w:val="single" w:sz="2" w:space="0" w:color="auto"/>
            </w:tcBorders>
            <w:hideMark/>
          </w:tcPr>
          <w:p w14:paraId="5A8E4164" w14:textId="4057278E" w:rsidR="00D5796C" w:rsidDel="00185B6F" w:rsidRDefault="00D5796C">
            <w:pPr>
              <w:rPr>
                <w:ins w:id="2314" w:author="Christi Kehres" w:date="2017-05-04T00:01:00Z"/>
                <w:del w:id="2315" w:author="Tarek Hesham" w:date="2023-06-12T01:29:00Z"/>
                <w:color w:val="000000"/>
                <w:szCs w:val="22"/>
              </w:rPr>
            </w:pPr>
            <w:ins w:id="2316" w:author="Christi Kehres" w:date="2017-05-04T00:01:00Z">
              <w:del w:id="2317" w:author="Tarek Hesham" w:date="2023-06-12T01:29:00Z">
                <w:r w:rsidDel="00185B6F">
                  <w:delText>Title</w:delText>
                </w:r>
              </w:del>
            </w:ins>
          </w:p>
        </w:tc>
      </w:tr>
      <w:tr w:rsidR="00D5796C" w:rsidDel="00185B6F" w14:paraId="6CAD52AA" w14:textId="7615F7AF" w:rsidTr="00D5796C">
        <w:trPr>
          <w:ins w:id="2318" w:author="Christi Kehres" w:date="2017-05-04T00:01:00Z"/>
          <w:del w:id="2319" w:author="Tarek Hesham" w:date="2023-06-12T01:29:00Z"/>
        </w:trPr>
        <w:tc>
          <w:tcPr>
            <w:tcW w:w="1122" w:type="dxa"/>
            <w:tcBorders>
              <w:top w:val="single" w:sz="2" w:space="0" w:color="auto"/>
              <w:left w:val="single" w:sz="2" w:space="0" w:color="auto"/>
              <w:bottom w:val="single" w:sz="2" w:space="0" w:color="auto"/>
              <w:right w:val="single" w:sz="2" w:space="0" w:color="auto"/>
            </w:tcBorders>
            <w:hideMark/>
          </w:tcPr>
          <w:p w14:paraId="365CB661" w14:textId="7968C862" w:rsidR="00D5796C" w:rsidDel="00185B6F" w:rsidRDefault="00D5796C">
            <w:pPr>
              <w:jc w:val="right"/>
              <w:rPr>
                <w:ins w:id="2320" w:author="Christi Kehres" w:date="2017-05-04T00:01:00Z"/>
                <w:del w:id="2321" w:author="Tarek Hesham" w:date="2023-06-12T01:29:00Z"/>
                <w:color w:val="0563C1"/>
                <w:szCs w:val="22"/>
                <w:u w:val="single"/>
              </w:rPr>
            </w:pPr>
          </w:p>
        </w:tc>
        <w:tc>
          <w:tcPr>
            <w:tcW w:w="8972" w:type="dxa"/>
            <w:tcBorders>
              <w:top w:val="single" w:sz="2" w:space="0" w:color="auto"/>
              <w:left w:val="single" w:sz="2" w:space="0" w:color="auto"/>
              <w:bottom w:val="single" w:sz="2" w:space="0" w:color="auto"/>
              <w:right w:val="single" w:sz="2" w:space="0" w:color="auto"/>
            </w:tcBorders>
            <w:hideMark/>
          </w:tcPr>
          <w:p w14:paraId="1DCD6BCD" w14:textId="43DC50D6" w:rsidR="00D5796C" w:rsidDel="00185B6F" w:rsidRDefault="00D5796C">
            <w:pPr>
              <w:rPr>
                <w:ins w:id="2322" w:author="Christi Kehres" w:date="2017-05-04T00:01:00Z"/>
                <w:del w:id="2323" w:author="Tarek Hesham" w:date="2023-06-12T01:29:00Z"/>
                <w:color w:val="000000"/>
                <w:szCs w:val="22"/>
              </w:rPr>
            </w:pPr>
          </w:p>
        </w:tc>
      </w:tr>
      <w:tr w:rsidR="00D5796C" w:rsidDel="00185B6F" w14:paraId="561DAF1A" w14:textId="7D7C02B4" w:rsidTr="00D5796C">
        <w:trPr>
          <w:ins w:id="2324" w:author="Christi Kehres" w:date="2017-05-04T00:01:00Z"/>
          <w:del w:id="2325" w:author="Tarek Hesham" w:date="2023-06-12T01:29:00Z"/>
        </w:trPr>
        <w:tc>
          <w:tcPr>
            <w:tcW w:w="1122" w:type="dxa"/>
            <w:tcBorders>
              <w:top w:val="single" w:sz="2" w:space="0" w:color="auto"/>
              <w:left w:val="single" w:sz="2" w:space="0" w:color="auto"/>
              <w:bottom w:val="single" w:sz="2" w:space="0" w:color="auto"/>
              <w:right w:val="single" w:sz="2" w:space="0" w:color="auto"/>
            </w:tcBorders>
            <w:hideMark/>
          </w:tcPr>
          <w:p w14:paraId="504930A1" w14:textId="43CBDB87" w:rsidR="00D5796C" w:rsidDel="00185B6F" w:rsidRDefault="00D5796C">
            <w:pPr>
              <w:jc w:val="right"/>
              <w:rPr>
                <w:ins w:id="2326" w:author="Christi Kehres" w:date="2017-05-04T00:01:00Z"/>
                <w:del w:id="2327" w:author="Tarek Hesham" w:date="2023-06-12T01:29:00Z"/>
                <w:color w:val="0563C1"/>
                <w:szCs w:val="22"/>
                <w:u w:val="single"/>
              </w:rPr>
            </w:pPr>
          </w:p>
        </w:tc>
        <w:tc>
          <w:tcPr>
            <w:tcW w:w="8972" w:type="dxa"/>
            <w:tcBorders>
              <w:top w:val="single" w:sz="2" w:space="0" w:color="auto"/>
              <w:left w:val="single" w:sz="2" w:space="0" w:color="auto"/>
              <w:bottom w:val="single" w:sz="2" w:space="0" w:color="auto"/>
              <w:right w:val="single" w:sz="2" w:space="0" w:color="auto"/>
            </w:tcBorders>
            <w:hideMark/>
          </w:tcPr>
          <w:p w14:paraId="22DB677B" w14:textId="7EB193B2" w:rsidR="00D5796C" w:rsidDel="00185B6F" w:rsidRDefault="00D5796C">
            <w:pPr>
              <w:rPr>
                <w:ins w:id="2328" w:author="Christi Kehres" w:date="2017-05-04T00:01:00Z"/>
                <w:del w:id="2329" w:author="Tarek Hesham" w:date="2023-06-12T01:29:00Z"/>
                <w:color w:val="000000"/>
                <w:szCs w:val="22"/>
              </w:rPr>
            </w:pPr>
          </w:p>
        </w:tc>
      </w:tr>
    </w:tbl>
    <w:p w14:paraId="798E051A" w14:textId="1980BB17" w:rsidR="00D5796C" w:rsidRPr="00D5796C" w:rsidDel="00185B6F" w:rsidRDefault="00D5796C">
      <w:pPr>
        <w:rPr>
          <w:ins w:id="2330" w:author="Christi Kehres" w:date="2017-05-03T23:07:00Z"/>
          <w:del w:id="2331" w:author="Tarek Hesham" w:date="2023-06-12T01:29:00Z"/>
        </w:rPr>
      </w:pPr>
    </w:p>
    <w:p w14:paraId="1FBD4C56" w14:textId="0C6204DA" w:rsidR="0009083A" w:rsidDel="00185B6F" w:rsidRDefault="0009083A">
      <w:pPr>
        <w:pStyle w:val="Heading3"/>
        <w:keepLines/>
        <w:numPr>
          <w:ilvl w:val="2"/>
          <w:numId w:val="14"/>
        </w:numPr>
        <w:spacing w:before="200" w:line="276" w:lineRule="auto"/>
        <w:rPr>
          <w:ins w:id="2332" w:author="Christi Kehres" w:date="2017-05-04T00:02:00Z"/>
          <w:del w:id="2333" w:author="Tarek Hesham" w:date="2023-06-12T01:29:00Z"/>
        </w:rPr>
        <w:pPrChange w:id="2334" w:author="Christi Kehres" w:date="2017-05-03T23:08:00Z">
          <w:pPr/>
        </w:pPrChange>
      </w:pPr>
      <w:bookmarkStart w:id="2335" w:name="_Toc481620271"/>
      <w:ins w:id="2336" w:author="Christi Kehres" w:date="2017-05-03T23:07:00Z">
        <w:del w:id="2337" w:author="Tarek Hesham" w:date="2023-06-12T01:29:00Z">
          <w:r w:rsidDel="00185B6F">
            <w:delText>Dimension Modeling</w:delText>
          </w:r>
        </w:del>
      </w:ins>
      <w:bookmarkEnd w:id="2335"/>
    </w:p>
    <w:p w14:paraId="20EAFF95" w14:textId="5E828B8A" w:rsidR="00D5796C" w:rsidRPr="00D5796C" w:rsidDel="00185B6F" w:rsidRDefault="00D5796C">
      <w:pPr>
        <w:rPr>
          <w:ins w:id="2338" w:author="Christi Kehres" w:date="2017-05-03T23:07:00Z"/>
          <w:del w:id="2339" w:author="Tarek Hesham" w:date="2023-06-12T01:29:00Z"/>
          <w:i/>
          <w:color w:val="FF0000"/>
          <w:rPrChange w:id="2340" w:author="Christi Kehres" w:date="2017-05-04T00:02:00Z">
            <w:rPr>
              <w:ins w:id="2341" w:author="Christi Kehres" w:date="2017-05-03T23:07:00Z"/>
              <w:del w:id="2342" w:author="Tarek Hesham" w:date="2023-06-12T01:29:00Z"/>
            </w:rPr>
          </w:rPrChange>
        </w:rPr>
      </w:pPr>
      <w:ins w:id="2343" w:author="Christi Kehres" w:date="2017-05-04T00:02:00Z">
        <w:del w:id="2344" w:author="Tarek Hesham" w:date="2023-06-12T01:29:00Z">
          <w:r w:rsidRPr="00D5796C" w:rsidDel="00185B6F">
            <w:rPr>
              <w:i/>
              <w:color w:val="FF0000"/>
              <w:rPrChange w:id="2345" w:author="Christi Kehres" w:date="2017-05-04T00:02:00Z">
                <w:rPr/>
              </w:rPrChange>
            </w:rPr>
            <w:delText>Provide document/details referring dimension modeling.</w:delText>
          </w:r>
        </w:del>
      </w:ins>
    </w:p>
    <w:p w14:paraId="0B11AD34" w14:textId="158D6464" w:rsidR="0009083A" w:rsidDel="00185B6F" w:rsidRDefault="0009083A">
      <w:pPr>
        <w:pStyle w:val="Heading3"/>
        <w:keepLines/>
        <w:numPr>
          <w:ilvl w:val="2"/>
          <w:numId w:val="14"/>
        </w:numPr>
        <w:spacing w:before="200" w:line="276" w:lineRule="auto"/>
        <w:rPr>
          <w:ins w:id="2346" w:author="Christi Kehres" w:date="2017-05-04T00:02:00Z"/>
          <w:del w:id="2347" w:author="Tarek Hesham" w:date="2023-06-12T01:29:00Z"/>
        </w:rPr>
        <w:pPrChange w:id="2348" w:author="Christi Kehres" w:date="2017-05-03T23:08:00Z">
          <w:pPr/>
        </w:pPrChange>
      </w:pPr>
      <w:bookmarkStart w:id="2349" w:name="_Toc481620272"/>
      <w:ins w:id="2350" w:author="Christi Kehres" w:date="2017-05-03T23:07:00Z">
        <w:del w:id="2351" w:author="Tarek Hesham" w:date="2023-06-12T01:29:00Z">
          <w:r w:rsidDel="00185B6F">
            <w:delText>Data Access</w:delText>
          </w:r>
        </w:del>
      </w:ins>
      <w:bookmarkEnd w:id="2349"/>
    </w:p>
    <w:p w14:paraId="0B64A85A" w14:textId="6A5F565D" w:rsidR="00D5796C" w:rsidRPr="00D5796C" w:rsidDel="00185B6F" w:rsidRDefault="00D5796C">
      <w:pPr>
        <w:rPr>
          <w:ins w:id="2352" w:author="Christi Kehres" w:date="2017-05-03T23:07:00Z"/>
          <w:del w:id="2353" w:author="Tarek Hesham" w:date="2023-06-12T01:29:00Z"/>
          <w:i/>
          <w:color w:val="FF0000"/>
          <w:rPrChange w:id="2354" w:author="Christi Kehres" w:date="2017-05-04T00:03:00Z">
            <w:rPr>
              <w:ins w:id="2355" w:author="Christi Kehres" w:date="2017-05-03T23:07:00Z"/>
              <w:del w:id="2356" w:author="Tarek Hesham" w:date="2023-06-12T01:29:00Z"/>
            </w:rPr>
          </w:rPrChange>
        </w:rPr>
      </w:pPr>
      <w:ins w:id="2357" w:author="Christi Kehres" w:date="2017-05-04T00:02:00Z">
        <w:del w:id="2358" w:author="Tarek Hesham" w:date="2023-06-12T01:29:00Z">
          <w:r w:rsidRPr="00D5796C" w:rsidDel="00185B6F">
            <w:rPr>
              <w:i/>
              <w:color w:val="FF0000"/>
              <w:rPrChange w:id="2359" w:author="Christi Kehres" w:date="2017-05-04T00:03:00Z">
                <w:rPr/>
              </w:rPrChange>
            </w:rPr>
            <w:delText>Pro</w:delText>
          </w:r>
        </w:del>
      </w:ins>
      <w:ins w:id="2360" w:author="Christi Kehres" w:date="2017-05-04T00:03:00Z">
        <w:del w:id="2361" w:author="Tarek Hesham" w:date="2023-06-12T01:29:00Z">
          <w:r w:rsidRPr="00D5796C" w:rsidDel="00185B6F">
            <w:rPr>
              <w:i/>
              <w:color w:val="FF0000"/>
              <w:rPrChange w:id="2362" w:author="Christi Kehres" w:date="2017-05-04T00:03:00Z">
                <w:rPr/>
              </w:rPrChange>
            </w:rPr>
            <w:delText>vide document/details referring to the various means of how data is accessed by end user.</w:delText>
          </w:r>
        </w:del>
      </w:ins>
    </w:p>
    <w:p w14:paraId="715A0938" w14:textId="541278BC" w:rsidR="0009083A" w:rsidDel="00185B6F" w:rsidRDefault="0009083A">
      <w:pPr>
        <w:pStyle w:val="Heading3"/>
        <w:keepLines/>
        <w:numPr>
          <w:ilvl w:val="2"/>
          <w:numId w:val="14"/>
        </w:numPr>
        <w:spacing w:before="200" w:line="276" w:lineRule="auto"/>
        <w:rPr>
          <w:ins w:id="2363" w:author="Christi Kehres" w:date="2017-05-04T00:03:00Z"/>
          <w:del w:id="2364" w:author="Tarek Hesham" w:date="2023-06-12T01:29:00Z"/>
        </w:rPr>
        <w:pPrChange w:id="2365" w:author="Christi Kehres" w:date="2017-05-03T23:08:00Z">
          <w:pPr/>
        </w:pPrChange>
      </w:pPr>
      <w:bookmarkStart w:id="2366" w:name="_Toc481620273"/>
      <w:ins w:id="2367" w:author="Christi Kehres" w:date="2017-05-03T23:07:00Z">
        <w:del w:id="2368" w:author="Tarek Hesham" w:date="2023-06-12T01:29:00Z">
          <w:r w:rsidDel="00185B6F">
            <w:delText>Online Reports Access</w:delText>
          </w:r>
        </w:del>
      </w:ins>
      <w:bookmarkEnd w:id="2366"/>
    </w:p>
    <w:p w14:paraId="1D7B4CF0" w14:textId="5A7CF282" w:rsidR="00D5796C" w:rsidRPr="00D5796C" w:rsidDel="00185B6F" w:rsidRDefault="00D5796C">
      <w:pPr>
        <w:rPr>
          <w:ins w:id="2369" w:author="Christi Kehres" w:date="2017-05-03T23:07:00Z"/>
          <w:del w:id="2370" w:author="Tarek Hesham" w:date="2023-06-12T01:29:00Z"/>
          <w:i/>
          <w:color w:val="FF0000"/>
          <w:rPrChange w:id="2371" w:author="Christi Kehres" w:date="2017-05-04T00:04:00Z">
            <w:rPr>
              <w:ins w:id="2372" w:author="Christi Kehres" w:date="2017-05-03T23:07:00Z"/>
              <w:del w:id="2373" w:author="Tarek Hesham" w:date="2023-06-12T01:29:00Z"/>
            </w:rPr>
          </w:rPrChange>
        </w:rPr>
      </w:pPr>
      <w:ins w:id="2374" w:author="Christi Kehres" w:date="2017-05-04T00:03:00Z">
        <w:del w:id="2375" w:author="Tarek Hesham" w:date="2023-06-12T01:29:00Z">
          <w:r w:rsidRPr="00D5796C" w:rsidDel="00185B6F">
            <w:rPr>
              <w:i/>
              <w:color w:val="FF0000"/>
              <w:rPrChange w:id="2376" w:author="Christi Kehres" w:date="2017-05-04T00:04:00Z">
                <w:rPr/>
              </w:rPrChange>
            </w:rPr>
            <w:delText>Provide document/details referring to how the reports will be exposed to the end user.</w:delText>
          </w:r>
        </w:del>
      </w:ins>
    </w:p>
    <w:p w14:paraId="09C94774" w14:textId="3DBF424E" w:rsidR="0009083A" w:rsidDel="00185B6F" w:rsidRDefault="0009083A">
      <w:pPr>
        <w:pStyle w:val="Heading3"/>
        <w:keepLines/>
        <w:numPr>
          <w:ilvl w:val="2"/>
          <w:numId w:val="14"/>
        </w:numPr>
        <w:spacing w:before="200" w:line="276" w:lineRule="auto"/>
        <w:rPr>
          <w:ins w:id="2377" w:author="Christi Kehres" w:date="2017-05-04T00:04:00Z"/>
          <w:del w:id="2378" w:author="Tarek Hesham" w:date="2023-06-12T01:29:00Z"/>
        </w:rPr>
        <w:pPrChange w:id="2379" w:author="Christi Kehres" w:date="2017-05-03T23:08:00Z">
          <w:pPr/>
        </w:pPrChange>
      </w:pPr>
      <w:bookmarkStart w:id="2380" w:name="_Toc481620274"/>
      <w:ins w:id="2381" w:author="Christi Kehres" w:date="2017-05-03T23:07:00Z">
        <w:del w:id="2382" w:author="Tarek Hesham" w:date="2023-06-12T01:29:00Z">
          <w:r w:rsidDel="00185B6F">
            <w:delText>Solution Design/Implementation</w:delText>
          </w:r>
        </w:del>
      </w:ins>
      <w:bookmarkEnd w:id="2380"/>
    </w:p>
    <w:p w14:paraId="1B68673D" w14:textId="6D5F7FFA" w:rsidR="00D5796C" w:rsidRPr="00D5796C" w:rsidDel="00185B6F" w:rsidRDefault="00D5796C">
      <w:pPr>
        <w:rPr>
          <w:ins w:id="2383" w:author="Christi Kehres" w:date="2017-05-04T00:04:00Z"/>
          <w:del w:id="2384" w:author="Tarek Hesham" w:date="2023-06-12T01:29:00Z"/>
        </w:rPr>
      </w:pPr>
    </w:p>
    <w:tbl>
      <w:tblPr>
        <w:tblStyle w:val="MISStyle03"/>
        <w:tblW w:w="8640" w:type="dxa"/>
        <w:tblInd w:w="806" w:type="dxa"/>
        <w:tblLook w:val="04A0" w:firstRow="1" w:lastRow="0" w:firstColumn="1" w:lastColumn="0" w:noHBand="0" w:noVBand="1"/>
      </w:tblPr>
      <w:tblGrid>
        <w:gridCol w:w="1648"/>
        <w:gridCol w:w="6992"/>
      </w:tblGrid>
      <w:tr w:rsidR="00D5796C" w:rsidDel="00185B6F" w14:paraId="44F5B184" w14:textId="16FB098E" w:rsidTr="00D5796C">
        <w:trPr>
          <w:cnfStyle w:val="100000000000" w:firstRow="1" w:lastRow="0" w:firstColumn="0" w:lastColumn="0" w:oddVBand="0" w:evenVBand="0" w:oddHBand="0" w:evenHBand="0" w:firstRowFirstColumn="0" w:firstRowLastColumn="0" w:lastRowFirstColumn="0" w:lastRowLastColumn="0"/>
          <w:cantSplit/>
          <w:tblHeader/>
          <w:ins w:id="2385" w:author="Christi Kehres" w:date="2017-05-04T00:04:00Z"/>
          <w:del w:id="2386" w:author="Tarek Hesham" w:date="2023-06-12T01:29:00Z"/>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hideMark/>
          </w:tcPr>
          <w:p w14:paraId="5C6E727B" w14:textId="1994637B" w:rsidR="00D5796C" w:rsidDel="00185B6F" w:rsidRDefault="00D5796C">
            <w:pPr>
              <w:rPr>
                <w:ins w:id="2387" w:author="Christi Kehres" w:date="2017-05-04T00:04:00Z"/>
                <w:del w:id="2388" w:author="Tarek Hesham" w:date="2023-06-12T01:29:00Z"/>
                <w:rFonts w:ascii="Calibri" w:hAnsi="Calibri" w:cs="Times New Roman"/>
                <w:kern w:val="0"/>
              </w:rPr>
            </w:pPr>
            <w:ins w:id="2389" w:author="Christi Kehres" w:date="2017-05-04T00:04:00Z">
              <w:del w:id="2390" w:author="Tarek Hesham" w:date="2023-06-12T01:29:00Z">
                <w:r w:rsidDel="00185B6F">
                  <w:rPr>
                    <w:rFonts w:cs="Times New Roman"/>
                  </w:rPr>
                  <w:delText>User Story ID</w:delText>
                </w:r>
              </w:del>
            </w:ins>
          </w:p>
        </w:tc>
        <w:tc>
          <w:tcPr>
            <w:tcW w:w="8752" w:type="dxa"/>
            <w:tcBorders>
              <w:top w:val="single" w:sz="4" w:space="0" w:color="auto"/>
              <w:left w:val="single" w:sz="4" w:space="0" w:color="auto"/>
              <w:bottom w:val="single" w:sz="4" w:space="0" w:color="auto"/>
              <w:right w:val="single" w:sz="4" w:space="0" w:color="auto"/>
            </w:tcBorders>
            <w:hideMark/>
          </w:tcPr>
          <w:p w14:paraId="142AB1DA" w14:textId="6CB92CDD" w:rsidR="00D5796C" w:rsidDel="00185B6F" w:rsidRDefault="00D5796C">
            <w:pPr>
              <w:cnfStyle w:val="100000000000" w:firstRow="1" w:lastRow="0" w:firstColumn="0" w:lastColumn="0" w:oddVBand="0" w:evenVBand="0" w:oddHBand="0" w:evenHBand="0" w:firstRowFirstColumn="0" w:firstRowLastColumn="0" w:lastRowFirstColumn="0" w:lastRowLastColumn="0"/>
              <w:rPr>
                <w:ins w:id="2391" w:author="Christi Kehres" w:date="2017-05-04T00:04:00Z"/>
                <w:del w:id="2392" w:author="Tarek Hesham" w:date="2023-06-12T01:29:00Z"/>
                <w:rFonts w:cs="Times New Roman"/>
              </w:rPr>
            </w:pPr>
          </w:p>
        </w:tc>
      </w:tr>
      <w:tr w:rsidR="00D5796C" w:rsidDel="00185B6F" w14:paraId="2D1C65C7" w14:textId="5A6B688F" w:rsidTr="00D5796C">
        <w:trPr>
          <w:ins w:id="2393" w:author="Christi Kehres" w:date="2017-05-04T00:04:00Z"/>
          <w:del w:id="2394" w:author="Tarek Hesham" w:date="2023-06-12T01:29:00Z"/>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hideMark/>
          </w:tcPr>
          <w:p w14:paraId="20A7ED12" w14:textId="1DA7069A" w:rsidR="00D5796C" w:rsidDel="00185B6F" w:rsidRDefault="00D5796C">
            <w:pPr>
              <w:rPr>
                <w:ins w:id="2395" w:author="Christi Kehres" w:date="2017-05-04T00:04:00Z"/>
                <w:del w:id="2396" w:author="Tarek Hesham" w:date="2023-06-12T01:29:00Z"/>
                <w:rFonts w:cs="Times New Roman"/>
              </w:rPr>
            </w:pPr>
            <w:ins w:id="2397" w:author="Christi Kehres" w:date="2017-05-04T00:04:00Z">
              <w:del w:id="2398" w:author="Tarek Hesham" w:date="2023-06-12T01:29:00Z">
                <w:r w:rsidDel="00185B6F">
                  <w:rPr>
                    <w:rFonts w:cs="Times New Roman"/>
                  </w:rPr>
                  <w:delText>Description</w:delText>
                </w:r>
              </w:del>
            </w:ins>
          </w:p>
        </w:tc>
        <w:tc>
          <w:tcPr>
            <w:tcW w:w="8752" w:type="dxa"/>
            <w:tcBorders>
              <w:top w:val="single" w:sz="4" w:space="0" w:color="auto"/>
              <w:left w:val="single" w:sz="4" w:space="0" w:color="auto"/>
              <w:bottom w:val="single" w:sz="4" w:space="0" w:color="auto"/>
              <w:right w:val="single" w:sz="4" w:space="0" w:color="auto"/>
            </w:tcBorders>
            <w:hideMark/>
          </w:tcPr>
          <w:p w14:paraId="653E9664" w14:textId="2BB5041C" w:rsidR="00D5796C" w:rsidDel="00185B6F" w:rsidRDefault="00D5796C">
            <w:pPr>
              <w:cnfStyle w:val="000000000000" w:firstRow="0" w:lastRow="0" w:firstColumn="0" w:lastColumn="0" w:oddVBand="0" w:evenVBand="0" w:oddHBand="0" w:evenHBand="0" w:firstRowFirstColumn="0" w:firstRowLastColumn="0" w:lastRowFirstColumn="0" w:lastRowLastColumn="0"/>
              <w:rPr>
                <w:ins w:id="2399" w:author="Christi Kehres" w:date="2017-05-04T00:04:00Z"/>
                <w:del w:id="2400" w:author="Tarek Hesham" w:date="2023-06-12T01:29:00Z"/>
              </w:rPr>
            </w:pPr>
          </w:p>
        </w:tc>
      </w:tr>
      <w:tr w:rsidR="00D5796C" w:rsidDel="00185B6F" w14:paraId="43FB1817" w14:textId="61D1B3B9" w:rsidTr="00D5796C">
        <w:trPr>
          <w:ins w:id="2401" w:author="Christi Kehres" w:date="2017-05-04T00:04:00Z"/>
          <w:del w:id="2402" w:author="Tarek Hesham" w:date="2023-06-12T01:29:00Z"/>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hideMark/>
          </w:tcPr>
          <w:p w14:paraId="357948E7" w14:textId="6EE3CE73" w:rsidR="00D5796C" w:rsidDel="00185B6F" w:rsidRDefault="00D5796C">
            <w:pPr>
              <w:rPr>
                <w:ins w:id="2403" w:author="Christi Kehres" w:date="2017-05-04T00:04:00Z"/>
                <w:del w:id="2404" w:author="Tarek Hesham" w:date="2023-06-12T01:29:00Z"/>
                <w:rFonts w:cs="Times New Roman"/>
              </w:rPr>
            </w:pPr>
            <w:ins w:id="2405" w:author="Christi Kehres" w:date="2017-05-04T00:04:00Z">
              <w:del w:id="2406" w:author="Tarek Hesham" w:date="2023-06-12T01:29:00Z">
                <w:r w:rsidDel="00185B6F">
                  <w:rPr>
                    <w:rFonts w:cs="Times New Roman"/>
                  </w:rPr>
                  <w:delText>Comment</w:delText>
                </w:r>
              </w:del>
            </w:ins>
          </w:p>
        </w:tc>
        <w:tc>
          <w:tcPr>
            <w:tcW w:w="8752" w:type="dxa"/>
            <w:tcBorders>
              <w:top w:val="single" w:sz="4" w:space="0" w:color="auto"/>
              <w:left w:val="single" w:sz="4" w:space="0" w:color="auto"/>
              <w:bottom w:val="single" w:sz="4" w:space="0" w:color="auto"/>
              <w:right w:val="single" w:sz="4" w:space="0" w:color="auto"/>
            </w:tcBorders>
            <w:hideMark/>
          </w:tcPr>
          <w:p w14:paraId="08EE95F2" w14:textId="34740432" w:rsidR="00D5796C" w:rsidDel="00185B6F" w:rsidRDefault="00D5796C">
            <w:pPr>
              <w:cnfStyle w:val="000000000000" w:firstRow="0" w:lastRow="0" w:firstColumn="0" w:lastColumn="0" w:oddVBand="0" w:evenVBand="0" w:oddHBand="0" w:evenHBand="0" w:firstRowFirstColumn="0" w:firstRowLastColumn="0" w:lastRowFirstColumn="0" w:lastRowLastColumn="0"/>
              <w:rPr>
                <w:ins w:id="2407" w:author="Christi Kehres" w:date="2017-05-04T00:04:00Z"/>
                <w:del w:id="2408" w:author="Tarek Hesham" w:date="2023-06-12T01:29:00Z"/>
              </w:rPr>
            </w:pPr>
          </w:p>
        </w:tc>
      </w:tr>
      <w:tr w:rsidR="00D5796C" w:rsidDel="00185B6F" w14:paraId="125D94BF" w14:textId="1ABFAEF6" w:rsidTr="00D5796C">
        <w:trPr>
          <w:ins w:id="2409" w:author="Christi Kehres" w:date="2017-05-04T00:04:00Z"/>
          <w:del w:id="2410" w:author="Tarek Hesham" w:date="2023-06-12T01:29:00Z"/>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hideMark/>
          </w:tcPr>
          <w:p w14:paraId="12D80685" w14:textId="2FCB7216" w:rsidR="00D5796C" w:rsidDel="00185B6F" w:rsidRDefault="00D5796C">
            <w:pPr>
              <w:rPr>
                <w:ins w:id="2411" w:author="Christi Kehres" w:date="2017-05-04T00:04:00Z"/>
                <w:del w:id="2412" w:author="Tarek Hesham" w:date="2023-06-12T01:29:00Z"/>
                <w:rFonts w:cs="Times New Roman"/>
              </w:rPr>
            </w:pPr>
            <w:ins w:id="2413" w:author="Christi Kehres" w:date="2017-05-04T00:04:00Z">
              <w:del w:id="2414" w:author="Tarek Hesham" w:date="2023-06-12T01:29:00Z">
                <w:r w:rsidDel="00185B6F">
                  <w:rPr>
                    <w:rFonts w:cs="Times New Roman"/>
                  </w:rPr>
                  <w:delText>TFS ID</w:delText>
                </w:r>
              </w:del>
            </w:ins>
          </w:p>
        </w:tc>
        <w:tc>
          <w:tcPr>
            <w:tcW w:w="8752" w:type="dxa"/>
            <w:tcBorders>
              <w:top w:val="single" w:sz="4" w:space="0" w:color="auto"/>
              <w:left w:val="single" w:sz="4" w:space="0" w:color="auto"/>
              <w:bottom w:val="single" w:sz="4" w:space="0" w:color="auto"/>
              <w:right w:val="single" w:sz="4" w:space="0" w:color="auto"/>
            </w:tcBorders>
            <w:hideMark/>
          </w:tcPr>
          <w:p w14:paraId="047EDFD5" w14:textId="2AE47DED" w:rsidR="00D5796C" w:rsidDel="00185B6F" w:rsidRDefault="00D5796C">
            <w:pPr>
              <w:cnfStyle w:val="000000000000" w:firstRow="0" w:lastRow="0" w:firstColumn="0" w:lastColumn="0" w:oddVBand="0" w:evenVBand="0" w:oddHBand="0" w:evenHBand="0" w:firstRowFirstColumn="0" w:firstRowLastColumn="0" w:lastRowFirstColumn="0" w:lastRowLastColumn="0"/>
              <w:rPr>
                <w:ins w:id="2415" w:author="Christi Kehres" w:date="2017-05-04T00:04:00Z"/>
                <w:del w:id="2416" w:author="Tarek Hesham" w:date="2023-06-12T01:29:00Z"/>
              </w:rPr>
            </w:pPr>
          </w:p>
        </w:tc>
      </w:tr>
    </w:tbl>
    <w:p w14:paraId="67E1AA00" w14:textId="46A7E03E" w:rsidR="00D5796C" w:rsidRPr="00D5796C" w:rsidDel="00185B6F" w:rsidRDefault="00D5796C">
      <w:pPr>
        <w:rPr>
          <w:ins w:id="2417" w:author="Christi Kehres" w:date="2017-05-03T23:02:00Z"/>
          <w:del w:id="2418" w:author="Tarek Hesham" w:date="2023-06-12T01:29:00Z"/>
          <w:rPrChange w:id="2419" w:author="Christi Kehres" w:date="2017-05-04T00:04:00Z">
            <w:rPr>
              <w:ins w:id="2420" w:author="Christi Kehres" w:date="2017-05-03T23:02:00Z"/>
              <w:del w:id="2421" w:author="Tarek Hesham" w:date="2023-06-12T01:29:00Z"/>
              <w:sz w:val="28"/>
              <w:szCs w:val="28"/>
            </w:rPr>
          </w:rPrChange>
        </w:rPr>
      </w:pPr>
    </w:p>
    <w:p w14:paraId="1A88219A" w14:textId="3152924D" w:rsidR="00F07EF7" w:rsidRPr="00F07EF7" w:rsidDel="00185B6F" w:rsidRDefault="00F07EF7">
      <w:pPr>
        <w:pStyle w:val="Heading3"/>
        <w:keepLines/>
        <w:spacing w:before="200" w:line="276" w:lineRule="auto"/>
        <w:rPr>
          <w:ins w:id="2422" w:author="Christi Kehres" w:date="2017-05-03T23:02:00Z"/>
          <w:del w:id="2423" w:author="Tarek Hesham" w:date="2023-06-12T01:29:00Z"/>
          <w:rPrChange w:id="2424" w:author="Christi Kehres" w:date="2017-05-03T23:03:00Z">
            <w:rPr>
              <w:ins w:id="2425" w:author="Christi Kehres" w:date="2017-05-03T23:02:00Z"/>
              <w:del w:id="2426" w:author="Tarek Hesham" w:date="2023-06-12T01:29:00Z"/>
              <w:sz w:val="28"/>
              <w:szCs w:val="28"/>
            </w:rPr>
          </w:rPrChange>
        </w:rPr>
        <w:pPrChange w:id="2427" w:author="Christi Kehres" w:date="2017-05-03T23:08:00Z">
          <w:pPr/>
        </w:pPrChange>
      </w:pPr>
    </w:p>
    <w:p w14:paraId="488CA91E" w14:textId="77777777" w:rsidR="00F07EF7" w:rsidRPr="00F07EF7" w:rsidRDefault="00F07EF7">
      <w:pPr>
        <w:rPr>
          <w:rPrChange w:id="2428" w:author="Christi Kehres" w:date="2017-05-03T23:02:00Z">
            <w:rPr>
              <w:rFonts w:cs="Arial"/>
            </w:rPr>
          </w:rPrChange>
        </w:rPr>
      </w:pPr>
    </w:p>
    <w:p w14:paraId="086C8B19" w14:textId="77777777" w:rsidR="00900C17" w:rsidRPr="00FC4DE0" w:rsidRDefault="00900C17" w:rsidP="000A0F30">
      <w:pPr>
        <w:pStyle w:val="EstiloCuerpoNegritaAzulAntes0pto"/>
        <w:rPr>
          <w:rFonts w:ascii="Arial" w:hAnsi="Arial" w:cs="Arial"/>
          <w:color w:val="00B050"/>
          <w:sz w:val="20"/>
        </w:rPr>
      </w:pPr>
    </w:p>
    <w:p w14:paraId="31EEB633" w14:textId="2801D516" w:rsidR="00341331" w:rsidRDefault="0009083A" w:rsidP="008876EE">
      <w:pPr>
        <w:pStyle w:val="Heading1"/>
        <w:rPr>
          <w:ins w:id="2429" w:author="Christi Kehres" w:date="2017-05-03T22:57:00Z"/>
        </w:rPr>
      </w:pPr>
      <w:bookmarkStart w:id="2430" w:name="_Toc384317629"/>
      <w:ins w:id="2431" w:author="Christi Kehres" w:date="2017-05-03T23:12:00Z">
        <w:r>
          <w:lastRenderedPageBreak/>
          <w:t xml:space="preserve"> </w:t>
        </w:r>
      </w:ins>
      <w:bookmarkStart w:id="2432" w:name="_Toc481620282"/>
      <w:ins w:id="2433" w:author="Christi Kehres" w:date="2017-05-03T23:37:00Z">
        <w:r w:rsidR="008B63C7">
          <w:t>Data MODEL</w:t>
        </w:r>
      </w:ins>
      <w:ins w:id="2434" w:author="Christi Kehres" w:date="2017-05-03T22:43:00Z">
        <w:r w:rsidR="000A1316">
          <w:t xml:space="preserve"> (Customer Engagement)</w:t>
        </w:r>
      </w:ins>
      <w:bookmarkEnd w:id="2432"/>
    </w:p>
    <w:p w14:paraId="7648D645" w14:textId="3444B25E" w:rsidR="00F07EF7" w:rsidRDefault="00EE39DC">
      <w:pPr>
        <w:pStyle w:val="Heading3"/>
        <w:keepLines/>
        <w:numPr>
          <w:ilvl w:val="1"/>
          <w:numId w:val="14"/>
        </w:numPr>
        <w:spacing w:before="200" w:line="276" w:lineRule="auto"/>
        <w:rPr>
          <w:ins w:id="2435" w:author="Christi Kehres" w:date="2017-05-03T23:12:00Z"/>
        </w:rPr>
        <w:pPrChange w:id="2436" w:author="Christi Kehres" w:date="2017-05-03T23:12:00Z">
          <w:pPr>
            <w:pStyle w:val="Heading1"/>
          </w:pPr>
        </w:pPrChange>
      </w:pPr>
      <w:bookmarkStart w:id="2437" w:name="_Toc481620283"/>
      <w:ins w:id="2438" w:author="Christi Kehres" w:date="2017-05-03T23:26:00Z">
        <w:r>
          <w:rPr>
            <w:sz w:val="24"/>
            <w:szCs w:val="24"/>
          </w:rPr>
          <w:t>&lt;Entity&gt;</w:t>
        </w:r>
      </w:ins>
      <w:bookmarkEnd w:id="2437"/>
    </w:p>
    <w:p w14:paraId="221CFC36" w14:textId="06B553CD" w:rsidR="00730F92" w:rsidRPr="00307A31" w:rsidRDefault="0009083A">
      <w:pPr>
        <w:pStyle w:val="Heading3"/>
        <w:keepLines/>
        <w:numPr>
          <w:ilvl w:val="2"/>
          <w:numId w:val="14"/>
        </w:numPr>
        <w:spacing w:before="200" w:line="276" w:lineRule="auto"/>
        <w:rPr>
          <w:ins w:id="2439" w:author="Christi Kehres" w:date="2017-05-03T23:12:00Z"/>
          <w:sz w:val="24"/>
          <w:szCs w:val="24"/>
          <w:u w:val="single"/>
        </w:rPr>
        <w:pPrChange w:id="2440" w:author="Tarek Hesham" w:date="2023-06-12T02:22:00Z">
          <w:pPr>
            <w:pStyle w:val="Heading1"/>
          </w:pPr>
        </w:pPrChange>
      </w:pPr>
      <w:bookmarkStart w:id="2441" w:name="_Toc481620284"/>
      <w:ins w:id="2442" w:author="Christi Kehres" w:date="2017-05-03T23:12:00Z">
        <w:del w:id="2443" w:author="Tarek Hesham" w:date="2023-06-12T01:45:00Z">
          <w:r w:rsidRPr="00730F92" w:rsidDel="00CA1DCA">
            <w:rPr>
              <w:sz w:val="24"/>
              <w:szCs w:val="24"/>
              <w:u w:val="single"/>
              <w:rPrChange w:id="2444" w:author="Tarek Hesham" w:date="2023-06-12T02:22:00Z">
                <w:rPr>
                  <w:smallCaps w:val="0"/>
                </w:rPr>
              </w:rPrChange>
            </w:rPr>
            <w:delText>Family</w:delText>
          </w:r>
        </w:del>
      </w:ins>
      <w:bookmarkEnd w:id="2441"/>
      <w:ins w:id="2445" w:author="Tarek Hesham" w:date="2023-06-12T01:45:00Z">
        <w:r w:rsidR="00CA1DCA" w:rsidRPr="00730F92">
          <w:rPr>
            <w:sz w:val="24"/>
            <w:szCs w:val="24"/>
            <w:u w:val="single"/>
            <w:rPrChange w:id="2446" w:author="Tarek Hesham" w:date="2023-06-12T02:22:00Z">
              <w:rPr>
                <w:smallCaps w:val="0"/>
                <w:sz w:val="24"/>
                <w:szCs w:val="24"/>
              </w:rPr>
            </w:rPrChange>
          </w:rPr>
          <w:t>Cas</w:t>
        </w:r>
      </w:ins>
      <w:ins w:id="2447" w:author="Tarek Hesham" w:date="2023-06-12T02:22:00Z">
        <w:r w:rsidR="00730F92">
          <w:rPr>
            <w:sz w:val="24"/>
            <w:szCs w:val="24"/>
            <w:u w:val="single"/>
          </w:rPr>
          <w:t>e</w:t>
        </w:r>
      </w:ins>
    </w:p>
    <w:p w14:paraId="4C85AB77" w14:textId="1908D782" w:rsidR="0009083A" w:rsidRDefault="0009083A">
      <w:pPr>
        <w:pStyle w:val="Heading3"/>
        <w:keepLines/>
        <w:numPr>
          <w:ilvl w:val="3"/>
          <w:numId w:val="14"/>
        </w:numPr>
        <w:spacing w:before="200" w:line="276" w:lineRule="auto"/>
        <w:rPr>
          <w:ins w:id="2448" w:author="Christi Kehres" w:date="2017-05-03T23:27:00Z"/>
          <w:sz w:val="24"/>
          <w:szCs w:val="24"/>
        </w:rPr>
        <w:pPrChange w:id="2449" w:author="Christi Kehres" w:date="2017-05-03T23:12:00Z">
          <w:pPr>
            <w:pStyle w:val="Heading1"/>
          </w:pPr>
        </w:pPrChange>
      </w:pPr>
      <w:ins w:id="2450" w:author="Christi Kehres" w:date="2017-05-03T23:12:00Z">
        <w:r>
          <w:t xml:space="preserve"> </w:t>
        </w:r>
      </w:ins>
      <w:bookmarkStart w:id="2451" w:name="_Toc481620285"/>
      <w:ins w:id="2452" w:author="Christi Kehres" w:date="2017-05-03T23:27:00Z">
        <w:r w:rsidR="00E91A09">
          <w:t xml:space="preserve">Form </w:t>
        </w:r>
      </w:ins>
      <w:bookmarkEnd w:id="2451"/>
      <w:r w:rsidR="003A4087">
        <w:rPr>
          <w:sz w:val="24"/>
          <w:szCs w:val="24"/>
        </w:rPr>
        <w:t>Events</w:t>
      </w:r>
    </w:p>
    <w:p w14:paraId="495A36DF" w14:textId="58871399" w:rsidR="00E91A09" w:rsidRPr="00E91A09" w:rsidRDefault="00E91A09">
      <w:pPr>
        <w:rPr>
          <w:ins w:id="2453" w:author="Christi Kehres" w:date="2017-05-03T23:13:00Z"/>
          <w:rPrChange w:id="2454" w:author="Christi Kehres" w:date="2017-05-03T23:27:00Z">
            <w:rPr>
              <w:ins w:id="2455" w:author="Christi Kehres" w:date="2017-05-03T23:13:00Z"/>
              <w:sz w:val="24"/>
              <w:szCs w:val="24"/>
            </w:rPr>
          </w:rPrChange>
        </w:rPr>
        <w:pPrChange w:id="2456" w:author="Christi Kehres" w:date="2017-05-03T23:27:00Z">
          <w:pPr>
            <w:pStyle w:val="Heading1"/>
          </w:pPr>
        </w:pPrChange>
      </w:pPr>
      <w:ins w:id="2457" w:author="Christi Kehres" w:date="2017-05-03T23:27:00Z">
        <w:r>
          <w:t>This section describes actions to be taken on a specific event using client side programming model.</w:t>
        </w:r>
      </w:ins>
    </w:p>
    <w:p w14:paraId="681CB71A" w14:textId="77777777" w:rsidR="0009083A" w:rsidRPr="0009083A" w:rsidRDefault="0009083A">
      <w:pPr>
        <w:rPr>
          <w:ins w:id="2458" w:author="Christi Kehres" w:date="2017-05-03T23:13:00Z"/>
          <w:rPrChange w:id="2459" w:author="Christi Kehres" w:date="2017-05-03T23:13:00Z">
            <w:rPr>
              <w:ins w:id="2460" w:author="Christi Kehres" w:date="2017-05-03T23:13:00Z"/>
              <w:sz w:val="24"/>
              <w:szCs w:val="24"/>
            </w:rPr>
          </w:rPrChange>
        </w:rPr>
        <w:pPrChange w:id="2461" w:author="Christi Kehres" w:date="2017-05-03T23:13:00Z">
          <w:pPr>
            <w:pStyle w:val="Heading1"/>
          </w:pPr>
        </w:pPrChange>
      </w:pPr>
    </w:p>
    <w:tbl>
      <w:tblPr>
        <w:tblStyle w:val="GridTable1Light1"/>
        <w:tblW w:w="8640" w:type="dxa"/>
        <w:tblInd w:w="806" w:type="dxa"/>
        <w:tblLayout w:type="fixed"/>
        <w:tblLook w:val="04A0" w:firstRow="1" w:lastRow="0" w:firstColumn="1" w:lastColumn="0" w:noHBand="0" w:noVBand="1"/>
        <w:tblPrChange w:id="2462" w:author="Tarek Hesham" w:date="2023-06-12T02:21:00Z">
          <w:tblPr>
            <w:tblStyle w:val="GridTable1Light1"/>
            <w:tblW w:w="8640" w:type="dxa"/>
            <w:tblInd w:w="806" w:type="dxa"/>
            <w:tblLayout w:type="fixed"/>
            <w:tblLook w:val="04A0" w:firstRow="1" w:lastRow="0" w:firstColumn="1" w:lastColumn="0" w:noHBand="0" w:noVBand="1"/>
          </w:tblPr>
        </w:tblPrChange>
      </w:tblPr>
      <w:tblGrid>
        <w:gridCol w:w="1936"/>
        <w:gridCol w:w="6668"/>
        <w:gridCol w:w="36"/>
        <w:tblGridChange w:id="2463">
          <w:tblGrid>
            <w:gridCol w:w="1936"/>
            <w:gridCol w:w="6668"/>
            <w:gridCol w:w="36"/>
          </w:tblGrid>
        </w:tblGridChange>
      </w:tblGrid>
      <w:tr w:rsidR="0009083A" w14:paraId="5D2129DE" w14:textId="77777777" w:rsidTr="00730F92">
        <w:trPr>
          <w:cnfStyle w:val="100000000000" w:firstRow="1" w:lastRow="0" w:firstColumn="0" w:lastColumn="0" w:oddVBand="0" w:evenVBand="0" w:oddHBand="0" w:evenHBand="0" w:firstRowFirstColumn="0" w:firstRowLastColumn="0" w:lastRowFirstColumn="0" w:lastRowLastColumn="0"/>
          <w:cantSplit/>
          <w:trHeight w:val="312"/>
          <w:tblHeader/>
          <w:ins w:id="2464" w:author="Christi Kehres" w:date="2017-05-03T23:13:00Z"/>
          <w:trPrChange w:id="2465" w:author="Tarek Hesham" w:date="2023-06-12T02:21:00Z">
            <w:trPr>
              <w:cantSplit/>
              <w:trHeight w:val="312"/>
              <w:tblHeader/>
            </w:trPr>
          </w:trPrChange>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66" w:author="Tarek Hesham" w:date="2023-06-12T02:21: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6ECA9E45" w14:textId="77777777" w:rsidR="0009083A" w:rsidRDefault="0009083A">
            <w:pPr>
              <w:jc w:val="both"/>
              <w:cnfStyle w:val="101000000000" w:firstRow="1" w:lastRow="0" w:firstColumn="1" w:lastColumn="0" w:oddVBand="0" w:evenVBand="0" w:oddHBand="0" w:evenHBand="0" w:firstRowFirstColumn="0" w:firstRowLastColumn="0" w:lastRowFirstColumn="0" w:lastRowLastColumn="0"/>
              <w:rPr>
                <w:ins w:id="2467" w:author="Christi Kehres" w:date="2017-05-03T23:13:00Z"/>
                <w:rFonts w:ascii="Calibri" w:hAnsi="Calibri" w:cstheme="minorBidi"/>
                <w:color w:val="333333"/>
                <w:kern w:val="0"/>
                <w:szCs w:val="22"/>
                <w:lang w:val="en-GB" w:eastAsia="en-GB"/>
              </w:rPr>
            </w:pPr>
            <w:ins w:id="2468" w:author="Christi Kehres" w:date="2017-05-03T23:13:00Z">
              <w:r>
                <w:rPr>
                  <w:rFonts w:cstheme="minorBidi"/>
                  <w:color w:val="333333"/>
                  <w:szCs w:val="22"/>
                  <w:lang w:val="en-GB"/>
                </w:rPr>
                <w:t>Entity</w:t>
              </w:r>
            </w:ins>
          </w:p>
        </w:tc>
        <w:tc>
          <w:tcPr>
            <w:tcW w:w="670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69" w:author="Tarek Hesham" w:date="2023-06-12T02:21:00Z">
              <w:tcPr>
                <w:tcW w:w="6696"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6E26AF54" w14:textId="3B69A8CA" w:rsidR="0009083A" w:rsidRDefault="0009083A">
            <w:pPr>
              <w:jc w:val="both"/>
              <w:cnfStyle w:val="100000000000" w:firstRow="1" w:lastRow="0" w:firstColumn="0" w:lastColumn="0" w:oddVBand="0" w:evenVBand="0" w:oddHBand="0" w:evenHBand="0" w:firstRowFirstColumn="0" w:firstRowLastColumn="0" w:lastRowFirstColumn="0" w:lastRowLastColumn="0"/>
              <w:rPr>
                <w:ins w:id="2470" w:author="Christi Kehres" w:date="2017-05-03T23:13:00Z"/>
                <w:rFonts w:cstheme="minorBidi"/>
                <w:color w:val="333333"/>
                <w:szCs w:val="22"/>
                <w:lang w:val="en-GB"/>
              </w:rPr>
            </w:pPr>
            <w:ins w:id="2471" w:author="Christi Kehres" w:date="2017-05-03T23:13:00Z">
              <w:del w:id="2472" w:author="Tarek Hesham" w:date="2023-06-12T01:49:00Z">
                <w:r w:rsidDel="00CA1DCA">
                  <w:rPr>
                    <w:rFonts w:cstheme="minorBidi"/>
                    <w:color w:val="333333"/>
                    <w:szCs w:val="22"/>
                    <w:lang w:val="en-GB"/>
                  </w:rPr>
                  <w:delText>Account(Family)</w:delText>
                </w:r>
              </w:del>
            </w:ins>
            <w:ins w:id="2473" w:author="Tarek Hesham" w:date="2023-06-12T01:49:00Z">
              <w:r w:rsidR="00CA1DCA">
                <w:rPr>
                  <w:rFonts w:cstheme="minorBidi"/>
                  <w:color w:val="333333"/>
                  <w:szCs w:val="22"/>
                  <w:lang w:val="en-GB"/>
                </w:rPr>
                <w:t>Case</w:t>
              </w:r>
            </w:ins>
          </w:p>
        </w:tc>
      </w:tr>
      <w:tr w:rsidR="0009083A" w14:paraId="78820D43" w14:textId="77777777" w:rsidTr="00730F92">
        <w:trPr>
          <w:gridAfter w:val="1"/>
          <w:wAfter w:w="36" w:type="dxa"/>
          <w:trHeight w:val="312"/>
          <w:ins w:id="2474" w:author="Christi Kehres" w:date="2017-05-03T23:13:00Z"/>
          <w:trPrChange w:id="2475" w:author="Tarek Hesham" w:date="2023-06-12T02:21:00Z">
            <w:trPr>
              <w:gridAfter w:val="1"/>
              <w:wAfter w:w="36" w:type="dxa"/>
              <w:trHeight w:val="312"/>
            </w:trPr>
          </w:trPrChange>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476" w:author="Tarek Hesham" w:date="2023-06-12T02:21: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15CD37C8" w14:textId="4D17C574" w:rsidR="0009083A" w:rsidRDefault="0009083A">
            <w:pPr>
              <w:jc w:val="both"/>
              <w:rPr>
                <w:ins w:id="2477" w:author="Christi Kehres" w:date="2017-05-03T23:13:00Z"/>
                <w:color w:val="333333"/>
                <w:lang w:val="en-GB" w:eastAsia="en-GB"/>
              </w:rPr>
            </w:pPr>
            <w:ins w:id="2478" w:author="Christi Kehres" w:date="2017-05-03T23:13:00Z">
              <w:r>
                <w:rPr>
                  <w:color w:val="333333"/>
                  <w:lang w:val="en-GB" w:eastAsia="en-GB"/>
                </w:rPr>
                <w:t>Attribute</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479" w:author="Tarek Hesham" w:date="2023-06-12T02:21: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7CE1ABA0" w14:textId="6477DB5D" w:rsidR="0009083A" w:rsidRDefault="00307A31">
            <w:pPr>
              <w:jc w:val="both"/>
              <w:cnfStyle w:val="000000000000" w:firstRow="0" w:lastRow="0" w:firstColumn="0" w:lastColumn="0" w:oddVBand="0" w:evenVBand="0" w:oddHBand="0" w:evenHBand="0" w:firstRowFirstColumn="0" w:firstRowLastColumn="0" w:lastRowFirstColumn="0" w:lastRowLastColumn="0"/>
              <w:rPr>
                <w:ins w:id="2480" w:author="Christi Kehres" w:date="2017-05-03T23:13:00Z"/>
                <w:color w:val="333333"/>
                <w:lang w:val="en-GB"/>
              </w:rPr>
            </w:pPr>
            <w:r w:rsidRPr="002E0C38">
              <w:rPr>
                <w:rFonts w:eastAsiaTheme="minorEastAsia"/>
                <w:color w:val="333333"/>
              </w:rPr>
              <w:t>Is Manager? (tfl_ismanager)</w:t>
            </w:r>
          </w:p>
        </w:tc>
      </w:tr>
      <w:tr w:rsidR="0009083A" w14:paraId="07F1D67E" w14:textId="77777777" w:rsidTr="00730F92">
        <w:trPr>
          <w:gridAfter w:val="1"/>
          <w:wAfter w:w="36" w:type="dxa"/>
          <w:trHeight w:val="312"/>
          <w:ins w:id="2481" w:author="Christi Kehres" w:date="2017-05-03T23:13:00Z"/>
          <w:trPrChange w:id="2482" w:author="Tarek Hesham" w:date="2023-06-12T02:21:00Z">
            <w:trPr>
              <w:gridAfter w:val="1"/>
              <w:wAfter w:w="36" w:type="dxa"/>
              <w:trHeight w:val="312"/>
            </w:trPr>
          </w:trPrChange>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83" w:author="Tarek Hesham" w:date="2023-06-12T02:21: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5C500955" w14:textId="77777777" w:rsidR="0009083A" w:rsidRDefault="0009083A">
            <w:pPr>
              <w:jc w:val="both"/>
              <w:rPr>
                <w:ins w:id="2484" w:author="Christi Kehres" w:date="2017-05-03T23:13:00Z"/>
                <w:b w:val="0"/>
                <w:color w:val="333333"/>
              </w:rPr>
            </w:pPr>
            <w:ins w:id="2485" w:author="Christi Kehres" w:date="2017-05-03T23:13:00Z">
              <w:r>
                <w:rPr>
                  <w:color w:val="333333"/>
                  <w:lang w:val="en-GB" w:eastAsia="en-GB"/>
                </w:rPr>
                <w:t>Trigger Point</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86" w:author="Tarek Hesham" w:date="2023-06-12T02:21: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0582DA00" w14:textId="451F0BA5" w:rsidR="0009083A" w:rsidRDefault="00307A31">
            <w:pPr>
              <w:jc w:val="both"/>
              <w:cnfStyle w:val="000000000000" w:firstRow="0" w:lastRow="0" w:firstColumn="0" w:lastColumn="0" w:oddVBand="0" w:evenVBand="0" w:oddHBand="0" w:evenHBand="0" w:firstRowFirstColumn="0" w:firstRowLastColumn="0" w:lastRowFirstColumn="0" w:lastRowLastColumn="0"/>
              <w:rPr>
                <w:ins w:id="2487" w:author="Christi Kehres" w:date="2017-05-03T23:13:00Z"/>
                <w:color w:val="333333"/>
              </w:rPr>
            </w:pPr>
            <w:r>
              <w:rPr>
                <w:color w:val="333333"/>
              </w:rPr>
              <w:t>On Load Form</w:t>
            </w:r>
          </w:p>
        </w:tc>
      </w:tr>
      <w:tr w:rsidR="0009083A" w14:paraId="411D5E6E" w14:textId="77777777" w:rsidTr="00730F92">
        <w:trPr>
          <w:gridAfter w:val="1"/>
          <w:wAfter w:w="36" w:type="dxa"/>
          <w:trHeight w:val="300"/>
          <w:ins w:id="2488" w:author="Christi Kehres" w:date="2017-05-03T23:13:00Z"/>
          <w:trPrChange w:id="2489" w:author="Tarek Hesham" w:date="2023-06-12T02:21:00Z">
            <w:trPr>
              <w:gridAfter w:val="1"/>
              <w:wAfter w:w="36" w:type="dxa"/>
              <w:trHeight w:val="300"/>
            </w:trPr>
          </w:trPrChange>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90" w:author="Tarek Hesham" w:date="2023-06-12T02:21: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63BE64DB" w14:textId="77777777" w:rsidR="0009083A" w:rsidRDefault="0009083A">
            <w:pPr>
              <w:jc w:val="both"/>
              <w:rPr>
                <w:ins w:id="2491" w:author="Christi Kehres" w:date="2017-05-03T23:13:00Z"/>
                <w:b w:val="0"/>
                <w:color w:val="333333"/>
                <w:lang w:val="en-GB" w:eastAsia="en-GB"/>
              </w:rPr>
            </w:pPr>
            <w:ins w:id="2492" w:author="Christi Kehres" w:date="2017-05-03T23:13:00Z">
              <w:r>
                <w:rPr>
                  <w:color w:val="333333"/>
                  <w:lang w:val="en-GB" w:eastAsia="en-GB"/>
                </w:rPr>
                <w:t>Description</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493" w:author="Tarek Hesham" w:date="2023-06-12T02:21: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1A301188" w14:textId="1EB88E9B" w:rsidR="0009083A" w:rsidRDefault="00307A31">
            <w:pPr>
              <w:jc w:val="both"/>
              <w:cnfStyle w:val="000000000000" w:firstRow="0" w:lastRow="0" w:firstColumn="0" w:lastColumn="0" w:oddVBand="0" w:evenVBand="0" w:oddHBand="0" w:evenHBand="0" w:firstRowFirstColumn="0" w:firstRowLastColumn="0" w:lastRowFirstColumn="0" w:lastRowLastColumn="0"/>
              <w:rPr>
                <w:ins w:id="2494" w:author="Christi Kehres" w:date="2017-05-03T23:13:00Z"/>
                <w:color w:val="333333"/>
                <w:lang w:val="en-GB"/>
              </w:rPr>
            </w:pPr>
            <w:r>
              <w:rPr>
                <w:color w:val="333333"/>
                <w:lang w:val="en-GB"/>
              </w:rPr>
              <w:t xml:space="preserve">On Load case form we check who has logged in if the manager logged </w:t>
            </w:r>
            <w:r w:rsidR="003A4087">
              <w:rPr>
                <w:color w:val="333333"/>
                <w:lang w:val="en-GB"/>
              </w:rPr>
              <w:t>in,</w:t>
            </w:r>
            <w:r>
              <w:rPr>
                <w:color w:val="333333"/>
                <w:lang w:val="en-GB"/>
              </w:rPr>
              <w:t xml:space="preserve"> he will be able to see a button called “Follow-Up” else no one else can see it</w:t>
            </w:r>
          </w:p>
        </w:tc>
      </w:tr>
      <w:tr w:rsidR="0009083A" w14:paraId="11FFAEA7" w14:textId="77777777" w:rsidTr="00730F92">
        <w:trPr>
          <w:gridAfter w:val="1"/>
          <w:wAfter w:w="36" w:type="dxa"/>
          <w:trHeight w:val="288"/>
          <w:ins w:id="2495" w:author="Christi Kehres" w:date="2017-05-03T23:13:00Z"/>
          <w:trPrChange w:id="2496" w:author="Tarek Hesham" w:date="2023-06-12T02:21:00Z">
            <w:trPr>
              <w:gridAfter w:val="1"/>
              <w:wAfter w:w="36" w:type="dxa"/>
              <w:trHeight w:val="288"/>
            </w:trPr>
          </w:trPrChange>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497" w:author="Tarek Hesham" w:date="2023-06-12T02:21: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1EBC7B81" w14:textId="77777777" w:rsidR="0009083A" w:rsidRDefault="0009083A">
            <w:pPr>
              <w:jc w:val="both"/>
              <w:rPr>
                <w:ins w:id="2498" w:author="Christi Kehres" w:date="2017-05-03T23:13:00Z"/>
                <w:b w:val="0"/>
                <w:color w:val="333333"/>
              </w:rPr>
            </w:pPr>
            <w:ins w:id="2499" w:author="Christi Kehres" w:date="2017-05-03T23:13:00Z">
              <w:r>
                <w:rPr>
                  <w:color w:val="333333"/>
                  <w:lang w:val="en-GB" w:eastAsia="en-GB"/>
                </w:rPr>
                <w:t>Action</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500" w:author="Tarek Hesham" w:date="2023-06-12T02:21: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4D82122A" w14:textId="5DDA2E2B" w:rsidR="0009083A" w:rsidRPr="0009083A" w:rsidRDefault="003A4087">
            <w:pPr>
              <w:spacing w:before="0"/>
              <w:jc w:val="both"/>
              <w:cnfStyle w:val="000000000000" w:firstRow="0" w:lastRow="0" w:firstColumn="0" w:lastColumn="0" w:oddVBand="0" w:evenVBand="0" w:oddHBand="0" w:evenHBand="0" w:firstRowFirstColumn="0" w:firstRowLastColumn="0" w:lastRowFirstColumn="0" w:lastRowLastColumn="0"/>
              <w:rPr>
                <w:ins w:id="2501" w:author="Christi Kehres" w:date="2017-05-03T23:13:00Z"/>
                <w:rFonts w:eastAsiaTheme="minorEastAsia"/>
                <w:color w:val="333333"/>
                <w:rPrChange w:id="2502" w:author="Christi Kehres" w:date="2017-05-03T23:13:00Z">
                  <w:rPr>
                    <w:ins w:id="2503" w:author="Christi Kehres" w:date="2017-05-03T23:13:00Z"/>
                    <w:rFonts w:eastAsiaTheme="minorEastAsia"/>
                  </w:rPr>
                </w:rPrChange>
              </w:rPr>
              <w:pPrChange w:id="2504" w:author="Christi Kehres" w:date="2017-05-03T23:13:00Z">
                <w:pPr>
                  <w:pStyle w:val="EstiloTtulo1Antes0pto"/>
                  <w:jc w:val="both"/>
                  <w:cnfStyle w:val="000000000000" w:firstRow="0" w:lastRow="0" w:firstColumn="0" w:lastColumn="0" w:oddVBand="0" w:evenVBand="0" w:oddHBand="0" w:evenHBand="0" w:firstRowFirstColumn="0" w:firstRowLastColumn="0" w:lastRowFirstColumn="0" w:lastRowLastColumn="0"/>
                </w:pPr>
              </w:pPrChange>
            </w:pPr>
            <w:r>
              <w:rPr>
                <w:rFonts w:eastAsiaTheme="minorEastAsia"/>
                <w:color w:val="333333"/>
              </w:rPr>
              <w:t>Change field to Yes and show button with some other conditions like if the case is confidential or he can’t resolve case</w:t>
            </w:r>
          </w:p>
        </w:tc>
      </w:tr>
    </w:tbl>
    <w:p w14:paraId="290D13A3" w14:textId="63C29902" w:rsidR="00730F92" w:rsidRPr="00172AA7" w:rsidRDefault="00172AA7">
      <w:pPr>
        <w:pStyle w:val="Heading3"/>
        <w:keepLines/>
        <w:numPr>
          <w:ilvl w:val="2"/>
          <w:numId w:val="14"/>
        </w:numPr>
        <w:tabs>
          <w:tab w:val="num" w:pos="360"/>
        </w:tabs>
        <w:spacing w:before="200" w:line="276" w:lineRule="auto"/>
        <w:ind w:left="360" w:hanging="360"/>
        <w:rPr>
          <w:ins w:id="2505" w:author="Tarek Hesham" w:date="2023-06-12T02:23:00Z"/>
          <w:sz w:val="24"/>
          <w:szCs w:val="24"/>
          <w:u w:val="single"/>
          <w:rPrChange w:id="2506" w:author="Tarek Hesham" w:date="2023-06-12T02:23:00Z">
            <w:rPr>
              <w:ins w:id="2507" w:author="Tarek Hesham" w:date="2023-06-12T02:23:00Z"/>
            </w:rPr>
          </w:rPrChange>
        </w:rPr>
        <w:pPrChange w:id="2508" w:author="Tarek Hesham" w:date="2023-06-12T02:23:00Z">
          <w:pPr>
            <w:pStyle w:val="NormalText-Indent2"/>
            <w:ind w:left="1080"/>
          </w:pPr>
        </w:pPrChange>
      </w:pPr>
      <w:bookmarkStart w:id="2509" w:name="_Toc481620286"/>
      <w:ins w:id="2510" w:author="Tarek Hesham" w:date="2023-06-12T02:23:00Z">
        <w:r>
          <w:rPr>
            <w:sz w:val="24"/>
            <w:szCs w:val="24"/>
            <w:u w:val="single"/>
          </w:rPr>
          <w:t>Follow-Up</w:t>
        </w:r>
      </w:ins>
    </w:p>
    <w:p w14:paraId="75B725BC" w14:textId="0C62EB28" w:rsidR="00730F92" w:rsidRDefault="00730F92" w:rsidP="00730F92">
      <w:pPr>
        <w:pStyle w:val="Heading3"/>
        <w:keepLines/>
        <w:numPr>
          <w:ilvl w:val="3"/>
          <w:numId w:val="14"/>
        </w:numPr>
        <w:tabs>
          <w:tab w:val="num" w:pos="360"/>
        </w:tabs>
        <w:spacing w:before="200" w:line="276" w:lineRule="auto"/>
        <w:ind w:left="360" w:hanging="360"/>
        <w:rPr>
          <w:ins w:id="2511" w:author="Tarek Hesham" w:date="2023-06-12T02:23:00Z"/>
          <w:sz w:val="24"/>
          <w:szCs w:val="24"/>
        </w:rPr>
      </w:pPr>
      <w:ins w:id="2512" w:author="Tarek Hesham" w:date="2023-06-12T02:23:00Z">
        <w:r>
          <w:t xml:space="preserve"> Form </w:t>
        </w:r>
      </w:ins>
      <w:r w:rsidR="003A4087">
        <w:rPr>
          <w:sz w:val="24"/>
          <w:szCs w:val="24"/>
        </w:rPr>
        <w:t>Event</w:t>
      </w:r>
    </w:p>
    <w:p w14:paraId="0E2F8F1E" w14:textId="7474C944" w:rsidR="00730F92" w:rsidRPr="0086385A" w:rsidRDefault="00730F92" w:rsidP="00730F92">
      <w:pPr>
        <w:rPr>
          <w:ins w:id="2513" w:author="Tarek Hesham" w:date="2023-06-12T02:23:00Z"/>
        </w:rPr>
      </w:pPr>
      <w:ins w:id="2514" w:author="Tarek Hesham" w:date="2023-06-12T02:23:00Z">
        <w:r>
          <w:t xml:space="preserve">This section describes actions to be taken on a specific event using </w:t>
        </w:r>
      </w:ins>
      <w:r w:rsidR="00BF508A">
        <w:t>client-side</w:t>
      </w:r>
      <w:ins w:id="2515" w:author="Tarek Hesham" w:date="2023-06-12T02:23:00Z">
        <w:r>
          <w:t xml:space="preserve"> programming model.</w:t>
        </w:r>
      </w:ins>
    </w:p>
    <w:p w14:paraId="100FDA23" w14:textId="77777777" w:rsidR="00713D69" w:rsidRPr="0086385A" w:rsidRDefault="00713D69" w:rsidP="00730F92">
      <w:pPr>
        <w:rPr>
          <w:ins w:id="2516" w:author="Tarek Hesham" w:date="2023-06-12T02:23:00Z"/>
        </w:rPr>
      </w:pPr>
    </w:p>
    <w:tbl>
      <w:tblPr>
        <w:tblStyle w:val="GridTable1Light1"/>
        <w:tblW w:w="8640" w:type="dxa"/>
        <w:tblInd w:w="806" w:type="dxa"/>
        <w:tblLayout w:type="fixed"/>
        <w:tblLook w:val="04A0" w:firstRow="1" w:lastRow="0" w:firstColumn="1" w:lastColumn="0" w:noHBand="0" w:noVBand="1"/>
      </w:tblPr>
      <w:tblGrid>
        <w:gridCol w:w="1936"/>
        <w:gridCol w:w="6668"/>
        <w:gridCol w:w="36"/>
      </w:tblGrid>
      <w:tr w:rsidR="00730F92" w14:paraId="583D2DA1" w14:textId="77777777" w:rsidTr="0086385A">
        <w:trPr>
          <w:cnfStyle w:val="100000000000" w:firstRow="1" w:lastRow="0" w:firstColumn="0" w:lastColumn="0" w:oddVBand="0" w:evenVBand="0" w:oddHBand="0" w:evenHBand="0" w:firstRowFirstColumn="0" w:firstRowLastColumn="0" w:lastRowFirstColumn="0" w:lastRowLastColumn="0"/>
          <w:cantSplit/>
          <w:trHeight w:val="312"/>
          <w:tblHeader/>
          <w:ins w:id="2517" w:author="Tarek Hesham" w:date="2023-06-12T02:23:00Z"/>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322B3C" w14:textId="77777777" w:rsidR="00730F92" w:rsidRDefault="00730F92" w:rsidP="0086385A">
            <w:pPr>
              <w:jc w:val="both"/>
              <w:rPr>
                <w:ins w:id="2518" w:author="Tarek Hesham" w:date="2023-06-12T02:23:00Z"/>
                <w:rFonts w:ascii="Calibri" w:hAnsi="Calibri" w:cstheme="minorBidi"/>
                <w:color w:val="333333"/>
                <w:kern w:val="0"/>
                <w:szCs w:val="22"/>
                <w:lang w:val="en-GB" w:eastAsia="en-GB"/>
              </w:rPr>
            </w:pPr>
            <w:ins w:id="2519" w:author="Tarek Hesham" w:date="2023-06-12T02:23:00Z">
              <w:r>
                <w:rPr>
                  <w:rFonts w:cstheme="minorBidi"/>
                  <w:color w:val="333333"/>
                  <w:szCs w:val="22"/>
                  <w:lang w:val="en-GB"/>
                </w:rPr>
                <w:t>Entity</w:t>
              </w:r>
            </w:ins>
          </w:p>
        </w:tc>
        <w:tc>
          <w:tcPr>
            <w:tcW w:w="670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9210" w14:textId="3D78DA7F" w:rsidR="00730F92" w:rsidRDefault="00172AA7" w:rsidP="0086385A">
            <w:pPr>
              <w:jc w:val="both"/>
              <w:cnfStyle w:val="100000000000" w:firstRow="1" w:lastRow="0" w:firstColumn="0" w:lastColumn="0" w:oddVBand="0" w:evenVBand="0" w:oddHBand="0" w:evenHBand="0" w:firstRowFirstColumn="0" w:firstRowLastColumn="0" w:lastRowFirstColumn="0" w:lastRowLastColumn="0"/>
              <w:rPr>
                <w:ins w:id="2520" w:author="Tarek Hesham" w:date="2023-06-12T02:23:00Z"/>
                <w:rFonts w:cstheme="minorBidi"/>
                <w:color w:val="333333"/>
                <w:szCs w:val="22"/>
                <w:lang w:val="en-GB"/>
              </w:rPr>
            </w:pPr>
            <w:ins w:id="2521" w:author="Tarek Hesham" w:date="2023-06-12T02:23:00Z">
              <w:r>
                <w:rPr>
                  <w:rFonts w:cstheme="minorBidi"/>
                  <w:color w:val="333333"/>
                  <w:szCs w:val="22"/>
                  <w:lang w:val="en-GB"/>
                </w:rPr>
                <w:t>Follow-Up</w:t>
              </w:r>
            </w:ins>
          </w:p>
        </w:tc>
      </w:tr>
      <w:tr w:rsidR="00730F92" w14:paraId="2811F807" w14:textId="77777777" w:rsidTr="0086385A">
        <w:trPr>
          <w:gridAfter w:val="1"/>
          <w:wAfter w:w="36" w:type="dxa"/>
          <w:trHeight w:val="312"/>
          <w:ins w:id="2522" w:author="Tarek Hesham" w:date="2023-06-12T02:23:00Z"/>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0C4DB5" w14:textId="212EAF36" w:rsidR="00730F92" w:rsidRDefault="00730F92" w:rsidP="0086385A">
            <w:pPr>
              <w:jc w:val="both"/>
              <w:rPr>
                <w:ins w:id="2523" w:author="Tarek Hesham" w:date="2023-06-12T02:23:00Z"/>
                <w:color w:val="333333"/>
                <w:lang w:val="en-GB" w:eastAsia="en-GB"/>
              </w:rPr>
            </w:pPr>
            <w:ins w:id="2524" w:author="Tarek Hesham" w:date="2023-06-12T02:23:00Z">
              <w:r>
                <w:rPr>
                  <w:color w:val="333333"/>
                  <w:lang w:val="en-GB" w:eastAsia="en-GB"/>
                </w:rPr>
                <w:t>Attribute</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0DF8E2" w14:textId="049DCFFB" w:rsidR="00730F92" w:rsidRDefault="003A4087" w:rsidP="0086385A">
            <w:pPr>
              <w:jc w:val="both"/>
              <w:cnfStyle w:val="000000000000" w:firstRow="0" w:lastRow="0" w:firstColumn="0" w:lastColumn="0" w:oddVBand="0" w:evenVBand="0" w:oddHBand="0" w:evenHBand="0" w:firstRowFirstColumn="0" w:firstRowLastColumn="0" w:lastRowFirstColumn="0" w:lastRowLastColumn="0"/>
              <w:rPr>
                <w:ins w:id="2525" w:author="Tarek Hesham" w:date="2023-06-12T02:23:00Z"/>
                <w:color w:val="333333"/>
                <w:lang w:val="en-GB"/>
              </w:rPr>
            </w:pPr>
            <w:r>
              <w:rPr>
                <w:color w:val="333333"/>
                <w:lang w:val="en-GB"/>
              </w:rPr>
              <w:t>Case</w:t>
            </w:r>
            <w:r w:rsidR="00713D69">
              <w:rPr>
                <w:color w:val="333333"/>
                <w:lang w:val="en-GB"/>
              </w:rPr>
              <w:t xml:space="preserve">(tfl_case), </w:t>
            </w:r>
            <w:r w:rsidR="00713D69" w:rsidRPr="00713D69">
              <w:rPr>
                <w:color w:val="333333"/>
                <w:lang w:val="en-GB"/>
              </w:rPr>
              <w:t>Customer</w:t>
            </w:r>
            <w:r w:rsidR="00713D69">
              <w:rPr>
                <w:color w:val="333333"/>
                <w:lang w:val="en-GB"/>
              </w:rPr>
              <w:t>(tfl_customer)</w:t>
            </w:r>
          </w:p>
        </w:tc>
      </w:tr>
      <w:tr w:rsidR="00730F92" w14:paraId="79A60391" w14:textId="77777777" w:rsidTr="0086385A">
        <w:trPr>
          <w:gridAfter w:val="1"/>
          <w:wAfter w:w="36" w:type="dxa"/>
          <w:trHeight w:val="312"/>
          <w:ins w:id="2526" w:author="Tarek Hesham" w:date="2023-06-12T02:23:00Z"/>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64FD2F" w14:textId="77777777" w:rsidR="00730F92" w:rsidRDefault="00730F92" w:rsidP="0086385A">
            <w:pPr>
              <w:jc w:val="both"/>
              <w:rPr>
                <w:ins w:id="2527" w:author="Tarek Hesham" w:date="2023-06-12T02:23:00Z"/>
                <w:b w:val="0"/>
                <w:color w:val="333333"/>
              </w:rPr>
            </w:pPr>
            <w:ins w:id="2528" w:author="Tarek Hesham" w:date="2023-06-12T02:23:00Z">
              <w:r>
                <w:rPr>
                  <w:color w:val="333333"/>
                  <w:lang w:val="en-GB" w:eastAsia="en-GB"/>
                </w:rPr>
                <w:t>Trigger Point</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51C958" w14:textId="0512685A" w:rsidR="00730F92" w:rsidRDefault="00713D69" w:rsidP="0086385A">
            <w:pPr>
              <w:jc w:val="both"/>
              <w:cnfStyle w:val="000000000000" w:firstRow="0" w:lastRow="0" w:firstColumn="0" w:lastColumn="0" w:oddVBand="0" w:evenVBand="0" w:oddHBand="0" w:evenHBand="0" w:firstRowFirstColumn="0" w:firstRowLastColumn="0" w:lastRowFirstColumn="0" w:lastRowLastColumn="0"/>
              <w:rPr>
                <w:ins w:id="2529" w:author="Tarek Hesham" w:date="2023-06-12T02:23:00Z"/>
                <w:color w:val="333333"/>
              </w:rPr>
            </w:pPr>
            <w:r>
              <w:rPr>
                <w:color w:val="333333"/>
              </w:rPr>
              <w:t>Open Case Details Tab/ Open Customer Details Tab</w:t>
            </w:r>
          </w:p>
        </w:tc>
      </w:tr>
      <w:tr w:rsidR="00730F92" w14:paraId="6BE33F4D" w14:textId="77777777" w:rsidTr="0086385A">
        <w:trPr>
          <w:gridAfter w:val="1"/>
          <w:wAfter w:w="36" w:type="dxa"/>
          <w:trHeight w:val="300"/>
          <w:ins w:id="2530" w:author="Tarek Hesham" w:date="2023-06-12T02:23:00Z"/>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E3C044" w14:textId="77777777" w:rsidR="00730F92" w:rsidRDefault="00730F92" w:rsidP="0086385A">
            <w:pPr>
              <w:jc w:val="both"/>
              <w:rPr>
                <w:ins w:id="2531" w:author="Tarek Hesham" w:date="2023-06-12T02:23:00Z"/>
                <w:b w:val="0"/>
                <w:color w:val="333333"/>
                <w:lang w:val="en-GB" w:eastAsia="en-GB"/>
              </w:rPr>
            </w:pPr>
            <w:ins w:id="2532" w:author="Tarek Hesham" w:date="2023-06-12T02:23:00Z">
              <w:r>
                <w:rPr>
                  <w:color w:val="333333"/>
                  <w:lang w:val="en-GB" w:eastAsia="en-GB"/>
                </w:rPr>
                <w:t>Description</w:t>
              </w:r>
            </w:ins>
          </w:p>
        </w:tc>
        <w:tc>
          <w:tcPr>
            <w:tcW w:w="6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53F4CD" w14:textId="3B591DBE" w:rsidR="00730F92" w:rsidRDefault="00713D69" w:rsidP="0086385A">
            <w:pPr>
              <w:jc w:val="both"/>
              <w:cnfStyle w:val="000000000000" w:firstRow="0" w:lastRow="0" w:firstColumn="0" w:lastColumn="0" w:oddVBand="0" w:evenVBand="0" w:oddHBand="0" w:evenHBand="0" w:firstRowFirstColumn="0" w:firstRowLastColumn="0" w:lastRowFirstColumn="0" w:lastRowLastColumn="0"/>
              <w:rPr>
                <w:ins w:id="2533" w:author="Tarek Hesham" w:date="2023-06-12T02:23:00Z"/>
                <w:color w:val="333333"/>
                <w:lang w:val="en-GB"/>
              </w:rPr>
            </w:pPr>
            <w:r>
              <w:rPr>
                <w:color w:val="333333"/>
                <w:lang w:val="en-GB"/>
              </w:rPr>
              <w:t>On open case details tab we got main form of case with all details, On open customer details tab we got all details of customer</w:t>
            </w:r>
          </w:p>
        </w:tc>
      </w:tr>
    </w:tbl>
    <w:p w14:paraId="2F8FA4FB" w14:textId="77532711" w:rsidR="00A817B1" w:rsidRDefault="00A817B1" w:rsidP="00A817B1">
      <w:pPr>
        <w:pStyle w:val="Heading3"/>
        <w:keepLines/>
        <w:spacing w:before="200" w:line="276" w:lineRule="auto"/>
        <w:rPr>
          <w:sz w:val="24"/>
          <w:szCs w:val="24"/>
        </w:rPr>
      </w:pPr>
      <w:r>
        <w:rPr>
          <w:noProof/>
        </w:rPr>
        <w:drawing>
          <wp:inline distT="0" distB="0" distL="0" distR="0" wp14:anchorId="081D289E" wp14:editId="5F4755F1">
            <wp:extent cx="6646545" cy="32512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46545" cy="3251200"/>
                    </a:xfrm>
                    <a:prstGeom prst="rect">
                      <a:avLst/>
                    </a:prstGeom>
                    <a:noFill/>
                    <a:ln>
                      <a:noFill/>
                    </a:ln>
                  </pic:spPr>
                </pic:pic>
              </a:graphicData>
            </a:graphic>
          </wp:inline>
        </w:drawing>
      </w:r>
    </w:p>
    <w:p w14:paraId="4C0EAFCF" w14:textId="2245A078" w:rsidR="00A817B1" w:rsidRDefault="00A817B1" w:rsidP="00A817B1">
      <w:pPr>
        <w:pStyle w:val="NormalText-Indent2"/>
      </w:pPr>
    </w:p>
    <w:p w14:paraId="6429F116" w14:textId="5502A0CB" w:rsidR="00A817B1" w:rsidRDefault="00A817B1" w:rsidP="00A817B1">
      <w:pPr>
        <w:pStyle w:val="NormalText-Indent2"/>
      </w:pPr>
    </w:p>
    <w:p w14:paraId="60DF6E46" w14:textId="46F92073" w:rsidR="00A817B1" w:rsidRPr="00A817B1" w:rsidRDefault="0074440A" w:rsidP="00A817B1">
      <w:pPr>
        <w:pStyle w:val="NormalText-Indent2"/>
      </w:pPr>
      <w:r>
        <w:rPr>
          <w:noProof/>
        </w:rPr>
        <w:lastRenderedPageBreak/>
        <w:drawing>
          <wp:inline distT="0" distB="0" distL="0" distR="0" wp14:anchorId="48F8170D" wp14:editId="69AC58C7">
            <wp:extent cx="6646545" cy="324993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6545" cy="3249930"/>
                    </a:xfrm>
                    <a:prstGeom prst="rect">
                      <a:avLst/>
                    </a:prstGeom>
                    <a:noFill/>
                    <a:ln>
                      <a:noFill/>
                    </a:ln>
                  </pic:spPr>
                </pic:pic>
              </a:graphicData>
            </a:graphic>
          </wp:inline>
        </w:drawing>
      </w:r>
    </w:p>
    <w:p w14:paraId="4EE032A7" w14:textId="4774F10A" w:rsidR="00FB5D97" w:rsidRDefault="00FB5D97" w:rsidP="00FB5D97">
      <w:pPr>
        <w:pStyle w:val="Heading3"/>
        <w:keepLines/>
        <w:numPr>
          <w:ilvl w:val="3"/>
          <w:numId w:val="14"/>
        </w:numPr>
        <w:spacing w:before="200" w:line="276" w:lineRule="auto"/>
        <w:rPr>
          <w:sz w:val="24"/>
          <w:szCs w:val="24"/>
        </w:rPr>
      </w:pPr>
      <w:r>
        <w:rPr>
          <w:sz w:val="24"/>
          <w:szCs w:val="24"/>
        </w:rPr>
        <w:t>Model Driven App</w:t>
      </w:r>
    </w:p>
    <w:p w14:paraId="6C4FEBA4" w14:textId="7B6DE08C" w:rsidR="00853BA1" w:rsidRDefault="00815AE3" w:rsidP="00853BA1">
      <w:pPr>
        <w:pStyle w:val="NormalText-Indent2"/>
      </w:pPr>
      <w:r>
        <w:t>Using OOB App “Customer Service Hub” and Assign security roles (i.e., Customer service Agent and Customer Service Manager)</w:t>
      </w:r>
    </w:p>
    <w:p w14:paraId="3994BED1" w14:textId="77777777" w:rsidR="00815AE3" w:rsidRPr="00853BA1" w:rsidRDefault="00815AE3" w:rsidP="00853BA1">
      <w:pPr>
        <w:pStyle w:val="NormalText-Indent2"/>
      </w:pPr>
    </w:p>
    <w:p w14:paraId="7B18A5BE" w14:textId="1B405850" w:rsidR="00EE39DC" w:rsidRDefault="00EE39DC">
      <w:pPr>
        <w:pStyle w:val="Heading3"/>
        <w:keepLines/>
        <w:numPr>
          <w:ilvl w:val="3"/>
          <w:numId w:val="14"/>
        </w:numPr>
        <w:spacing w:before="200" w:line="276" w:lineRule="auto"/>
        <w:rPr>
          <w:ins w:id="2534" w:author="Christi Kehres" w:date="2017-05-03T23:27:00Z"/>
          <w:sz w:val="24"/>
          <w:szCs w:val="24"/>
        </w:rPr>
        <w:pPrChange w:id="2535" w:author="Christi Kehres" w:date="2017-05-03T23:21:00Z">
          <w:pPr>
            <w:pStyle w:val="Heading1"/>
          </w:pPr>
        </w:pPrChange>
      </w:pPr>
      <w:ins w:id="2536" w:author="Christi Kehres" w:date="2017-05-03T23:18:00Z">
        <w:r>
          <w:t xml:space="preserve">Plug-in </w:t>
        </w:r>
        <w:r w:rsidRPr="00EE39DC">
          <w:rPr>
            <w:sz w:val="24"/>
            <w:szCs w:val="24"/>
            <w:rPrChange w:id="2537" w:author="Christi Kehres" w:date="2017-05-03T23:18:00Z">
              <w:rPr>
                <w:smallCaps w:val="0"/>
              </w:rPr>
            </w:rPrChange>
          </w:rPr>
          <w:t>Customization</w:t>
        </w:r>
      </w:ins>
      <w:bookmarkEnd w:id="2509"/>
      <w:ins w:id="2538" w:author="Tarek Hesham" w:date="2023-06-12T01:50:00Z">
        <w:r w:rsidR="00CA1DCA">
          <w:rPr>
            <w:sz w:val="24"/>
            <w:szCs w:val="24"/>
          </w:rPr>
          <w:t xml:space="preserve"> (No Plugin</w:t>
        </w:r>
      </w:ins>
      <w:r w:rsidR="00B533AE">
        <w:rPr>
          <w:sz w:val="24"/>
          <w:szCs w:val="24"/>
        </w:rPr>
        <w:t>, I have used power automate flow instead ‘Recommended from Microsoft’</w:t>
      </w:r>
      <w:ins w:id="2539" w:author="Tarek Hesham" w:date="2023-06-12T01:50:00Z">
        <w:r w:rsidR="00CA1DCA">
          <w:rPr>
            <w:sz w:val="24"/>
            <w:szCs w:val="24"/>
          </w:rPr>
          <w:t>)</w:t>
        </w:r>
      </w:ins>
    </w:p>
    <w:p w14:paraId="1B3FF8BC" w14:textId="5A6938C8" w:rsidR="00E91A09" w:rsidRDefault="00E91A09">
      <w:pPr>
        <w:rPr>
          <w:ins w:id="2540" w:author="Christi Kehres" w:date="2017-05-03T23:28:00Z"/>
        </w:rPr>
        <w:pPrChange w:id="2541" w:author="Christi Kehres" w:date="2017-05-03T23:27:00Z">
          <w:pPr>
            <w:pStyle w:val="Heading1"/>
          </w:pPr>
        </w:pPrChange>
      </w:pPr>
      <w:ins w:id="2542" w:author="Christi Kehres" w:date="2017-05-03T23:27:00Z">
        <w:r>
          <w:t xml:space="preserve">A plug-in is custom business logic (code) that can be integrated with Microsoft Dynamics </w:t>
        </w:r>
      </w:ins>
      <w:ins w:id="2543" w:author="Christi Kehres" w:date="2017-05-03T23:28:00Z">
        <w:r>
          <w:t>365</w:t>
        </w:r>
      </w:ins>
      <w:ins w:id="2544" w:author="Christi Kehres" w:date="2017-05-03T23:27:00Z">
        <w:r>
          <w:t xml:space="preserve"> to modify or augment the standard behavior of the platform. </w:t>
        </w:r>
      </w:ins>
    </w:p>
    <w:p w14:paraId="18FA4C39" w14:textId="77777777" w:rsidR="00E91A09" w:rsidRPr="002E78F0" w:rsidRDefault="00E91A09">
      <w:pPr>
        <w:rPr>
          <w:ins w:id="2545" w:author="Christi Kehres" w:date="2017-05-03T23:19:00Z"/>
        </w:rPr>
        <w:pPrChange w:id="2546" w:author="Christi Kehres" w:date="2017-05-03T23:27:00Z">
          <w:pPr>
            <w:pStyle w:val="Heading1"/>
          </w:pPr>
        </w:pPrChange>
      </w:pPr>
    </w:p>
    <w:tbl>
      <w:tblPr>
        <w:tblStyle w:val="GridTable1Light1"/>
        <w:tblW w:w="8640" w:type="dxa"/>
        <w:tblInd w:w="806" w:type="dxa"/>
        <w:tblLook w:val="04A0" w:firstRow="1" w:lastRow="0" w:firstColumn="1" w:lastColumn="0" w:noHBand="0" w:noVBand="1"/>
      </w:tblPr>
      <w:tblGrid>
        <w:gridCol w:w="1878"/>
        <w:gridCol w:w="66"/>
        <w:gridCol w:w="6696"/>
      </w:tblGrid>
      <w:tr w:rsidR="00EE39DC" w14:paraId="193FC793" w14:textId="77777777" w:rsidTr="00EE39DC">
        <w:trPr>
          <w:cnfStyle w:val="100000000000" w:firstRow="1" w:lastRow="0" w:firstColumn="0" w:lastColumn="0" w:oddVBand="0" w:evenVBand="0" w:oddHBand="0" w:evenHBand="0" w:firstRowFirstColumn="0" w:firstRowLastColumn="0" w:lastRowFirstColumn="0" w:lastRowLastColumn="0"/>
          <w:cantSplit/>
          <w:tblHeader/>
          <w:ins w:id="2547" w:author="Christi Kehres" w:date="2017-05-03T23:19:00Z"/>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965E35" w14:textId="77777777" w:rsidR="00EE39DC" w:rsidRDefault="00EE39DC">
            <w:pPr>
              <w:pStyle w:val="NormalWeb"/>
              <w:spacing w:before="0" w:beforeAutospacing="0" w:after="0" w:afterAutospacing="0"/>
              <w:rPr>
                <w:ins w:id="2548" w:author="Christi Kehres" w:date="2017-05-03T23:19:00Z"/>
                <w:rFonts w:cstheme="minorBidi"/>
                <w:color w:val="333333"/>
                <w:szCs w:val="22"/>
                <w:lang w:val="en-GB" w:bidi="ar-SA"/>
              </w:rPr>
            </w:pPr>
            <w:ins w:id="2549" w:author="Christi Kehres" w:date="2017-05-03T23:19:00Z">
              <w:r>
                <w:rPr>
                  <w:rFonts w:cstheme="minorBidi"/>
                  <w:color w:val="333333"/>
                  <w:szCs w:val="22"/>
                  <w:lang w:val="en-GB"/>
                </w:rPr>
                <w:t>Entity</w:t>
              </w:r>
            </w:ins>
          </w:p>
        </w:tc>
        <w:tc>
          <w:tcPr>
            <w:tcW w:w="6762"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A8C2A3" w14:textId="77777777" w:rsidR="00EE39DC" w:rsidRDefault="00EE39D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ins w:id="2550" w:author="Christi Kehres" w:date="2017-05-03T23:19:00Z"/>
                <w:rFonts w:cstheme="minorBidi"/>
                <w:color w:val="333333"/>
                <w:szCs w:val="22"/>
              </w:rPr>
            </w:pPr>
            <w:ins w:id="2551" w:author="Christi Kehres" w:date="2017-05-03T23:19:00Z">
              <w:r>
                <w:rPr>
                  <w:rFonts w:cstheme="minorBidi"/>
                  <w:color w:val="333333"/>
                  <w:szCs w:val="22"/>
                </w:rPr>
                <w:t>Family</w:t>
              </w:r>
            </w:ins>
          </w:p>
        </w:tc>
      </w:tr>
      <w:tr w:rsidR="00EE39DC" w14:paraId="08B83285" w14:textId="77777777" w:rsidTr="00EE39DC">
        <w:trPr>
          <w:ins w:id="2552"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ED81C82" w14:textId="77777777" w:rsidR="00EE39DC" w:rsidRDefault="00EE39DC">
            <w:pPr>
              <w:pStyle w:val="NormalWeb"/>
              <w:spacing w:before="0" w:beforeAutospacing="0" w:after="0" w:afterAutospacing="0"/>
              <w:rPr>
                <w:ins w:id="2553" w:author="Christi Kehres" w:date="2017-05-03T23:19:00Z"/>
                <w:color w:val="333333"/>
                <w:szCs w:val="22"/>
                <w:lang w:val="en-GB"/>
              </w:rPr>
            </w:pPr>
            <w:ins w:id="2554" w:author="Christi Kehres" w:date="2017-05-03T23:19:00Z">
              <w:r>
                <w:rPr>
                  <w:color w:val="333333"/>
                  <w:szCs w:val="22"/>
                  <w:lang w:val="en-GB"/>
                </w:rPr>
                <w:t>Message Type</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03CA735C" w14:textId="532B8B01" w:rsidR="00EE39DC" w:rsidRDefault="00EE39DC">
            <w:pPr>
              <w:pStyle w:val="NormalWeb"/>
              <w:tabs>
                <w:tab w:val="left" w:pos="1290"/>
              </w:tabs>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55" w:author="Christi Kehres" w:date="2017-05-03T23:19:00Z"/>
                <w:color w:val="333333"/>
                <w:szCs w:val="22"/>
              </w:rPr>
              <w:pPrChange w:id="2556" w:author="Christi Kehres" w:date="2017-05-03T23:19:00Z">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PrChange>
            </w:pPr>
          </w:p>
        </w:tc>
      </w:tr>
      <w:tr w:rsidR="00EE39DC" w14:paraId="383B900D" w14:textId="77777777" w:rsidTr="00EE39DC">
        <w:trPr>
          <w:ins w:id="2557"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1D76BE3C" w14:textId="77777777" w:rsidR="00EE39DC" w:rsidRDefault="00EE39DC">
            <w:pPr>
              <w:pStyle w:val="NormalWeb"/>
              <w:spacing w:before="0" w:beforeAutospacing="0" w:after="0" w:afterAutospacing="0"/>
              <w:rPr>
                <w:ins w:id="2558" w:author="Christi Kehres" w:date="2017-05-03T23:19:00Z"/>
                <w:color w:val="333333"/>
                <w:szCs w:val="22"/>
                <w:lang w:val="en-GB"/>
              </w:rPr>
            </w:pPr>
            <w:ins w:id="2559" w:author="Christi Kehres" w:date="2017-05-03T23:19:00Z">
              <w:r>
                <w:rPr>
                  <w:color w:val="333333"/>
                  <w:szCs w:val="22"/>
                  <w:lang w:val="en-GB"/>
                </w:rPr>
                <w:t>Execution Mode</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6F6CB3D3" w14:textId="18C84875"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60" w:author="Christi Kehres" w:date="2017-05-03T23:19:00Z"/>
                <w:color w:val="333333"/>
                <w:szCs w:val="22"/>
              </w:rPr>
            </w:pPr>
          </w:p>
        </w:tc>
      </w:tr>
      <w:tr w:rsidR="00EE39DC" w14:paraId="40AC65DF" w14:textId="77777777" w:rsidTr="00EE39DC">
        <w:trPr>
          <w:ins w:id="2561"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601219DD" w14:textId="77777777" w:rsidR="00EE39DC" w:rsidRDefault="00EE39DC">
            <w:pPr>
              <w:pStyle w:val="NormalWeb"/>
              <w:spacing w:before="0" w:beforeAutospacing="0" w:after="0" w:afterAutospacing="0"/>
              <w:rPr>
                <w:ins w:id="2562" w:author="Christi Kehres" w:date="2017-05-03T23:19:00Z"/>
                <w:color w:val="333333"/>
                <w:szCs w:val="22"/>
                <w:lang w:val="en-GB"/>
              </w:rPr>
            </w:pPr>
            <w:ins w:id="2563" w:author="Christi Kehres" w:date="2017-05-03T23:19:00Z">
              <w:r>
                <w:rPr>
                  <w:color w:val="333333"/>
                  <w:szCs w:val="22"/>
                  <w:lang w:val="en-GB"/>
                </w:rPr>
                <w:t>Description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17716A4" w14:textId="36FD9F01"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64" w:author="Christi Kehres" w:date="2017-05-03T23:19:00Z"/>
                <w:color w:val="333333"/>
                <w:szCs w:val="22"/>
                <w:lang w:val="en-GB"/>
              </w:rPr>
            </w:pPr>
          </w:p>
        </w:tc>
      </w:tr>
      <w:tr w:rsidR="00EE39DC" w14:paraId="6698BDAF" w14:textId="77777777" w:rsidTr="00EE39DC">
        <w:trPr>
          <w:ins w:id="2565"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0CD031D" w14:textId="77777777" w:rsidR="00EE39DC" w:rsidRDefault="00EE39DC">
            <w:pPr>
              <w:pStyle w:val="NormalWeb"/>
              <w:spacing w:before="0" w:beforeAutospacing="0" w:after="0" w:afterAutospacing="0"/>
              <w:rPr>
                <w:ins w:id="2566" w:author="Christi Kehres" w:date="2017-05-03T23:19:00Z"/>
                <w:color w:val="333333"/>
                <w:szCs w:val="22"/>
                <w:lang w:val="en-GB"/>
              </w:rPr>
            </w:pPr>
            <w:ins w:id="2567" w:author="Christi Kehres" w:date="2017-05-03T23:19:00Z">
              <w:r>
                <w:rPr>
                  <w:color w:val="333333"/>
                  <w:szCs w:val="22"/>
                  <w:lang w:val="en-GB"/>
                </w:rPr>
                <w:t>Filter attributes</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43FD46FA" w14:textId="0EAC7165"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68" w:author="Christi Kehres" w:date="2017-05-03T23:19:00Z"/>
                <w:color w:val="333333"/>
                <w:szCs w:val="22"/>
                <w:lang w:val="en-GB"/>
              </w:rPr>
            </w:pPr>
          </w:p>
        </w:tc>
      </w:tr>
      <w:tr w:rsidR="00EE39DC" w14:paraId="1287EA45" w14:textId="77777777" w:rsidTr="00EE39DC">
        <w:trPr>
          <w:ins w:id="2569"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0CB1CCC0" w14:textId="77777777" w:rsidR="00EE39DC" w:rsidRDefault="00EE39DC">
            <w:pPr>
              <w:pStyle w:val="NormalWeb"/>
              <w:spacing w:before="0" w:beforeAutospacing="0" w:after="0" w:afterAutospacing="0"/>
              <w:rPr>
                <w:ins w:id="2570" w:author="Christi Kehres" w:date="2017-05-03T23:19:00Z"/>
                <w:color w:val="333333"/>
                <w:szCs w:val="22"/>
                <w:lang w:val="en-GB"/>
              </w:rPr>
            </w:pPr>
            <w:ins w:id="2571" w:author="Christi Kehres" w:date="2017-05-03T23:19:00Z">
              <w:r>
                <w:rPr>
                  <w:color w:val="333333"/>
                  <w:szCs w:val="22"/>
                  <w:lang w:val="en-GB"/>
                </w:rPr>
                <w:t>Execution Condition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1C08A3FD" w14:textId="4668E665"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72" w:author="Christi Kehres" w:date="2017-05-03T23:19:00Z"/>
                <w:szCs w:val="22"/>
              </w:rPr>
            </w:pPr>
          </w:p>
        </w:tc>
      </w:tr>
      <w:tr w:rsidR="00EE39DC" w14:paraId="68877231" w14:textId="77777777" w:rsidTr="00EE39DC">
        <w:trPr>
          <w:ins w:id="2573"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033305E1" w14:textId="77777777" w:rsidR="00EE39DC" w:rsidRDefault="00EE39DC">
            <w:pPr>
              <w:pStyle w:val="NormalWeb"/>
              <w:spacing w:before="0" w:beforeAutospacing="0" w:after="0" w:afterAutospacing="0"/>
              <w:rPr>
                <w:ins w:id="2574" w:author="Christi Kehres" w:date="2017-05-03T23:19:00Z"/>
                <w:color w:val="333333"/>
                <w:szCs w:val="22"/>
                <w:lang w:val="en-GB"/>
              </w:rPr>
            </w:pPr>
            <w:ins w:id="2575" w:author="Christi Kehres" w:date="2017-05-03T23:19:00Z">
              <w:r>
                <w:rPr>
                  <w:color w:val="333333"/>
                  <w:szCs w:val="22"/>
                  <w:lang w:val="en-GB"/>
                </w:rPr>
                <w:t>Action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5325F86" w14:textId="3A7BD66A" w:rsidR="00EE39DC" w:rsidRDefault="00EE39DC">
            <w:pPr>
              <w:spacing w:before="0"/>
              <w:ind w:left="353"/>
              <w:textAlignment w:val="center"/>
              <w:cnfStyle w:val="000000000000" w:firstRow="0" w:lastRow="0" w:firstColumn="0" w:lastColumn="0" w:oddVBand="0" w:evenVBand="0" w:oddHBand="0" w:evenHBand="0" w:firstRowFirstColumn="0" w:firstRowLastColumn="0" w:lastRowFirstColumn="0" w:lastRowLastColumn="0"/>
              <w:rPr>
                <w:ins w:id="2576" w:author="Christi Kehres" w:date="2017-05-03T23:19:00Z"/>
              </w:rPr>
              <w:pPrChange w:id="2577" w:author="Christi Kehres" w:date="2017-05-03T23:19:00Z">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PrChange>
            </w:pPr>
          </w:p>
        </w:tc>
      </w:tr>
      <w:tr w:rsidR="00EE39DC" w14:paraId="1BD02D06" w14:textId="77777777" w:rsidTr="00EE39DC">
        <w:trPr>
          <w:ins w:id="2578"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2F34ABD3" w14:textId="77777777" w:rsidR="00EE39DC" w:rsidRDefault="00EE39DC">
            <w:pPr>
              <w:pStyle w:val="NormalWeb"/>
              <w:spacing w:before="0" w:beforeAutospacing="0" w:after="0" w:afterAutospacing="0"/>
              <w:rPr>
                <w:ins w:id="2579" w:author="Christi Kehres" w:date="2017-05-03T23:19:00Z"/>
                <w:color w:val="333333"/>
                <w:szCs w:val="22"/>
                <w:lang w:val="en-GB"/>
              </w:rPr>
            </w:pPr>
            <w:ins w:id="2580" w:author="Christi Kehres" w:date="2017-05-03T23:19:00Z">
              <w:r>
                <w:rPr>
                  <w:color w:val="333333"/>
                  <w:szCs w:val="22"/>
                  <w:lang w:val="en-GB"/>
                </w:rPr>
                <w:t>Execution Context</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12B09852" w14:textId="138CABC0"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81" w:author="Christi Kehres" w:date="2017-05-03T23:19:00Z"/>
                <w:color w:val="333333"/>
                <w:szCs w:val="22"/>
                <w:lang w:val="en-GB"/>
              </w:rPr>
            </w:pPr>
          </w:p>
        </w:tc>
      </w:tr>
      <w:tr w:rsidR="00EE39DC" w14:paraId="371CEFA0" w14:textId="77777777" w:rsidTr="00EE39DC">
        <w:trPr>
          <w:ins w:id="2582"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1C5C119A" w14:textId="77777777" w:rsidR="00EE39DC" w:rsidRDefault="00EE39DC">
            <w:pPr>
              <w:pStyle w:val="NormalWeb"/>
              <w:spacing w:before="0" w:beforeAutospacing="0" w:after="0" w:afterAutospacing="0"/>
              <w:rPr>
                <w:ins w:id="2583" w:author="Christi Kehres" w:date="2017-05-03T23:19:00Z"/>
                <w:color w:val="333333"/>
                <w:szCs w:val="22"/>
                <w:lang w:val="en-GB"/>
              </w:rPr>
            </w:pPr>
            <w:ins w:id="2584" w:author="Christi Kehres" w:date="2017-05-03T23:19:00Z">
              <w:r>
                <w:rPr>
                  <w:color w:val="333333"/>
                  <w:szCs w:val="22"/>
                  <w:lang w:val="en-GB"/>
                </w:rPr>
                <w:t>Exclusion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131C134B" w14:textId="77777777"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85" w:author="Christi Kehres" w:date="2017-05-03T23:19:00Z"/>
                <w:color w:val="333333"/>
                <w:szCs w:val="22"/>
              </w:rPr>
            </w:pPr>
            <w:ins w:id="2586" w:author="Christi Kehres" w:date="2017-05-03T23:19:00Z">
              <w:r>
                <w:rPr>
                  <w:color w:val="333333"/>
                  <w:szCs w:val="22"/>
                </w:rPr>
                <w:t> </w:t>
              </w:r>
            </w:ins>
          </w:p>
        </w:tc>
      </w:tr>
      <w:tr w:rsidR="00EE39DC" w14:paraId="07D8EAE6" w14:textId="77777777" w:rsidTr="00EE39DC">
        <w:trPr>
          <w:ins w:id="2587" w:author="Christi Kehres" w:date="2017-05-03T23:19:00Z"/>
        </w:trPr>
        <w:tc>
          <w:tcPr>
            <w:cnfStyle w:val="001000000000" w:firstRow="0" w:lastRow="0" w:firstColumn="1" w:lastColumn="0" w:oddVBand="0" w:evenVBand="0" w:oddHBand="0" w:evenHBand="0" w:firstRowFirstColumn="0" w:firstRowLastColumn="0" w:lastRowFirstColumn="0" w:lastRowLastColumn="0"/>
            <w:tcW w:w="1944"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6C219C9F" w14:textId="77777777" w:rsidR="00EE39DC" w:rsidRDefault="00EE39DC">
            <w:pPr>
              <w:pStyle w:val="NormalWeb"/>
              <w:spacing w:before="0" w:beforeAutospacing="0" w:after="0" w:afterAutospacing="0"/>
              <w:rPr>
                <w:ins w:id="2588" w:author="Christi Kehres" w:date="2017-05-03T23:19:00Z"/>
                <w:color w:val="333333"/>
                <w:szCs w:val="22"/>
                <w:lang w:val="en-GB"/>
              </w:rPr>
            </w:pPr>
            <w:ins w:id="2589" w:author="Christi Kehres" w:date="2017-05-03T23:19:00Z">
              <w:r>
                <w:rPr>
                  <w:color w:val="333333"/>
                  <w:szCs w:val="22"/>
                  <w:lang w:val="en-GB"/>
                </w:rPr>
                <w:t>TFS ID</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6082753F" w14:textId="1FC2FC0D" w:rsidR="00EE39DC" w:rsidRDefault="00EE39D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ins w:id="2590" w:author="Christi Kehres" w:date="2017-05-03T23:19:00Z"/>
                <w:szCs w:val="22"/>
              </w:rPr>
            </w:pPr>
          </w:p>
        </w:tc>
      </w:tr>
    </w:tbl>
    <w:p w14:paraId="011213BC" w14:textId="0A53D5F2" w:rsidR="00EE39DC" w:rsidRDefault="00EE39DC">
      <w:pPr>
        <w:pStyle w:val="Heading3"/>
        <w:keepLines/>
        <w:numPr>
          <w:ilvl w:val="3"/>
          <w:numId w:val="14"/>
        </w:numPr>
        <w:spacing w:before="200" w:line="276" w:lineRule="auto"/>
        <w:rPr>
          <w:ins w:id="2591" w:author="Christi Kehres" w:date="2017-05-03T23:28:00Z"/>
        </w:rPr>
        <w:pPrChange w:id="2592" w:author="Christi Kehres" w:date="2017-05-03T23:20:00Z">
          <w:pPr>
            <w:pStyle w:val="Heading1"/>
          </w:pPr>
        </w:pPrChange>
      </w:pPr>
      <w:bookmarkStart w:id="2593" w:name="_Toc481620287"/>
      <w:ins w:id="2594" w:author="Christi Kehres" w:date="2017-05-03T23:20:00Z">
        <w:del w:id="2595" w:author="Tarek Hesham" w:date="2023-06-12T02:16:00Z">
          <w:r w:rsidDel="00730F92">
            <w:delText>Workflows</w:delText>
          </w:r>
        </w:del>
      </w:ins>
      <w:bookmarkEnd w:id="2593"/>
      <w:ins w:id="2596" w:author="Tarek Hesham" w:date="2023-06-12T02:16:00Z">
        <w:r w:rsidR="00730F92">
          <w:t>Power Automate Flows</w:t>
        </w:r>
      </w:ins>
    </w:p>
    <w:p w14:paraId="4B18AFA3" w14:textId="77777777" w:rsidR="008B63C7" w:rsidRPr="002E78F0" w:rsidRDefault="008B63C7">
      <w:pPr>
        <w:rPr>
          <w:ins w:id="2597" w:author="Christi Kehres" w:date="2017-05-03T23:20:00Z"/>
        </w:rPr>
        <w:pPrChange w:id="2598" w:author="Christi Kehres" w:date="2017-05-03T23:28:00Z">
          <w:pPr>
            <w:pStyle w:val="Heading1"/>
          </w:pPr>
        </w:pPrChange>
      </w:pPr>
    </w:p>
    <w:tbl>
      <w:tblPr>
        <w:tblStyle w:val="GridTable1Light1"/>
        <w:tblW w:w="8640" w:type="dxa"/>
        <w:tblInd w:w="806" w:type="dxa"/>
        <w:tblLayout w:type="fixed"/>
        <w:tblCellMar>
          <w:left w:w="115" w:type="dxa"/>
          <w:right w:w="115" w:type="dxa"/>
        </w:tblCellMar>
        <w:tblLook w:val="04A0" w:firstRow="1" w:lastRow="0" w:firstColumn="1" w:lastColumn="0" w:noHBand="0" w:noVBand="1"/>
      </w:tblPr>
      <w:tblGrid>
        <w:gridCol w:w="1944"/>
        <w:gridCol w:w="6696"/>
        <w:tblGridChange w:id="2599">
          <w:tblGrid>
            <w:gridCol w:w="1944"/>
            <w:gridCol w:w="6696"/>
          </w:tblGrid>
        </w:tblGridChange>
      </w:tblGrid>
      <w:tr w:rsidR="00FD3AE6" w14:paraId="3E49ECE4" w14:textId="77777777" w:rsidTr="00730F92">
        <w:trPr>
          <w:cnfStyle w:val="100000000000" w:firstRow="1" w:lastRow="0" w:firstColumn="0" w:lastColumn="0" w:oddVBand="0" w:evenVBand="0" w:oddHBand="0" w:evenHBand="0" w:firstRowFirstColumn="0" w:firstRowLastColumn="0" w:lastRowFirstColumn="0" w:lastRowLastColumn="0"/>
          <w:cantSplit/>
          <w:trHeight w:val="312"/>
          <w:tblHeader/>
          <w:ins w:id="2600"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D6F35F" w14:textId="77777777" w:rsidR="00FD3AE6" w:rsidRDefault="00FD3AE6" w:rsidP="00FD3AE6">
            <w:pPr>
              <w:jc w:val="both"/>
              <w:rPr>
                <w:ins w:id="2601" w:author="Christi Kehres" w:date="2017-05-03T23:21:00Z"/>
                <w:rFonts w:ascii="Calibri" w:hAnsi="Calibri" w:cstheme="minorBidi"/>
                <w:b w:val="0"/>
                <w:color w:val="333333"/>
                <w:kern w:val="0"/>
                <w:szCs w:val="22"/>
                <w:lang w:val="en-GB" w:eastAsia="en-GB"/>
              </w:rPr>
            </w:pPr>
            <w:ins w:id="2602" w:author="Christi Kehres" w:date="2017-05-03T23:21:00Z">
              <w:r>
                <w:rPr>
                  <w:rFonts w:cstheme="minorBidi"/>
                  <w:color w:val="333333"/>
                  <w:szCs w:val="22"/>
                  <w:lang w:val="en-GB" w:eastAsia="en-GB"/>
                </w:rPr>
                <w:t>Name</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3636C" w14:textId="128AB6D3" w:rsidR="00FD3AE6" w:rsidRDefault="00FD3AE6" w:rsidP="00FD3AE6">
            <w:pPr>
              <w:cnfStyle w:val="100000000000" w:firstRow="1" w:lastRow="0" w:firstColumn="0" w:lastColumn="0" w:oddVBand="0" w:evenVBand="0" w:oddHBand="0" w:evenHBand="0" w:firstRowFirstColumn="0" w:firstRowLastColumn="0" w:lastRowFirstColumn="0" w:lastRowLastColumn="0"/>
              <w:rPr>
                <w:ins w:id="2603" w:author="Christi Kehres" w:date="2017-05-03T23:21:00Z"/>
                <w:rFonts w:cstheme="minorBidi"/>
                <w:color w:val="333333"/>
                <w:szCs w:val="22"/>
                <w:lang w:val="en-GB"/>
              </w:rPr>
            </w:pPr>
            <w:r>
              <w:rPr>
                <w:color w:val="333333"/>
                <w:lang w:val="en-GB"/>
              </w:rPr>
              <w:t>T</w:t>
            </w:r>
            <w:r w:rsidRPr="00923631">
              <w:rPr>
                <w:color w:val="333333"/>
              </w:rPr>
              <w:t>FL Flow - Create Follow-Up on Case</w:t>
            </w:r>
          </w:p>
        </w:tc>
      </w:tr>
      <w:tr w:rsidR="00EE39DC" w14:paraId="0506E011" w14:textId="77777777" w:rsidTr="00713D69">
        <w:tblPrEx>
          <w:tblW w:w="8640" w:type="dxa"/>
          <w:tblInd w:w="806" w:type="dxa"/>
          <w:tblLayout w:type="fixed"/>
          <w:tblCellMar>
            <w:left w:w="115" w:type="dxa"/>
            <w:right w:w="115" w:type="dxa"/>
          </w:tblCellMar>
          <w:tblPrExChange w:id="2604" w:author="Tarek Hesham" w:date="2023-06-12T02:19:00Z">
            <w:tblPrEx>
              <w:tblW w:w="8640" w:type="dxa"/>
              <w:tblInd w:w="806" w:type="dxa"/>
              <w:tblLayout w:type="fixed"/>
              <w:tblCellMar>
                <w:left w:w="115" w:type="dxa"/>
                <w:right w:w="115" w:type="dxa"/>
              </w:tblCellMar>
            </w:tblPrEx>
          </w:tblPrExChange>
        </w:tblPrEx>
        <w:trPr>
          <w:trHeight w:val="312"/>
          <w:ins w:id="2605" w:author="Christi Kehres" w:date="2017-05-03T23:21:00Z"/>
          <w:trPrChange w:id="2606" w:author="Tarek Hesham" w:date="2023-06-12T02:19:00Z">
            <w:trPr>
              <w:trHeight w:val="312"/>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07" w:author="Tarek Hesham" w:date="2023-06-12T02:19: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3511CBAF" w14:textId="63CDE0D1" w:rsidR="00EE39DC" w:rsidRDefault="00EE39DC">
            <w:pPr>
              <w:tabs>
                <w:tab w:val="right" w:pos="1714"/>
              </w:tabs>
              <w:jc w:val="both"/>
              <w:rPr>
                <w:ins w:id="2608" w:author="Christi Kehres" w:date="2017-05-03T23:21:00Z"/>
                <w:b w:val="0"/>
                <w:color w:val="333333"/>
              </w:rPr>
              <w:pPrChange w:id="2609" w:author="Tarek Hesham" w:date="2023-06-12T02:18:00Z">
                <w:pPr>
                  <w:jc w:val="both"/>
                </w:pPr>
              </w:pPrChange>
            </w:pPr>
            <w:ins w:id="2610" w:author="Christi Kehres" w:date="2017-05-03T23:21:00Z">
              <w:r>
                <w:rPr>
                  <w:color w:val="333333"/>
                  <w:lang w:val="en-GB" w:eastAsia="en-GB"/>
                </w:rPr>
                <w:t>Mode</w:t>
              </w:r>
            </w:ins>
            <w:ins w:id="2611" w:author="Tarek Hesham" w:date="2023-06-12T02:18:00Z">
              <w:r w:rsidR="00730F92">
                <w:rPr>
                  <w:color w:val="333333"/>
                  <w:lang w:val="en-GB" w:eastAsia="en-GB"/>
                </w:rPr>
                <w:tab/>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612" w:author="Tarek Hesham" w:date="2023-06-12T02:19: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06BFBEC9" w14:textId="62CEEE0E" w:rsidR="00EE39DC" w:rsidRDefault="00730F92">
            <w:pPr>
              <w:cnfStyle w:val="000000000000" w:firstRow="0" w:lastRow="0" w:firstColumn="0" w:lastColumn="0" w:oddVBand="0" w:evenVBand="0" w:oddHBand="0" w:evenHBand="0" w:firstRowFirstColumn="0" w:firstRowLastColumn="0" w:lastRowFirstColumn="0" w:lastRowLastColumn="0"/>
              <w:rPr>
                <w:ins w:id="2613" w:author="Christi Kehres" w:date="2017-05-03T23:21:00Z"/>
                <w:color w:val="333333"/>
              </w:rPr>
            </w:pPr>
            <w:ins w:id="2614" w:author="Tarek Hesham" w:date="2023-06-12T02:19:00Z">
              <w:r>
                <w:rPr>
                  <w:color w:val="333333"/>
                </w:rPr>
                <w:t xml:space="preserve">Update of field </w:t>
              </w:r>
            </w:ins>
          </w:p>
        </w:tc>
      </w:tr>
      <w:tr w:rsidR="00EE39DC" w14:paraId="7A3B52B5" w14:textId="77777777" w:rsidTr="00730F92">
        <w:trPr>
          <w:trHeight w:val="300"/>
          <w:ins w:id="2615"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CEA4BE" w14:textId="77777777" w:rsidR="00EE39DC" w:rsidRDefault="00EE39DC">
            <w:pPr>
              <w:jc w:val="both"/>
              <w:rPr>
                <w:ins w:id="2616" w:author="Christi Kehres" w:date="2017-05-03T23:21:00Z"/>
                <w:b w:val="0"/>
                <w:color w:val="333333"/>
                <w:lang w:val="en-GB" w:eastAsia="en-GB"/>
              </w:rPr>
            </w:pPr>
            <w:ins w:id="2617" w:author="Christi Kehres" w:date="2017-05-03T23:21:00Z">
              <w:r>
                <w:rPr>
                  <w:color w:val="333333"/>
                  <w:lang w:val="en-GB" w:eastAsia="en-GB"/>
                </w:rPr>
                <w:t>Description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93128B" w14:textId="77AD3F2F" w:rsidR="00EE39DC" w:rsidRDefault="00730F92">
            <w:pPr>
              <w:cnfStyle w:val="000000000000" w:firstRow="0" w:lastRow="0" w:firstColumn="0" w:lastColumn="0" w:oddVBand="0" w:evenVBand="0" w:oddHBand="0" w:evenHBand="0" w:firstRowFirstColumn="0" w:firstRowLastColumn="0" w:lastRowFirstColumn="0" w:lastRowLastColumn="0"/>
              <w:rPr>
                <w:ins w:id="2618" w:author="Christi Kehres" w:date="2017-05-03T23:21:00Z"/>
                <w:color w:val="333333"/>
                <w:lang w:val="en-GB"/>
              </w:rPr>
            </w:pPr>
            <w:ins w:id="2619" w:author="Tarek Hesham" w:date="2023-06-12T02:17:00Z">
              <w:r>
                <w:rPr>
                  <w:color w:val="333333"/>
                  <w:lang w:val="en-GB"/>
                </w:rPr>
                <w:t xml:space="preserve">When manager decide to follow up the case with confidential team </w:t>
              </w:r>
            </w:ins>
            <w:r w:rsidR="007A2A4D">
              <w:rPr>
                <w:color w:val="333333"/>
                <w:lang w:val="en-GB"/>
              </w:rPr>
              <w:t>in case</w:t>
            </w:r>
            <w:ins w:id="2620" w:author="Tarek Hesham" w:date="2023-06-12T02:17:00Z">
              <w:r>
                <w:rPr>
                  <w:color w:val="333333"/>
                  <w:lang w:val="en-GB"/>
                </w:rPr>
                <w:t xml:space="preserve"> incident is </w:t>
              </w:r>
            </w:ins>
            <w:r w:rsidR="00FD3AE6">
              <w:rPr>
                <w:color w:val="333333"/>
                <w:lang w:val="en-GB"/>
              </w:rPr>
              <w:t>confidential</w:t>
            </w:r>
            <w:ins w:id="2621" w:author="Tarek Hesham" w:date="2023-06-12T02:17:00Z">
              <w:r>
                <w:rPr>
                  <w:color w:val="333333"/>
                  <w:lang w:val="en-GB"/>
                </w:rPr>
                <w:t xml:space="preserve"> or to e</w:t>
              </w:r>
            </w:ins>
            <w:ins w:id="2622" w:author="Tarek Hesham" w:date="2023-06-12T02:18:00Z">
              <w:r>
                <w:rPr>
                  <w:color w:val="333333"/>
                  <w:lang w:val="en-GB"/>
                </w:rPr>
                <w:t xml:space="preserve">scalation team in case </w:t>
              </w:r>
            </w:ins>
            <w:r w:rsidR="007A2A4D">
              <w:rPr>
                <w:color w:val="333333"/>
                <w:lang w:val="en-GB"/>
              </w:rPr>
              <w:t>manager can’t resolve case</w:t>
            </w:r>
          </w:p>
        </w:tc>
      </w:tr>
      <w:tr w:rsidR="00EE39DC" w14:paraId="7D2E8C64" w14:textId="77777777" w:rsidTr="00730F92">
        <w:trPr>
          <w:trHeight w:val="300"/>
          <w:ins w:id="2623"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E0DF64" w14:textId="77777777" w:rsidR="00EE39DC" w:rsidRDefault="00EE39DC">
            <w:pPr>
              <w:jc w:val="both"/>
              <w:rPr>
                <w:ins w:id="2624" w:author="Christi Kehres" w:date="2017-05-03T23:21:00Z"/>
                <w:b w:val="0"/>
                <w:color w:val="333333"/>
                <w:lang w:val="en-GB" w:eastAsia="en-GB"/>
              </w:rPr>
            </w:pPr>
            <w:ins w:id="2625" w:author="Christi Kehres" w:date="2017-05-03T23:21:00Z">
              <w:r>
                <w:rPr>
                  <w:color w:val="333333"/>
                  <w:lang w:val="en-GB" w:eastAsia="en-GB"/>
                </w:rPr>
                <w:lastRenderedPageBreak/>
                <w:t>Entity</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E6E00F" w14:textId="2713CB0F" w:rsidR="00EE39DC" w:rsidRDefault="00730F92">
            <w:pPr>
              <w:cnfStyle w:val="000000000000" w:firstRow="0" w:lastRow="0" w:firstColumn="0" w:lastColumn="0" w:oddVBand="0" w:evenVBand="0" w:oddHBand="0" w:evenHBand="0" w:firstRowFirstColumn="0" w:firstRowLastColumn="0" w:lastRowFirstColumn="0" w:lastRowLastColumn="0"/>
              <w:rPr>
                <w:ins w:id="2626" w:author="Christi Kehres" w:date="2017-05-03T23:21:00Z"/>
                <w:color w:val="333333"/>
                <w:lang w:val="en-GB"/>
              </w:rPr>
            </w:pPr>
            <w:ins w:id="2627" w:author="Tarek Hesham" w:date="2023-06-12T02:19:00Z">
              <w:r>
                <w:rPr>
                  <w:color w:val="333333"/>
                  <w:lang w:val="en-GB"/>
                </w:rPr>
                <w:t>Case</w:t>
              </w:r>
            </w:ins>
          </w:p>
        </w:tc>
      </w:tr>
      <w:tr w:rsidR="00730F92" w14:paraId="4CD1EAF7" w14:textId="77777777" w:rsidTr="00713D69">
        <w:tblPrEx>
          <w:tblW w:w="8640" w:type="dxa"/>
          <w:tblInd w:w="806" w:type="dxa"/>
          <w:tblLayout w:type="fixed"/>
          <w:tblCellMar>
            <w:left w:w="115" w:type="dxa"/>
            <w:right w:w="115" w:type="dxa"/>
          </w:tblCellMar>
          <w:tblPrExChange w:id="2628" w:author="Tarek Hesham" w:date="2023-06-12T02:24:00Z">
            <w:tblPrEx>
              <w:tblW w:w="8640" w:type="dxa"/>
              <w:tblInd w:w="806" w:type="dxa"/>
              <w:tblLayout w:type="fixed"/>
              <w:tblCellMar>
                <w:left w:w="115" w:type="dxa"/>
                <w:right w:w="115" w:type="dxa"/>
              </w:tblCellMar>
            </w:tblPrEx>
          </w:tblPrExChange>
        </w:tblPrEx>
        <w:trPr>
          <w:trHeight w:val="783"/>
          <w:ins w:id="2629" w:author="Christi Kehres" w:date="2017-05-03T23:21:00Z"/>
          <w:trPrChange w:id="2630" w:author="Tarek Hesham" w:date="2023-06-12T02:24:00Z">
            <w:trPr>
              <w:trHeight w:val="288"/>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31" w:author="Tarek Hesham" w:date="2023-06-12T02:24: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7DCCDC93" w14:textId="77777777" w:rsidR="00730F92" w:rsidRDefault="00730F92" w:rsidP="00730F92">
            <w:pPr>
              <w:jc w:val="both"/>
              <w:rPr>
                <w:ins w:id="2632" w:author="Christi Kehres" w:date="2017-05-03T23:21:00Z"/>
                <w:b w:val="0"/>
                <w:color w:val="333333"/>
              </w:rPr>
            </w:pPr>
            <w:ins w:id="2633" w:author="Christi Kehres" w:date="2017-05-03T23:21:00Z">
              <w:r>
                <w:rPr>
                  <w:color w:val="333333"/>
                  <w:lang w:val="en-GB" w:eastAsia="en-GB"/>
                </w:rPr>
                <w:t>Action</w:t>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34" w:author="Tarek Hesham" w:date="2023-06-12T02:24: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4FDC2DB2" w14:textId="6E56ACC0" w:rsidR="00730F92" w:rsidRPr="00730F92" w:rsidRDefault="00730F92">
            <w:pPr>
              <w:spacing w:before="0"/>
              <w:cnfStyle w:val="000000000000" w:firstRow="0" w:lastRow="0" w:firstColumn="0" w:lastColumn="0" w:oddVBand="0" w:evenVBand="0" w:oddHBand="0" w:evenHBand="0" w:firstRowFirstColumn="0" w:firstRowLastColumn="0" w:lastRowFirstColumn="0" w:lastRowLastColumn="0"/>
              <w:rPr>
                <w:ins w:id="2635" w:author="Christi Kehres" w:date="2017-05-03T23:21:00Z"/>
                <w:rFonts w:eastAsiaTheme="minorBidi"/>
                <w:color w:val="333333"/>
                <w:rPrChange w:id="2636" w:author="Tarek Hesham" w:date="2023-06-12T02:19:00Z">
                  <w:rPr>
                    <w:ins w:id="2637" w:author="Christi Kehres" w:date="2017-05-03T23:21:00Z"/>
                    <w:rFonts w:eastAsiaTheme="minorBidi"/>
                  </w:rPr>
                </w:rPrChange>
              </w:rPr>
              <w:pPrChange w:id="2638" w:author="Tarek Hesham" w:date="2023-06-12T02:19:00Z">
                <w:pPr>
                  <w:pStyle w:val="ListParagraph"/>
                  <w:numPr>
                    <w:ilvl w:val="1"/>
                    <w:numId w:val="47"/>
                  </w:numPr>
                  <w:spacing w:before="0"/>
                  <w:ind w:left="1080" w:hanging="360"/>
                  <w:cnfStyle w:val="000000000000" w:firstRow="0" w:lastRow="0" w:firstColumn="0" w:lastColumn="0" w:oddVBand="0" w:evenVBand="0" w:oddHBand="0" w:evenHBand="0" w:firstRowFirstColumn="0" w:firstRowLastColumn="0" w:lastRowFirstColumn="0" w:lastRowLastColumn="0"/>
                </w:pPr>
              </w:pPrChange>
            </w:pPr>
            <w:ins w:id="2639" w:author="Tarek Hesham" w:date="2023-06-12T02:19:00Z">
              <w:r>
                <w:rPr>
                  <w:color w:val="333333"/>
                </w:rPr>
                <w:t>W</w:t>
              </w:r>
              <w:r w:rsidRPr="00730F92">
                <w:rPr>
                  <w:color w:val="333333"/>
                  <w:rPrChange w:id="2640" w:author="Tarek Hesham" w:date="2023-06-12T02:19:00Z">
                    <w:rPr/>
                  </w:rPrChange>
                </w:rPr>
                <w:t>hen “follow up reason” field changes</w:t>
              </w:r>
            </w:ins>
          </w:p>
        </w:tc>
      </w:tr>
      <w:tr w:rsidR="00730F92" w:rsidDel="00730F92" w14:paraId="08D25026" w14:textId="24DF5787" w:rsidTr="00730F92">
        <w:trPr>
          <w:trHeight w:val="300"/>
          <w:ins w:id="2641" w:author="Christi Kehres" w:date="2017-05-03T23:21:00Z"/>
          <w:del w:id="2642" w:author="Tarek Hesham" w:date="2023-06-12T02:18: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2FF5C0" w14:textId="56B81897" w:rsidR="00730F92" w:rsidDel="00730F92" w:rsidRDefault="00730F92" w:rsidP="00730F92">
            <w:pPr>
              <w:jc w:val="both"/>
              <w:rPr>
                <w:ins w:id="2643" w:author="Christi Kehres" w:date="2017-05-03T23:21:00Z"/>
                <w:del w:id="2644" w:author="Tarek Hesham" w:date="2023-06-12T02:18:00Z"/>
                <w:b w:val="0"/>
                <w:color w:val="333333"/>
                <w:lang w:val="en-GB" w:eastAsia="en-GB"/>
              </w:rPr>
            </w:pPr>
            <w:ins w:id="2645" w:author="Christi Kehres" w:date="2017-05-03T23:21:00Z">
              <w:del w:id="2646" w:author="Tarek Hesham" w:date="2023-06-12T02:18:00Z">
                <w:r w:rsidDel="00730F92">
                  <w:rPr>
                    <w:color w:val="333333"/>
                    <w:lang w:val="en-GB" w:eastAsia="en-GB"/>
                  </w:rPr>
                  <w:delText>TFS ID</w:delText>
                </w:r>
              </w:del>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F38F6E" w14:textId="6F943C6F" w:rsidR="00730F92" w:rsidDel="00730F92" w:rsidRDefault="00730F92" w:rsidP="00730F92">
            <w:pPr>
              <w:cnfStyle w:val="000000000000" w:firstRow="0" w:lastRow="0" w:firstColumn="0" w:lastColumn="0" w:oddVBand="0" w:evenVBand="0" w:oddHBand="0" w:evenHBand="0" w:firstRowFirstColumn="0" w:firstRowLastColumn="0" w:lastRowFirstColumn="0" w:lastRowLastColumn="0"/>
              <w:rPr>
                <w:ins w:id="2647" w:author="Christi Kehres" w:date="2017-05-03T23:21:00Z"/>
                <w:del w:id="2648" w:author="Tarek Hesham" w:date="2023-06-12T02:18:00Z"/>
                <w:color w:val="333333"/>
              </w:rPr>
            </w:pPr>
          </w:p>
        </w:tc>
      </w:tr>
    </w:tbl>
    <w:p w14:paraId="6807EA2A" w14:textId="4ACDF81C" w:rsidR="00EE39DC" w:rsidRDefault="00EE39DC" w:rsidP="00713D69"/>
    <w:p w14:paraId="5AB41985" w14:textId="57D336B8" w:rsidR="00713D69" w:rsidRDefault="00713D69" w:rsidP="00713D69"/>
    <w:tbl>
      <w:tblPr>
        <w:tblStyle w:val="GridTable1Light1"/>
        <w:tblW w:w="8640" w:type="dxa"/>
        <w:tblInd w:w="806" w:type="dxa"/>
        <w:tblLayout w:type="fixed"/>
        <w:tblCellMar>
          <w:left w:w="115" w:type="dxa"/>
          <w:right w:w="115" w:type="dxa"/>
        </w:tblCellMar>
        <w:tblLook w:val="04A0" w:firstRow="1" w:lastRow="0" w:firstColumn="1" w:lastColumn="0" w:noHBand="0" w:noVBand="1"/>
      </w:tblPr>
      <w:tblGrid>
        <w:gridCol w:w="1944"/>
        <w:gridCol w:w="6696"/>
        <w:tblGridChange w:id="2649">
          <w:tblGrid>
            <w:gridCol w:w="1944"/>
            <w:gridCol w:w="6696"/>
          </w:tblGrid>
        </w:tblGridChange>
      </w:tblGrid>
      <w:tr w:rsidR="00713D69" w14:paraId="11381F1D" w14:textId="77777777" w:rsidTr="00107B6A">
        <w:trPr>
          <w:cnfStyle w:val="100000000000" w:firstRow="1" w:lastRow="0" w:firstColumn="0" w:lastColumn="0" w:oddVBand="0" w:evenVBand="0" w:oddHBand="0" w:evenHBand="0" w:firstRowFirstColumn="0" w:firstRowLastColumn="0" w:lastRowFirstColumn="0" w:lastRowLastColumn="0"/>
          <w:cantSplit/>
          <w:trHeight w:val="312"/>
          <w:tblHeader/>
          <w:ins w:id="2650"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5A80A4" w14:textId="77777777" w:rsidR="00713D69" w:rsidRDefault="00713D69" w:rsidP="00107B6A">
            <w:pPr>
              <w:jc w:val="both"/>
              <w:rPr>
                <w:ins w:id="2651" w:author="Christi Kehres" w:date="2017-05-03T23:21:00Z"/>
                <w:rFonts w:ascii="Calibri" w:hAnsi="Calibri" w:cstheme="minorBidi"/>
                <w:b w:val="0"/>
                <w:color w:val="333333"/>
                <w:kern w:val="0"/>
                <w:szCs w:val="22"/>
                <w:lang w:val="en-GB" w:eastAsia="en-GB"/>
              </w:rPr>
            </w:pPr>
            <w:ins w:id="2652" w:author="Christi Kehres" w:date="2017-05-03T23:21:00Z">
              <w:r>
                <w:rPr>
                  <w:rFonts w:cstheme="minorBidi"/>
                  <w:color w:val="333333"/>
                  <w:szCs w:val="22"/>
                  <w:lang w:val="en-GB" w:eastAsia="en-GB"/>
                </w:rPr>
                <w:t>Name</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05F941" w14:textId="7229BBB3" w:rsidR="00713D69" w:rsidRDefault="00FD3AE6" w:rsidP="00107B6A">
            <w:pPr>
              <w:cnfStyle w:val="100000000000" w:firstRow="1" w:lastRow="0" w:firstColumn="0" w:lastColumn="0" w:oddVBand="0" w:evenVBand="0" w:oddHBand="0" w:evenHBand="0" w:firstRowFirstColumn="0" w:firstRowLastColumn="0" w:lastRowFirstColumn="0" w:lastRowLastColumn="0"/>
              <w:rPr>
                <w:ins w:id="2653" w:author="Christi Kehres" w:date="2017-05-03T23:21:00Z"/>
                <w:rFonts w:cstheme="minorBidi"/>
                <w:color w:val="333333"/>
                <w:szCs w:val="22"/>
                <w:lang w:val="en-GB"/>
              </w:rPr>
            </w:pPr>
            <w:r w:rsidRPr="00FD3AE6">
              <w:rPr>
                <w:rFonts w:cstheme="minorBidi"/>
                <w:color w:val="333333"/>
                <w:szCs w:val="22"/>
                <w:lang w:val="en-GB"/>
              </w:rPr>
              <w:t>TFL Flow Send Email to Customer when Case Created</w:t>
            </w:r>
          </w:p>
        </w:tc>
      </w:tr>
      <w:tr w:rsidR="00713D69" w14:paraId="03DD660A" w14:textId="77777777" w:rsidTr="00107B6A">
        <w:tblPrEx>
          <w:tblW w:w="8640" w:type="dxa"/>
          <w:tblInd w:w="806" w:type="dxa"/>
          <w:tblLayout w:type="fixed"/>
          <w:tblCellMar>
            <w:left w:w="115" w:type="dxa"/>
            <w:right w:w="115" w:type="dxa"/>
          </w:tblCellMar>
          <w:tblPrExChange w:id="2654" w:author="Tarek Hesham" w:date="2023-06-12T02:19:00Z">
            <w:tblPrEx>
              <w:tblW w:w="8640" w:type="dxa"/>
              <w:tblInd w:w="806" w:type="dxa"/>
              <w:tblLayout w:type="fixed"/>
              <w:tblCellMar>
                <w:left w:w="115" w:type="dxa"/>
                <w:right w:w="115" w:type="dxa"/>
              </w:tblCellMar>
            </w:tblPrEx>
          </w:tblPrExChange>
        </w:tblPrEx>
        <w:trPr>
          <w:trHeight w:val="312"/>
          <w:ins w:id="2655" w:author="Christi Kehres" w:date="2017-05-03T23:21:00Z"/>
          <w:trPrChange w:id="2656" w:author="Tarek Hesham" w:date="2023-06-12T02:19:00Z">
            <w:trPr>
              <w:trHeight w:val="312"/>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57" w:author="Tarek Hesham" w:date="2023-06-12T02:19: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570AA048" w14:textId="77777777" w:rsidR="00713D69" w:rsidRDefault="00713D69">
            <w:pPr>
              <w:tabs>
                <w:tab w:val="right" w:pos="1714"/>
              </w:tabs>
              <w:jc w:val="both"/>
              <w:rPr>
                <w:ins w:id="2658" w:author="Christi Kehres" w:date="2017-05-03T23:21:00Z"/>
                <w:b w:val="0"/>
                <w:color w:val="333333"/>
              </w:rPr>
              <w:pPrChange w:id="2659" w:author="Tarek Hesham" w:date="2023-06-12T02:18:00Z">
                <w:pPr>
                  <w:jc w:val="both"/>
                </w:pPr>
              </w:pPrChange>
            </w:pPr>
            <w:ins w:id="2660" w:author="Christi Kehres" w:date="2017-05-03T23:21:00Z">
              <w:r>
                <w:rPr>
                  <w:color w:val="333333"/>
                  <w:lang w:val="en-GB" w:eastAsia="en-GB"/>
                </w:rPr>
                <w:t>Mode</w:t>
              </w:r>
            </w:ins>
            <w:ins w:id="2661" w:author="Tarek Hesham" w:date="2023-06-12T02:18:00Z">
              <w:r>
                <w:rPr>
                  <w:color w:val="333333"/>
                  <w:lang w:val="en-GB" w:eastAsia="en-GB"/>
                </w:rPr>
                <w:tab/>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662" w:author="Tarek Hesham" w:date="2023-06-12T02:19: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4DB3C019" w14:textId="4C890EC0" w:rsidR="00713D69" w:rsidRDefault="00DB34C1" w:rsidP="00107B6A">
            <w:pPr>
              <w:cnfStyle w:val="000000000000" w:firstRow="0" w:lastRow="0" w:firstColumn="0" w:lastColumn="0" w:oddVBand="0" w:evenVBand="0" w:oddHBand="0" w:evenHBand="0" w:firstRowFirstColumn="0" w:firstRowLastColumn="0" w:lastRowFirstColumn="0" w:lastRowLastColumn="0"/>
              <w:rPr>
                <w:ins w:id="2663" w:author="Christi Kehres" w:date="2017-05-03T23:21:00Z"/>
                <w:color w:val="333333"/>
              </w:rPr>
            </w:pPr>
            <w:r>
              <w:rPr>
                <w:color w:val="333333"/>
              </w:rPr>
              <w:t>On Case Creation</w:t>
            </w:r>
            <w:ins w:id="2664" w:author="Tarek Hesham" w:date="2023-06-12T02:19:00Z">
              <w:r w:rsidR="00713D69">
                <w:rPr>
                  <w:color w:val="333333"/>
                </w:rPr>
                <w:t xml:space="preserve"> </w:t>
              </w:r>
            </w:ins>
          </w:p>
        </w:tc>
      </w:tr>
      <w:tr w:rsidR="00713D69" w14:paraId="72A72BB1" w14:textId="77777777" w:rsidTr="00107B6A">
        <w:trPr>
          <w:trHeight w:val="300"/>
          <w:ins w:id="2665"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A030C6" w14:textId="77777777" w:rsidR="00713D69" w:rsidRDefault="00713D69" w:rsidP="00107B6A">
            <w:pPr>
              <w:jc w:val="both"/>
              <w:rPr>
                <w:ins w:id="2666" w:author="Christi Kehres" w:date="2017-05-03T23:21:00Z"/>
                <w:b w:val="0"/>
                <w:color w:val="333333"/>
                <w:lang w:val="en-GB" w:eastAsia="en-GB"/>
              </w:rPr>
            </w:pPr>
            <w:ins w:id="2667" w:author="Christi Kehres" w:date="2017-05-03T23:21:00Z">
              <w:r>
                <w:rPr>
                  <w:color w:val="333333"/>
                  <w:lang w:val="en-GB" w:eastAsia="en-GB"/>
                </w:rPr>
                <w:t>Description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BFD0A" w14:textId="35E5EC89" w:rsidR="00713D69" w:rsidRDefault="00DB34C1" w:rsidP="00107B6A">
            <w:pPr>
              <w:cnfStyle w:val="000000000000" w:firstRow="0" w:lastRow="0" w:firstColumn="0" w:lastColumn="0" w:oddVBand="0" w:evenVBand="0" w:oddHBand="0" w:evenHBand="0" w:firstRowFirstColumn="0" w:firstRowLastColumn="0" w:lastRowFirstColumn="0" w:lastRowLastColumn="0"/>
              <w:rPr>
                <w:ins w:id="2668" w:author="Christi Kehres" w:date="2017-05-03T23:21:00Z"/>
                <w:color w:val="333333"/>
                <w:lang w:val="en-GB"/>
              </w:rPr>
            </w:pPr>
            <w:r>
              <w:rPr>
                <w:color w:val="333333"/>
                <w:lang w:val="en-GB"/>
              </w:rPr>
              <w:t>When agent create case for customer , customer will receive email notifying him that the case have been created with case number</w:t>
            </w:r>
          </w:p>
        </w:tc>
      </w:tr>
      <w:tr w:rsidR="00713D69" w14:paraId="4A819210" w14:textId="77777777" w:rsidTr="00107B6A">
        <w:trPr>
          <w:trHeight w:val="300"/>
          <w:ins w:id="2669"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414F2" w14:textId="77777777" w:rsidR="00713D69" w:rsidRDefault="00713D69" w:rsidP="00107B6A">
            <w:pPr>
              <w:jc w:val="both"/>
              <w:rPr>
                <w:ins w:id="2670" w:author="Christi Kehres" w:date="2017-05-03T23:21:00Z"/>
                <w:b w:val="0"/>
                <w:color w:val="333333"/>
                <w:lang w:val="en-GB" w:eastAsia="en-GB"/>
              </w:rPr>
            </w:pPr>
            <w:ins w:id="2671" w:author="Christi Kehres" w:date="2017-05-03T23:21:00Z">
              <w:r>
                <w:rPr>
                  <w:color w:val="333333"/>
                  <w:lang w:val="en-GB" w:eastAsia="en-GB"/>
                </w:rPr>
                <w:t>Entity</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E45444" w14:textId="77777777" w:rsidR="00713D69" w:rsidRDefault="00713D69" w:rsidP="00107B6A">
            <w:pPr>
              <w:cnfStyle w:val="000000000000" w:firstRow="0" w:lastRow="0" w:firstColumn="0" w:lastColumn="0" w:oddVBand="0" w:evenVBand="0" w:oddHBand="0" w:evenHBand="0" w:firstRowFirstColumn="0" w:firstRowLastColumn="0" w:lastRowFirstColumn="0" w:lastRowLastColumn="0"/>
              <w:rPr>
                <w:ins w:id="2672" w:author="Christi Kehres" w:date="2017-05-03T23:21:00Z"/>
                <w:color w:val="333333"/>
                <w:lang w:val="en-GB"/>
              </w:rPr>
            </w:pPr>
            <w:ins w:id="2673" w:author="Tarek Hesham" w:date="2023-06-12T02:19:00Z">
              <w:r>
                <w:rPr>
                  <w:color w:val="333333"/>
                  <w:lang w:val="en-GB"/>
                </w:rPr>
                <w:t>Case</w:t>
              </w:r>
            </w:ins>
          </w:p>
        </w:tc>
      </w:tr>
      <w:tr w:rsidR="00713D69" w14:paraId="1DA555D9" w14:textId="77777777" w:rsidTr="00107B6A">
        <w:tblPrEx>
          <w:tblW w:w="8640" w:type="dxa"/>
          <w:tblInd w:w="806" w:type="dxa"/>
          <w:tblLayout w:type="fixed"/>
          <w:tblCellMar>
            <w:left w:w="115" w:type="dxa"/>
            <w:right w:w="115" w:type="dxa"/>
          </w:tblCellMar>
          <w:tblPrExChange w:id="2674" w:author="Tarek Hesham" w:date="2023-06-12T02:24:00Z">
            <w:tblPrEx>
              <w:tblW w:w="8640" w:type="dxa"/>
              <w:tblInd w:w="806" w:type="dxa"/>
              <w:tblLayout w:type="fixed"/>
              <w:tblCellMar>
                <w:left w:w="115" w:type="dxa"/>
                <w:right w:w="115" w:type="dxa"/>
              </w:tblCellMar>
            </w:tblPrEx>
          </w:tblPrExChange>
        </w:tblPrEx>
        <w:trPr>
          <w:trHeight w:val="783"/>
          <w:ins w:id="2675" w:author="Christi Kehres" w:date="2017-05-03T23:21:00Z"/>
          <w:trPrChange w:id="2676" w:author="Tarek Hesham" w:date="2023-06-12T02:24:00Z">
            <w:trPr>
              <w:trHeight w:val="288"/>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77" w:author="Tarek Hesham" w:date="2023-06-12T02:24: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67CD5616" w14:textId="77777777" w:rsidR="00713D69" w:rsidRDefault="00713D69" w:rsidP="00107B6A">
            <w:pPr>
              <w:jc w:val="both"/>
              <w:rPr>
                <w:ins w:id="2678" w:author="Christi Kehres" w:date="2017-05-03T23:21:00Z"/>
                <w:b w:val="0"/>
                <w:color w:val="333333"/>
              </w:rPr>
            </w:pPr>
            <w:ins w:id="2679" w:author="Christi Kehres" w:date="2017-05-03T23:21:00Z">
              <w:r>
                <w:rPr>
                  <w:color w:val="333333"/>
                  <w:lang w:val="en-GB" w:eastAsia="en-GB"/>
                </w:rPr>
                <w:t>Action</w:t>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680" w:author="Tarek Hesham" w:date="2023-06-12T02:24: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4B6C87DF" w14:textId="1075ACCF" w:rsidR="00713D69" w:rsidRPr="00730F92" w:rsidRDefault="00DB34C1">
            <w:pPr>
              <w:spacing w:before="0"/>
              <w:cnfStyle w:val="000000000000" w:firstRow="0" w:lastRow="0" w:firstColumn="0" w:lastColumn="0" w:oddVBand="0" w:evenVBand="0" w:oddHBand="0" w:evenHBand="0" w:firstRowFirstColumn="0" w:firstRowLastColumn="0" w:lastRowFirstColumn="0" w:lastRowLastColumn="0"/>
              <w:rPr>
                <w:ins w:id="2681" w:author="Christi Kehres" w:date="2017-05-03T23:21:00Z"/>
                <w:rFonts w:eastAsiaTheme="minorBidi"/>
                <w:color w:val="333333"/>
                <w:rPrChange w:id="2682" w:author="Tarek Hesham" w:date="2023-06-12T02:19:00Z">
                  <w:rPr>
                    <w:ins w:id="2683" w:author="Christi Kehres" w:date="2017-05-03T23:21:00Z"/>
                    <w:rFonts w:eastAsiaTheme="minorBidi"/>
                  </w:rPr>
                </w:rPrChange>
              </w:rPr>
              <w:pPrChange w:id="2684" w:author="Tarek Hesham" w:date="2023-06-12T02:19:00Z">
                <w:pPr>
                  <w:pStyle w:val="ListParagraph"/>
                  <w:numPr>
                    <w:ilvl w:val="1"/>
                    <w:numId w:val="47"/>
                  </w:numPr>
                  <w:spacing w:before="0"/>
                  <w:ind w:left="1080" w:hanging="360"/>
                  <w:cnfStyle w:val="000000000000" w:firstRow="0" w:lastRow="0" w:firstColumn="0" w:lastColumn="0" w:oddVBand="0" w:evenVBand="0" w:oddHBand="0" w:evenHBand="0" w:firstRowFirstColumn="0" w:firstRowLastColumn="0" w:lastRowFirstColumn="0" w:lastRowLastColumn="0"/>
                </w:pPr>
              </w:pPrChange>
            </w:pPr>
            <w:r>
              <w:rPr>
                <w:color w:val="333333"/>
              </w:rPr>
              <w:t>Send Email to Customer</w:t>
            </w:r>
          </w:p>
        </w:tc>
      </w:tr>
      <w:tr w:rsidR="00713D69" w:rsidDel="00730F92" w14:paraId="21512B28" w14:textId="77777777" w:rsidTr="00107B6A">
        <w:trPr>
          <w:trHeight w:val="300"/>
          <w:ins w:id="2685" w:author="Christi Kehres" w:date="2017-05-03T23:21:00Z"/>
          <w:del w:id="2686" w:author="Tarek Hesham" w:date="2023-06-12T02:18: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DB2585" w14:textId="77777777" w:rsidR="00713D69" w:rsidDel="00730F92" w:rsidRDefault="00713D69" w:rsidP="00107B6A">
            <w:pPr>
              <w:jc w:val="both"/>
              <w:rPr>
                <w:ins w:id="2687" w:author="Christi Kehres" w:date="2017-05-03T23:21:00Z"/>
                <w:del w:id="2688" w:author="Tarek Hesham" w:date="2023-06-12T02:18:00Z"/>
                <w:b w:val="0"/>
                <w:color w:val="333333"/>
                <w:lang w:val="en-GB" w:eastAsia="en-GB"/>
              </w:rPr>
            </w:pPr>
            <w:ins w:id="2689" w:author="Christi Kehres" w:date="2017-05-03T23:21:00Z">
              <w:del w:id="2690" w:author="Tarek Hesham" w:date="2023-06-12T02:18:00Z">
                <w:r w:rsidDel="00730F92">
                  <w:rPr>
                    <w:color w:val="333333"/>
                    <w:lang w:val="en-GB" w:eastAsia="en-GB"/>
                  </w:rPr>
                  <w:delText>TFS ID</w:delText>
                </w:r>
              </w:del>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3B484A" w14:textId="77777777" w:rsidR="00713D69" w:rsidDel="00730F92" w:rsidRDefault="00713D69" w:rsidP="00107B6A">
            <w:pPr>
              <w:cnfStyle w:val="000000000000" w:firstRow="0" w:lastRow="0" w:firstColumn="0" w:lastColumn="0" w:oddVBand="0" w:evenVBand="0" w:oddHBand="0" w:evenHBand="0" w:firstRowFirstColumn="0" w:firstRowLastColumn="0" w:lastRowFirstColumn="0" w:lastRowLastColumn="0"/>
              <w:rPr>
                <w:ins w:id="2691" w:author="Christi Kehres" w:date="2017-05-03T23:21:00Z"/>
                <w:del w:id="2692" w:author="Tarek Hesham" w:date="2023-06-12T02:18:00Z"/>
                <w:color w:val="333333"/>
              </w:rPr>
            </w:pPr>
          </w:p>
        </w:tc>
      </w:tr>
    </w:tbl>
    <w:p w14:paraId="5CE720B6" w14:textId="081C4963" w:rsidR="00713D69" w:rsidRDefault="00713D69" w:rsidP="00DB34C1">
      <w:pPr>
        <w:rPr>
          <w:lang w:bidi="ar-EG"/>
        </w:rPr>
      </w:pPr>
    </w:p>
    <w:tbl>
      <w:tblPr>
        <w:tblStyle w:val="GridTable1Light1"/>
        <w:tblW w:w="8640" w:type="dxa"/>
        <w:tblInd w:w="806" w:type="dxa"/>
        <w:tblLayout w:type="fixed"/>
        <w:tblCellMar>
          <w:left w:w="115" w:type="dxa"/>
          <w:right w:w="115" w:type="dxa"/>
        </w:tblCellMar>
        <w:tblLook w:val="04A0" w:firstRow="1" w:lastRow="0" w:firstColumn="1" w:lastColumn="0" w:noHBand="0" w:noVBand="1"/>
      </w:tblPr>
      <w:tblGrid>
        <w:gridCol w:w="1944"/>
        <w:gridCol w:w="6696"/>
        <w:tblGridChange w:id="2693">
          <w:tblGrid>
            <w:gridCol w:w="1944"/>
            <w:gridCol w:w="6696"/>
          </w:tblGrid>
        </w:tblGridChange>
      </w:tblGrid>
      <w:tr w:rsidR="00DB34C1" w14:paraId="266E70AD" w14:textId="77777777" w:rsidTr="00107B6A">
        <w:trPr>
          <w:cnfStyle w:val="100000000000" w:firstRow="1" w:lastRow="0" w:firstColumn="0" w:lastColumn="0" w:oddVBand="0" w:evenVBand="0" w:oddHBand="0" w:evenHBand="0" w:firstRowFirstColumn="0" w:firstRowLastColumn="0" w:lastRowFirstColumn="0" w:lastRowLastColumn="0"/>
          <w:cantSplit/>
          <w:trHeight w:val="312"/>
          <w:tblHeader/>
          <w:ins w:id="2694"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5699C2" w14:textId="77777777" w:rsidR="00DB34C1" w:rsidRDefault="00DB34C1" w:rsidP="00107B6A">
            <w:pPr>
              <w:jc w:val="both"/>
              <w:rPr>
                <w:ins w:id="2695" w:author="Christi Kehres" w:date="2017-05-03T23:21:00Z"/>
                <w:rFonts w:ascii="Calibri" w:hAnsi="Calibri" w:cstheme="minorBidi"/>
                <w:b w:val="0"/>
                <w:color w:val="333333"/>
                <w:kern w:val="0"/>
                <w:szCs w:val="22"/>
                <w:lang w:val="en-GB" w:eastAsia="en-GB"/>
              </w:rPr>
            </w:pPr>
            <w:ins w:id="2696" w:author="Christi Kehres" w:date="2017-05-03T23:21:00Z">
              <w:r>
                <w:rPr>
                  <w:rFonts w:cstheme="minorBidi"/>
                  <w:color w:val="333333"/>
                  <w:szCs w:val="22"/>
                  <w:lang w:val="en-GB" w:eastAsia="en-GB"/>
                </w:rPr>
                <w:t>Name</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558223" w14:textId="4E341BAB" w:rsidR="00DB34C1" w:rsidRDefault="00DB34C1" w:rsidP="00107B6A">
            <w:pPr>
              <w:cnfStyle w:val="100000000000" w:firstRow="1" w:lastRow="0" w:firstColumn="0" w:lastColumn="0" w:oddVBand="0" w:evenVBand="0" w:oddHBand="0" w:evenHBand="0" w:firstRowFirstColumn="0" w:firstRowLastColumn="0" w:lastRowFirstColumn="0" w:lastRowLastColumn="0"/>
              <w:rPr>
                <w:ins w:id="2697" w:author="Christi Kehres" w:date="2017-05-03T23:21:00Z"/>
                <w:rFonts w:cstheme="minorBidi"/>
                <w:color w:val="333333"/>
                <w:szCs w:val="22"/>
                <w:lang w:val="en-GB"/>
              </w:rPr>
            </w:pPr>
          </w:p>
        </w:tc>
      </w:tr>
      <w:tr w:rsidR="00DB34C1" w14:paraId="15FA23C7" w14:textId="77777777" w:rsidTr="00107B6A">
        <w:tblPrEx>
          <w:tblW w:w="8640" w:type="dxa"/>
          <w:tblInd w:w="806" w:type="dxa"/>
          <w:tblLayout w:type="fixed"/>
          <w:tblCellMar>
            <w:left w:w="115" w:type="dxa"/>
            <w:right w:w="115" w:type="dxa"/>
          </w:tblCellMar>
          <w:tblPrExChange w:id="2698" w:author="Tarek Hesham" w:date="2023-06-12T02:19:00Z">
            <w:tblPrEx>
              <w:tblW w:w="8640" w:type="dxa"/>
              <w:tblInd w:w="806" w:type="dxa"/>
              <w:tblLayout w:type="fixed"/>
              <w:tblCellMar>
                <w:left w:w="115" w:type="dxa"/>
                <w:right w:w="115" w:type="dxa"/>
              </w:tblCellMar>
            </w:tblPrEx>
          </w:tblPrExChange>
        </w:tblPrEx>
        <w:trPr>
          <w:trHeight w:val="312"/>
          <w:ins w:id="2699" w:author="Christi Kehres" w:date="2017-05-03T23:21:00Z"/>
          <w:trPrChange w:id="2700" w:author="Tarek Hesham" w:date="2023-06-12T02:19:00Z">
            <w:trPr>
              <w:trHeight w:val="312"/>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701" w:author="Tarek Hesham" w:date="2023-06-12T02:19: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75E56F57" w14:textId="77777777" w:rsidR="00DB34C1" w:rsidRDefault="00DB34C1">
            <w:pPr>
              <w:tabs>
                <w:tab w:val="right" w:pos="1714"/>
              </w:tabs>
              <w:jc w:val="both"/>
              <w:rPr>
                <w:ins w:id="2702" w:author="Christi Kehres" w:date="2017-05-03T23:21:00Z"/>
                <w:b w:val="0"/>
                <w:color w:val="333333"/>
              </w:rPr>
              <w:pPrChange w:id="2703" w:author="Tarek Hesham" w:date="2023-06-12T02:18:00Z">
                <w:pPr>
                  <w:jc w:val="both"/>
                </w:pPr>
              </w:pPrChange>
            </w:pPr>
            <w:ins w:id="2704" w:author="Christi Kehres" w:date="2017-05-03T23:21:00Z">
              <w:r>
                <w:rPr>
                  <w:color w:val="333333"/>
                  <w:lang w:val="en-GB" w:eastAsia="en-GB"/>
                </w:rPr>
                <w:t>Mode</w:t>
              </w:r>
            </w:ins>
            <w:ins w:id="2705" w:author="Tarek Hesham" w:date="2023-06-12T02:18:00Z">
              <w:r>
                <w:rPr>
                  <w:color w:val="333333"/>
                  <w:lang w:val="en-GB" w:eastAsia="en-GB"/>
                </w:rPr>
                <w:tab/>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Change w:id="2706" w:author="Tarek Hesham" w:date="2023-06-12T02:19: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tcPrChange>
          </w:tcPr>
          <w:p w14:paraId="7DED5C48" w14:textId="00E82903" w:rsidR="00DB34C1" w:rsidRDefault="00DB34C1" w:rsidP="00107B6A">
            <w:pPr>
              <w:cnfStyle w:val="000000000000" w:firstRow="0" w:lastRow="0" w:firstColumn="0" w:lastColumn="0" w:oddVBand="0" w:evenVBand="0" w:oddHBand="0" w:evenHBand="0" w:firstRowFirstColumn="0" w:firstRowLastColumn="0" w:lastRowFirstColumn="0" w:lastRowLastColumn="0"/>
              <w:rPr>
                <w:ins w:id="2707" w:author="Christi Kehres" w:date="2017-05-03T23:21:00Z"/>
                <w:color w:val="333333"/>
              </w:rPr>
            </w:pPr>
            <w:r>
              <w:rPr>
                <w:color w:val="333333"/>
              </w:rPr>
              <w:t xml:space="preserve">When case resolved </w:t>
            </w:r>
          </w:p>
        </w:tc>
      </w:tr>
      <w:tr w:rsidR="00DB34C1" w14:paraId="18B4E301" w14:textId="77777777" w:rsidTr="00107B6A">
        <w:trPr>
          <w:trHeight w:val="300"/>
          <w:ins w:id="2708"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3B593E" w14:textId="77777777" w:rsidR="00DB34C1" w:rsidRDefault="00DB34C1" w:rsidP="00107B6A">
            <w:pPr>
              <w:jc w:val="both"/>
              <w:rPr>
                <w:ins w:id="2709" w:author="Christi Kehres" w:date="2017-05-03T23:21:00Z"/>
                <w:b w:val="0"/>
                <w:color w:val="333333"/>
                <w:lang w:val="en-GB" w:eastAsia="en-GB"/>
              </w:rPr>
            </w:pPr>
            <w:ins w:id="2710" w:author="Christi Kehres" w:date="2017-05-03T23:21:00Z">
              <w:r>
                <w:rPr>
                  <w:color w:val="333333"/>
                  <w:lang w:val="en-GB" w:eastAsia="en-GB"/>
                </w:rPr>
                <w:t>Description</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DB7218" w14:textId="165B3062" w:rsidR="00DB34C1" w:rsidRDefault="00DB34C1" w:rsidP="00107B6A">
            <w:pPr>
              <w:cnfStyle w:val="000000000000" w:firstRow="0" w:lastRow="0" w:firstColumn="0" w:lastColumn="0" w:oddVBand="0" w:evenVBand="0" w:oddHBand="0" w:evenHBand="0" w:firstRowFirstColumn="0" w:firstRowLastColumn="0" w:lastRowFirstColumn="0" w:lastRowLastColumn="0"/>
              <w:rPr>
                <w:ins w:id="2711" w:author="Christi Kehres" w:date="2017-05-03T23:21:00Z"/>
                <w:color w:val="333333"/>
                <w:lang w:val="en-GB"/>
              </w:rPr>
            </w:pPr>
            <w:r>
              <w:rPr>
                <w:color w:val="333333"/>
                <w:lang w:val="en-GB"/>
              </w:rPr>
              <w:t>After case has been resolved within estimate time, customer will receive email that his case has been resolved on time.</w:t>
            </w:r>
          </w:p>
        </w:tc>
      </w:tr>
      <w:tr w:rsidR="00DB34C1" w14:paraId="378533E8" w14:textId="77777777" w:rsidTr="00107B6A">
        <w:trPr>
          <w:trHeight w:val="300"/>
          <w:ins w:id="2712" w:author="Christi Kehres" w:date="2017-05-03T23:21: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75607F" w14:textId="77777777" w:rsidR="00DB34C1" w:rsidRDefault="00DB34C1" w:rsidP="00107B6A">
            <w:pPr>
              <w:jc w:val="both"/>
              <w:rPr>
                <w:ins w:id="2713" w:author="Christi Kehres" w:date="2017-05-03T23:21:00Z"/>
                <w:b w:val="0"/>
                <w:color w:val="333333"/>
                <w:lang w:val="en-GB" w:eastAsia="en-GB"/>
              </w:rPr>
            </w:pPr>
            <w:ins w:id="2714" w:author="Christi Kehres" w:date="2017-05-03T23:21:00Z">
              <w:r>
                <w:rPr>
                  <w:color w:val="333333"/>
                  <w:lang w:val="en-GB" w:eastAsia="en-GB"/>
                </w:rPr>
                <w:t>Entity</w:t>
              </w:r>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03DEC0" w14:textId="77777777" w:rsidR="00DB34C1" w:rsidRDefault="00DB34C1" w:rsidP="00107B6A">
            <w:pPr>
              <w:cnfStyle w:val="000000000000" w:firstRow="0" w:lastRow="0" w:firstColumn="0" w:lastColumn="0" w:oddVBand="0" w:evenVBand="0" w:oddHBand="0" w:evenHBand="0" w:firstRowFirstColumn="0" w:firstRowLastColumn="0" w:lastRowFirstColumn="0" w:lastRowLastColumn="0"/>
              <w:rPr>
                <w:ins w:id="2715" w:author="Christi Kehres" w:date="2017-05-03T23:21:00Z"/>
                <w:color w:val="333333"/>
                <w:lang w:val="en-GB"/>
              </w:rPr>
            </w:pPr>
            <w:ins w:id="2716" w:author="Tarek Hesham" w:date="2023-06-12T02:19:00Z">
              <w:r>
                <w:rPr>
                  <w:color w:val="333333"/>
                  <w:lang w:val="en-GB"/>
                </w:rPr>
                <w:t>Case</w:t>
              </w:r>
            </w:ins>
          </w:p>
        </w:tc>
      </w:tr>
      <w:tr w:rsidR="00DB34C1" w14:paraId="6F409FB2" w14:textId="77777777" w:rsidTr="00107B6A">
        <w:tblPrEx>
          <w:tblW w:w="8640" w:type="dxa"/>
          <w:tblInd w:w="806" w:type="dxa"/>
          <w:tblLayout w:type="fixed"/>
          <w:tblCellMar>
            <w:left w:w="115" w:type="dxa"/>
            <w:right w:w="115" w:type="dxa"/>
          </w:tblCellMar>
          <w:tblPrExChange w:id="2717" w:author="Tarek Hesham" w:date="2023-06-12T02:24:00Z">
            <w:tblPrEx>
              <w:tblW w:w="8640" w:type="dxa"/>
              <w:tblInd w:w="806" w:type="dxa"/>
              <w:tblLayout w:type="fixed"/>
              <w:tblCellMar>
                <w:left w:w="115" w:type="dxa"/>
                <w:right w:w="115" w:type="dxa"/>
              </w:tblCellMar>
            </w:tblPrEx>
          </w:tblPrExChange>
        </w:tblPrEx>
        <w:trPr>
          <w:trHeight w:val="783"/>
          <w:ins w:id="2718" w:author="Christi Kehres" w:date="2017-05-03T23:21:00Z"/>
          <w:trPrChange w:id="2719" w:author="Tarek Hesham" w:date="2023-06-12T02:24:00Z">
            <w:trPr>
              <w:trHeight w:val="288"/>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720" w:author="Tarek Hesham" w:date="2023-06-12T02:24:00Z">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0C25220D" w14:textId="77777777" w:rsidR="00DB34C1" w:rsidRDefault="00DB34C1" w:rsidP="00107B6A">
            <w:pPr>
              <w:jc w:val="both"/>
              <w:rPr>
                <w:ins w:id="2721" w:author="Christi Kehres" w:date="2017-05-03T23:21:00Z"/>
                <w:b w:val="0"/>
                <w:color w:val="333333"/>
              </w:rPr>
            </w:pPr>
            <w:ins w:id="2722" w:author="Christi Kehres" w:date="2017-05-03T23:21:00Z">
              <w:r>
                <w:rPr>
                  <w:color w:val="333333"/>
                  <w:lang w:val="en-GB" w:eastAsia="en-GB"/>
                </w:rPr>
                <w:t>Action</w:t>
              </w:r>
            </w:ins>
          </w:p>
        </w:tc>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Change w:id="2723" w:author="Tarek Hesham" w:date="2023-06-12T02:24:00Z">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tcPrChange>
          </w:tcPr>
          <w:p w14:paraId="07980D3D" w14:textId="77777777" w:rsidR="00DB34C1" w:rsidRPr="00730F92" w:rsidRDefault="00DB34C1">
            <w:pPr>
              <w:spacing w:before="0"/>
              <w:cnfStyle w:val="000000000000" w:firstRow="0" w:lastRow="0" w:firstColumn="0" w:lastColumn="0" w:oddVBand="0" w:evenVBand="0" w:oddHBand="0" w:evenHBand="0" w:firstRowFirstColumn="0" w:firstRowLastColumn="0" w:lastRowFirstColumn="0" w:lastRowLastColumn="0"/>
              <w:rPr>
                <w:ins w:id="2724" w:author="Christi Kehres" w:date="2017-05-03T23:21:00Z"/>
                <w:rFonts w:eastAsiaTheme="minorBidi"/>
                <w:color w:val="333333"/>
                <w:rPrChange w:id="2725" w:author="Tarek Hesham" w:date="2023-06-12T02:19:00Z">
                  <w:rPr>
                    <w:ins w:id="2726" w:author="Christi Kehres" w:date="2017-05-03T23:21:00Z"/>
                    <w:rFonts w:eastAsiaTheme="minorBidi"/>
                  </w:rPr>
                </w:rPrChange>
              </w:rPr>
              <w:pPrChange w:id="2727" w:author="Tarek Hesham" w:date="2023-06-12T02:19:00Z">
                <w:pPr>
                  <w:pStyle w:val="ListParagraph"/>
                  <w:numPr>
                    <w:ilvl w:val="1"/>
                    <w:numId w:val="47"/>
                  </w:numPr>
                  <w:spacing w:before="0"/>
                  <w:ind w:left="1080" w:hanging="360"/>
                  <w:cnfStyle w:val="000000000000" w:firstRow="0" w:lastRow="0" w:firstColumn="0" w:lastColumn="0" w:oddVBand="0" w:evenVBand="0" w:oddHBand="0" w:evenHBand="0" w:firstRowFirstColumn="0" w:firstRowLastColumn="0" w:lastRowFirstColumn="0" w:lastRowLastColumn="0"/>
                </w:pPr>
              </w:pPrChange>
            </w:pPr>
            <w:r>
              <w:rPr>
                <w:color w:val="333333"/>
              </w:rPr>
              <w:t>Send Email to Customer</w:t>
            </w:r>
          </w:p>
        </w:tc>
      </w:tr>
      <w:tr w:rsidR="00DB34C1" w:rsidDel="00730F92" w14:paraId="64B63F69" w14:textId="77777777" w:rsidTr="00107B6A">
        <w:trPr>
          <w:trHeight w:val="300"/>
          <w:ins w:id="2728" w:author="Christi Kehres" w:date="2017-05-03T23:21:00Z"/>
          <w:del w:id="2729" w:author="Tarek Hesham" w:date="2023-06-12T02:18:00Z"/>
        </w:trPr>
        <w:tc>
          <w:tcPr>
            <w:cnfStyle w:val="001000000000" w:firstRow="0" w:lastRow="0" w:firstColumn="1" w:lastColumn="0" w:oddVBand="0" w:evenVBand="0" w:oddHBand="0" w:evenHBand="0" w:firstRowFirstColumn="0" w:firstRowLastColumn="0" w:lastRowFirstColumn="0" w:lastRowLastColumn="0"/>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3B54E5" w14:textId="77777777" w:rsidR="00DB34C1" w:rsidDel="00730F92" w:rsidRDefault="00DB34C1" w:rsidP="00107B6A">
            <w:pPr>
              <w:jc w:val="both"/>
              <w:rPr>
                <w:ins w:id="2730" w:author="Christi Kehres" w:date="2017-05-03T23:21:00Z"/>
                <w:del w:id="2731" w:author="Tarek Hesham" w:date="2023-06-12T02:18:00Z"/>
                <w:b w:val="0"/>
                <w:color w:val="333333"/>
                <w:lang w:val="en-GB" w:eastAsia="en-GB"/>
              </w:rPr>
            </w:pPr>
            <w:ins w:id="2732" w:author="Christi Kehres" w:date="2017-05-03T23:21:00Z">
              <w:del w:id="2733" w:author="Tarek Hesham" w:date="2023-06-12T02:18:00Z">
                <w:r w:rsidDel="00730F92">
                  <w:rPr>
                    <w:color w:val="333333"/>
                    <w:lang w:val="en-GB" w:eastAsia="en-GB"/>
                  </w:rPr>
                  <w:delText>TFS ID</w:delText>
                </w:r>
              </w:del>
            </w:ins>
          </w:p>
        </w:tc>
        <w:tc>
          <w:tcPr>
            <w:tcW w:w="6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497F5" w14:textId="77777777" w:rsidR="00DB34C1" w:rsidDel="00730F92" w:rsidRDefault="00DB34C1" w:rsidP="00107B6A">
            <w:pPr>
              <w:cnfStyle w:val="000000000000" w:firstRow="0" w:lastRow="0" w:firstColumn="0" w:lastColumn="0" w:oddVBand="0" w:evenVBand="0" w:oddHBand="0" w:evenHBand="0" w:firstRowFirstColumn="0" w:firstRowLastColumn="0" w:lastRowFirstColumn="0" w:lastRowLastColumn="0"/>
              <w:rPr>
                <w:ins w:id="2734" w:author="Christi Kehres" w:date="2017-05-03T23:21:00Z"/>
                <w:del w:id="2735" w:author="Tarek Hesham" w:date="2023-06-12T02:18:00Z"/>
                <w:color w:val="333333"/>
              </w:rPr>
            </w:pPr>
          </w:p>
        </w:tc>
      </w:tr>
    </w:tbl>
    <w:p w14:paraId="4DBD0717" w14:textId="40BD7A53" w:rsidR="00815AE3" w:rsidRPr="002E78F0" w:rsidRDefault="00815AE3">
      <w:pPr>
        <w:rPr>
          <w:ins w:id="2736" w:author="Christi Kehres" w:date="2017-05-03T23:20:00Z"/>
          <w:rtl/>
          <w:lang w:bidi="ar-EG"/>
        </w:rPr>
        <w:pPrChange w:id="2737" w:author="Christi Kehres" w:date="2017-05-03T23:20:00Z">
          <w:pPr>
            <w:pStyle w:val="Heading1"/>
          </w:pPr>
        </w:pPrChange>
      </w:pPr>
    </w:p>
    <w:p w14:paraId="46F719A1" w14:textId="0D14D723" w:rsidR="00815AE3" w:rsidRDefault="00815AE3" w:rsidP="00815AE3">
      <w:pPr>
        <w:pStyle w:val="Heading3"/>
        <w:keepLines/>
        <w:numPr>
          <w:ilvl w:val="3"/>
          <w:numId w:val="14"/>
        </w:numPr>
        <w:spacing w:before="200" w:line="276" w:lineRule="auto"/>
      </w:pPr>
      <w:bookmarkStart w:id="2738" w:name="_Toc481620288"/>
      <w:r>
        <w:t xml:space="preserve">Business Process </w:t>
      </w:r>
      <w:r w:rsidR="006778BD">
        <w:t>Flow</w:t>
      </w:r>
    </w:p>
    <w:p w14:paraId="738E1428" w14:textId="431A1BA4" w:rsidR="006778BD" w:rsidRDefault="006778BD" w:rsidP="006778BD">
      <w:pPr>
        <w:pStyle w:val="NormalText-Indent2"/>
      </w:pPr>
      <w:r>
        <w:t>Using OOB Business Process Flow with some customizations</w:t>
      </w:r>
    </w:p>
    <w:p w14:paraId="28D63880" w14:textId="0890B415" w:rsidR="006778BD" w:rsidRDefault="006778BD" w:rsidP="006778BD">
      <w:pPr>
        <w:pStyle w:val="NormalText-Indent2"/>
        <w:numPr>
          <w:ilvl w:val="0"/>
          <w:numId w:val="63"/>
        </w:numPr>
      </w:pPr>
      <w:r>
        <w:t>Identify Stage: Add ‘Is Confidential?’ field to classify the case</w:t>
      </w:r>
    </w:p>
    <w:p w14:paraId="6996EA13" w14:textId="1DC0E0CE" w:rsidR="006778BD" w:rsidRDefault="006778BD" w:rsidP="006778BD">
      <w:pPr>
        <w:pStyle w:val="NormalText-Indent2"/>
        <w:numPr>
          <w:ilvl w:val="0"/>
          <w:numId w:val="63"/>
        </w:numPr>
      </w:pPr>
      <w:r>
        <w:t>Research Stage: Add Comments field if agent need to add notes for manager</w:t>
      </w:r>
    </w:p>
    <w:p w14:paraId="0B7D0319" w14:textId="6E917FAE" w:rsidR="006778BD" w:rsidRDefault="006778BD" w:rsidP="006778BD">
      <w:pPr>
        <w:pStyle w:val="NormalText-Indent2"/>
        <w:numPr>
          <w:ilvl w:val="0"/>
          <w:numId w:val="63"/>
        </w:numPr>
      </w:pPr>
      <w:r>
        <w:t>Resolve Stage: Add ‘Can Resolve Case?’ for manager to decide whether he/she can solve case or not</w:t>
      </w:r>
    </w:p>
    <w:p w14:paraId="5EDC1BF6" w14:textId="0039EEC3" w:rsidR="006778BD" w:rsidRDefault="006778BD" w:rsidP="006778BD">
      <w:pPr>
        <w:pStyle w:val="NormalText-Indent2"/>
        <w:numPr>
          <w:ilvl w:val="0"/>
          <w:numId w:val="63"/>
        </w:numPr>
      </w:pPr>
      <w:r>
        <w:t>Closure Stage (New): if ‘Can Resolve Case?’ is yes closure stage will appear if not the case will still under investigation and closure stage won’t appear</w:t>
      </w:r>
    </w:p>
    <w:p w14:paraId="49894EE9" w14:textId="6B8BC2A9" w:rsidR="006778BD" w:rsidRPr="006778BD" w:rsidRDefault="006778BD" w:rsidP="006778BD">
      <w:pPr>
        <w:pStyle w:val="NormalText-Indent2"/>
      </w:pPr>
      <w:r>
        <w:rPr>
          <w:noProof/>
        </w:rPr>
        <w:drawing>
          <wp:inline distT="0" distB="0" distL="0" distR="0" wp14:anchorId="6BB7CE1E" wp14:editId="011B38A7">
            <wp:extent cx="6646545" cy="136525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6545" cy="1365250"/>
                    </a:xfrm>
                    <a:prstGeom prst="rect">
                      <a:avLst/>
                    </a:prstGeom>
                  </pic:spPr>
                </pic:pic>
              </a:graphicData>
            </a:graphic>
          </wp:inline>
        </w:drawing>
      </w:r>
    </w:p>
    <w:p w14:paraId="793C0BA7" w14:textId="09A2D5F7" w:rsidR="00EE39DC" w:rsidRDefault="00EE39DC">
      <w:pPr>
        <w:pStyle w:val="Heading3"/>
        <w:keepLines/>
        <w:numPr>
          <w:ilvl w:val="3"/>
          <w:numId w:val="14"/>
        </w:numPr>
        <w:spacing w:before="200" w:line="276" w:lineRule="auto"/>
        <w:rPr>
          <w:ins w:id="2739" w:author="Christi Kehres" w:date="2017-05-03T23:28:00Z"/>
        </w:rPr>
        <w:pPrChange w:id="2740" w:author="Christi Kehres" w:date="2017-05-03T23:20:00Z">
          <w:pPr>
            <w:pStyle w:val="Heading1"/>
          </w:pPr>
        </w:pPrChange>
      </w:pPr>
      <w:ins w:id="2741" w:author="Christi Kehres" w:date="2017-05-03T23:20:00Z">
        <w:r>
          <w:t xml:space="preserve">Custom </w:t>
        </w:r>
        <w:del w:id="2742" w:author="Tarek Hesham" w:date="2023-06-12T02:20:00Z">
          <w:r w:rsidDel="00730F92">
            <w:delText>Actions</w:delText>
          </w:r>
        </w:del>
      </w:ins>
      <w:bookmarkEnd w:id="2738"/>
      <w:ins w:id="2743" w:author="Tarek Hesham" w:date="2023-06-12T02:20:00Z">
        <w:r w:rsidR="00730F92">
          <w:t>Page</w:t>
        </w:r>
      </w:ins>
    </w:p>
    <w:p w14:paraId="556BE3F1" w14:textId="5855D9BA" w:rsidR="008B63C7" w:rsidRDefault="000D6BC8">
      <w:pPr>
        <w:rPr>
          <w:ins w:id="2744" w:author="Christi Kehres" w:date="2017-05-03T23:29:00Z"/>
        </w:rPr>
        <w:pPrChange w:id="2745" w:author="Christi Kehres" w:date="2017-05-03T23:28:00Z">
          <w:pPr>
            <w:pStyle w:val="Heading1"/>
          </w:pPr>
        </w:pPrChange>
      </w:pPr>
      <w:r>
        <w:t xml:space="preserve">I have created a custom page using PowerApps appears when Manager click on “Follow-up” button to create follow-up record for Confedential team or escalation team </w:t>
      </w:r>
      <w:r>
        <w:lastRenderedPageBreak/>
        <w:t>based on “Follow-up” Reason field that he will choose.</w:t>
      </w:r>
    </w:p>
    <w:p w14:paraId="33A28E5A" w14:textId="77777777" w:rsidR="008B63C7" w:rsidRPr="002E78F0" w:rsidRDefault="008B63C7">
      <w:pPr>
        <w:rPr>
          <w:ins w:id="2746" w:author="Christi Kehres" w:date="2017-05-03T23:21:00Z"/>
        </w:rPr>
        <w:pPrChange w:id="2747" w:author="Christi Kehres" w:date="2017-05-03T23:28:00Z">
          <w:pPr>
            <w:pStyle w:val="Heading1"/>
          </w:pPr>
        </w:pPrChange>
      </w:pPr>
    </w:p>
    <w:p w14:paraId="09B193A8" w14:textId="7DC68C33" w:rsidR="00EE39DC" w:rsidRDefault="000D6BC8">
      <w:pPr>
        <w:rPr>
          <w:ins w:id="2748" w:author="Christi Kehres" w:date="2017-05-03T23:22:00Z"/>
        </w:rPr>
        <w:pPrChange w:id="2749" w:author="Christi Kehres" w:date="2017-05-03T23:21:00Z">
          <w:pPr>
            <w:pStyle w:val="Heading1"/>
          </w:pPr>
        </w:pPrChange>
      </w:pPr>
      <w:r>
        <w:rPr>
          <w:noProof/>
        </w:rPr>
        <w:drawing>
          <wp:inline distT="0" distB="0" distL="0" distR="0" wp14:anchorId="44FD6F45" wp14:editId="1418B818">
            <wp:extent cx="2550795" cy="31846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0388" cy="3196637"/>
                    </a:xfrm>
                    <a:prstGeom prst="rect">
                      <a:avLst/>
                    </a:prstGeom>
                  </pic:spPr>
                </pic:pic>
              </a:graphicData>
            </a:graphic>
          </wp:inline>
        </w:drawing>
      </w:r>
    </w:p>
    <w:p w14:paraId="5A1B66D6" w14:textId="60A236F8" w:rsidR="00EE39DC" w:rsidRDefault="00EE39DC">
      <w:pPr>
        <w:pStyle w:val="Heading3"/>
        <w:keepLines/>
        <w:numPr>
          <w:ilvl w:val="3"/>
          <w:numId w:val="14"/>
        </w:numPr>
        <w:spacing w:before="200" w:line="276" w:lineRule="auto"/>
        <w:rPr>
          <w:ins w:id="2750" w:author="Christi Kehres" w:date="2017-05-03T23:29:00Z"/>
        </w:rPr>
        <w:pPrChange w:id="2751" w:author="Christi Kehres" w:date="2017-05-03T23:22:00Z">
          <w:pPr>
            <w:pStyle w:val="Heading1"/>
          </w:pPr>
        </w:pPrChange>
      </w:pPr>
      <w:bookmarkStart w:id="2752" w:name="_Toc481620289"/>
      <w:ins w:id="2753" w:author="Christi Kehres" w:date="2017-05-03T23:22:00Z">
        <w:r>
          <w:t>Business Rules</w:t>
        </w:r>
      </w:ins>
      <w:bookmarkEnd w:id="2752"/>
    </w:p>
    <w:p w14:paraId="4A239F3C" w14:textId="3C92B7DD" w:rsidR="008B63C7" w:rsidRDefault="008B63C7">
      <w:pPr>
        <w:rPr>
          <w:ins w:id="2754" w:author="Christi Kehres" w:date="2017-05-03T23:29:00Z"/>
          <w:rFonts w:ascii="Segoe UI" w:hAnsi="Segoe UI" w:cs="Segoe UI"/>
          <w:color w:val="2A2A2A"/>
        </w:rPr>
        <w:pPrChange w:id="2755" w:author="Christi Kehres" w:date="2017-05-03T23:29:00Z">
          <w:pPr>
            <w:pStyle w:val="Heading1"/>
          </w:pPr>
        </w:pPrChange>
      </w:pPr>
      <w:ins w:id="2756" w:author="Christi Kehres" w:date="2017-05-03T23:29:00Z">
        <w:r>
          <w:rPr>
            <w:rFonts w:ascii="Segoe UI" w:hAnsi="Segoe UI" w:cs="Segoe UI"/>
            <w:color w:val="2A2A2A"/>
          </w:rPr>
          <w:t>Business rules allow for defining logic that takes place in a form. Business rules provide an alternative to form scripts because they can be defined within a user interface without writing code.</w:t>
        </w:r>
      </w:ins>
    </w:p>
    <w:p w14:paraId="63A4743F" w14:textId="77777777" w:rsidR="008B63C7" w:rsidRPr="002E78F0" w:rsidRDefault="008B63C7">
      <w:pPr>
        <w:rPr>
          <w:ins w:id="2757" w:author="Christi Kehres" w:date="2017-05-03T23:22:00Z"/>
        </w:rPr>
        <w:pPrChange w:id="2758" w:author="Christi Kehres" w:date="2017-05-03T23:29:00Z">
          <w:pPr>
            <w:pStyle w:val="Heading1"/>
          </w:pPr>
        </w:pPrChange>
      </w:pPr>
    </w:p>
    <w:tbl>
      <w:tblPr>
        <w:tblStyle w:val="GridTable1Light1"/>
        <w:tblW w:w="8640" w:type="dxa"/>
        <w:tblInd w:w="806" w:type="dxa"/>
        <w:tblLook w:val="04A0" w:firstRow="1" w:lastRow="0" w:firstColumn="1" w:lastColumn="0" w:noHBand="0" w:noVBand="1"/>
      </w:tblPr>
      <w:tblGrid>
        <w:gridCol w:w="1979"/>
        <w:gridCol w:w="6654"/>
        <w:gridCol w:w="7"/>
      </w:tblGrid>
      <w:tr w:rsidR="00EE39DC" w14:paraId="4CAA04A4" w14:textId="77777777" w:rsidTr="00EE39DC">
        <w:trPr>
          <w:cnfStyle w:val="100000000000" w:firstRow="1" w:lastRow="0" w:firstColumn="0" w:lastColumn="0" w:oddVBand="0" w:evenVBand="0" w:oddHBand="0" w:evenHBand="0" w:firstRowFirstColumn="0" w:firstRowLastColumn="0" w:lastRowFirstColumn="0" w:lastRowLastColumn="0"/>
          <w:cantSplit/>
          <w:trHeight w:val="312"/>
          <w:tblHeader/>
          <w:ins w:id="2759" w:author="Christi Kehres" w:date="2017-05-03T23:22:00Z"/>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B5AE3F" w14:textId="77777777" w:rsidR="00EE39DC" w:rsidRDefault="00EE39DC">
            <w:pPr>
              <w:jc w:val="both"/>
              <w:rPr>
                <w:ins w:id="2760" w:author="Christi Kehres" w:date="2017-05-03T23:22:00Z"/>
                <w:rFonts w:ascii="Calibri" w:hAnsi="Calibri" w:cstheme="minorBidi"/>
                <w:color w:val="333333"/>
                <w:kern w:val="0"/>
                <w:szCs w:val="22"/>
              </w:rPr>
            </w:pPr>
            <w:ins w:id="2761" w:author="Christi Kehres" w:date="2017-05-03T23:22:00Z">
              <w:r>
                <w:rPr>
                  <w:rFonts w:cstheme="minorBidi"/>
                  <w:color w:val="333333"/>
                  <w:szCs w:val="22"/>
                  <w:lang w:val="en-GB"/>
                </w:rPr>
                <w:t>Name</w:t>
              </w:r>
            </w:ins>
          </w:p>
        </w:tc>
        <w:tc>
          <w:tcPr>
            <w:tcW w:w="6661"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EA757C" w14:textId="409DBEE0" w:rsidR="00EE39DC" w:rsidRDefault="00837537">
            <w:pPr>
              <w:jc w:val="both"/>
              <w:cnfStyle w:val="100000000000" w:firstRow="1" w:lastRow="0" w:firstColumn="0" w:lastColumn="0" w:oddVBand="0" w:evenVBand="0" w:oddHBand="0" w:evenHBand="0" w:firstRowFirstColumn="0" w:firstRowLastColumn="0" w:lastRowFirstColumn="0" w:lastRowLastColumn="0"/>
              <w:rPr>
                <w:ins w:id="2762" w:author="Christi Kehres" w:date="2017-05-03T23:22:00Z"/>
                <w:rFonts w:cstheme="minorBidi"/>
                <w:color w:val="333333"/>
                <w:szCs w:val="22"/>
              </w:rPr>
            </w:pPr>
            <w:r w:rsidRPr="00837537">
              <w:rPr>
                <w:rFonts w:cstheme="minorBidi"/>
                <w:color w:val="333333"/>
                <w:szCs w:val="22"/>
              </w:rPr>
              <w:t>TFL BR- make can resolve? field mandatory on it's active stage</w:t>
            </w:r>
          </w:p>
        </w:tc>
      </w:tr>
      <w:tr w:rsidR="00EE39DC" w14:paraId="06940B34" w14:textId="77777777" w:rsidTr="00EE39DC">
        <w:trPr>
          <w:gridAfter w:val="1"/>
          <w:wAfter w:w="7" w:type="dxa"/>
          <w:trHeight w:val="312"/>
          <w:ins w:id="2763" w:author="Christi Kehres" w:date="2017-05-03T23:22:00Z"/>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180E551" w14:textId="77777777" w:rsidR="00EE39DC" w:rsidRDefault="00EE39DC">
            <w:pPr>
              <w:jc w:val="both"/>
              <w:rPr>
                <w:ins w:id="2764" w:author="Christi Kehres" w:date="2017-05-03T23:22:00Z"/>
                <w:b w:val="0"/>
                <w:color w:val="333333"/>
              </w:rPr>
            </w:pPr>
            <w:ins w:id="2765" w:author="Christi Kehres" w:date="2017-05-03T23:22:00Z">
              <w:r>
                <w:rPr>
                  <w:color w:val="333333"/>
                  <w:lang w:val="en-GB" w:eastAsia="en-GB"/>
                </w:rPr>
                <w:t>Condition</w:t>
              </w:r>
            </w:ins>
          </w:p>
        </w:tc>
        <w:tc>
          <w:tcPr>
            <w:tcW w:w="6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38EA10D2" w14:textId="32236051" w:rsidR="00EE39DC" w:rsidRDefault="00837537">
            <w:pPr>
              <w:jc w:val="both"/>
              <w:cnfStyle w:val="000000000000" w:firstRow="0" w:lastRow="0" w:firstColumn="0" w:lastColumn="0" w:oddVBand="0" w:evenVBand="0" w:oddHBand="0" w:evenHBand="0" w:firstRowFirstColumn="0" w:firstRowLastColumn="0" w:lastRowFirstColumn="0" w:lastRowLastColumn="0"/>
              <w:rPr>
                <w:ins w:id="2766" w:author="Christi Kehres" w:date="2017-05-03T23:22:00Z"/>
                <w:color w:val="333333"/>
              </w:rPr>
            </w:pPr>
            <w:r>
              <w:rPr>
                <w:color w:val="333333"/>
              </w:rPr>
              <w:t xml:space="preserve">If active stage is “Resolve” </w:t>
            </w:r>
          </w:p>
        </w:tc>
      </w:tr>
      <w:tr w:rsidR="00EE39DC" w14:paraId="06DE6C3B" w14:textId="77777777" w:rsidTr="00EE39DC">
        <w:trPr>
          <w:gridAfter w:val="1"/>
          <w:wAfter w:w="7" w:type="dxa"/>
          <w:trHeight w:val="300"/>
          <w:ins w:id="2767" w:author="Christi Kehres" w:date="2017-05-03T23:22:00Z"/>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787E853B" w14:textId="77777777" w:rsidR="00EE39DC" w:rsidRDefault="00EE39DC">
            <w:pPr>
              <w:jc w:val="both"/>
              <w:rPr>
                <w:ins w:id="2768" w:author="Christi Kehres" w:date="2017-05-03T23:22:00Z"/>
                <w:b w:val="0"/>
                <w:color w:val="333333"/>
              </w:rPr>
            </w:pPr>
            <w:ins w:id="2769" w:author="Christi Kehres" w:date="2017-05-03T23:22:00Z">
              <w:r>
                <w:rPr>
                  <w:color w:val="333333"/>
                  <w:lang w:val="en-GB" w:eastAsia="en-GB"/>
                </w:rPr>
                <w:t>Action</w:t>
              </w:r>
            </w:ins>
          </w:p>
        </w:tc>
        <w:tc>
          <w:tcPr>
            <w:tcW w:w="6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Mar>
              <w:top w:w="0" w:type="dxa"/>
              <w:left w:w="115" w:type="dxa"/>
              <w:bottom w:w="0" w:type="dxa"/>
              <w:right w:w="115" w:type="dxa"/>
            </w:tcMar>
            <w:hideMark/>
          </w:tcPr>
          <w:p w14:paraId="6D7D9C34" w14:textId="6EB4DDC9" w:rsidR="00EE39DC" w:rsidRDefault="00837537">
            <w:pPr>
              <w:jc w:val="both"/>
              <w:cnfStyle w:val="000000000000" w:firstRow="0" w:lastRow="0" w:firstColumn="0" w:lastColumn="0" w:oddVBand="0" w:evenVBand="0" w:oddHBand="0" w:evenHBand="0" w:firstRowFirstColumn="0" w:firstRowLastColumn="0" w:lastRowFirstColumn="0" w:lastRowLastColumn="0"/>
              <w:rPr>
                <w:ins w:id="2770" w:author="Christi Kehres" w:date="2017-05-03T23:22:00Z"/>
                <w:color w:val="333333"/>
              </w:rPr>
            </w:pPr>
            <w:r>
              <w:rPr>
                <w:color w:val="333333"/>
              </w:rPr>
              <w:t>Make “Can Resolve?” Field Mandatory</w:t>
            </w:r>
          </w:p>
        </w:tc>
      </w:tr>
    </w:tbl>
    <w:p w14:paraId="76F148FB" w14:textId="6913EE60" w:rsidR="00EE39DC" w:rsidRDefault="00EE39DC">
      <w:pPr>
        <w:pStyle w:val="Heading3"/>
        <w:keepLines/>
        <w:numPr>
          <w:ilvl w:val="3"/>
          <w:numId w:val="14"/>
        </w:numPr>
        <w:spacing w:before="200" w:line="276" w:lineRule="auto"/>
        <w:rPr>
          <w:ins w:id="2771" w:author="Christi Kehres" w:date="2017-05-03T23:23:00Z"/>
        </w:rPr>
        <w:pPrChange w:id="2772" w:author="Christi Kehres" w:date="2017-05-03T23:23:00Z">
          <w:pPr>
            <w:pStyle w:val="Heading1"/>
          </w:pPr>
        </w:pPrChange>
      </w:pPr>
      <w:bookmarkStart w:id="2773" w:name="_Toc481620290"/>
      <w:ins w:id="2774" w:author="Christi Kehres" w:date="2017-05-03T23:23:00Z">
        <w:r>
          <w:t>Web Resources</w:t>
        </w:r>
        <w:bookmarkEnd w:id="2773"/>
      </w:ins>
    </w:p>
    <w:p w14:paraId="7B88CD79" w14:textId="77777777" w:rsidR="007C06A7" w:rsidRPr="002722DA" w:rsidRDefault="007C06A7" w:rsidP="007C06A7">
      <w:pPr>
        <w:pStyle w:val="ListParagraph"/>
        <w:numPr>
          <w:ilvl w:val="0"/>
          <w:numId w:val="54"/>
        </w:numPr>
        <w:rPr>
          <w:iCs/>
        </w:rPr>
      </w:pPr>
      <w:r w:rsidRPr="002722DA">
        <w:rPr>
          <w:iCs/>
        </w:rPr>
        <w:t>I have build JS script for Case Entity included:</w:t>
      </w:r>
    </w:p>
    <w:p w14:paraId="5648E616" w14:textId="33DFF685" w:rsidR="007C06A7" w:rsidRPr="002722DA" w:rsidRDefault="007C06A7" w:rsidP="007C06A7">
      <w:pPr>
        <w:pStyle w:val="ListParagraph"/>
        <w:numPr>
          <w:ilvl w:val="1"/>
          <w:numId w:val="54"/>
        </w:numPr>
        <w:rPr>
          <w:iCs/>
        </w:rPr>
      </w:pPr>
      <w:r w:rsidRPr="002722DA">
        <w:rPr>
          <w:b/>
          <w:bCs/>
          <w:iCs/>
        </w:rPr>
        <w:t>CheckManagerLogged()</w:t>
      </w:r>
      <w:r w:rsidRPr="002722DA">
        <w:rPr>
          <w:iCs/>
        </w:rPr>
        <w:t xml:space="preserve"> : Check if the logged in user is Admin/Manager then updating a field called is Manager? This </w:t>
      </w:r>
      <w:r w:rsidR="002722DA" w:rsidRPr="002722DA">
        <w:rPr>
          <w:iCs/>
        </w:rPr>
        <w:t>allows</w:t>
      </w:r>
      <w:r w:rsidRPr="002722DA">
        <w:rPr>
          <w:iCs/>
        </w:rPr>
        <w:t xml:space="preserve"> my track who logged in and take decision on show/hide fields and buttons</w:t>
      </w:r>
    </w:p>
    <w:p w14:paraId="4400E6D2" w14:textId="4A6994B5" w:rsidR="00EE39DC" w:rsidRPr="002722DA" w:rsidRDefault="002722DA">
      <w:pPr>
        <w:pStyle w:val="ListParagraph"/>
        <w:numPr>
          <w:ilvl w:val="1"/>
          <w:numId w:val="54"/>
        </w:numPr>
        <w:rPr>
          <w:ins w:id="2775" w:author="Christi Kehres" w:date="2017-05-03T23:23:00Z"/>
          <w:iCs/>
        </w:rPr>
        <w:pPrChange w:id="2776" w:author="Christi Kehres" w:date="2017-05-03T23:23:00Z">
          <w:pPr>
            <w:pStyle w:val="Heading1"/>
          </w:pPr>
        </w:pPrChange>
      </w:pPr>
      <w:r w:rsidRPr="002722DA">
        <w:rPr>
          <w:b/>
          <w:bCs/>
          <w:iCs/>
        </w:rPr>
        <w:t>CallCustomPage()</w:t>
      </w:r>
      <w:r w:rsidR="007C06A7" w:rsidRPr="002722DA">
        <w:rPr>
          <w:b/>
          <w:bCs/>
          <w:iCs/>
        </w:rPr>
        <w:t>:</w:t>
      </w:r>
      <w:r w:rsidR="007C06A7" w:rsidRPr="002722DA">
        <w:rPr>
          <w:iCs/>
        </w:rPr>
        <w:t xml:space="preserve"> </w:t>
      </w:r>
      <w:r>
        <w:rPr>
          <w:iCs/>
        </w:rPr>
        <w:t>M</w:t>
      </w:r>
      <w:r w:rsidRPr="002722DA">
        <w:rPr>
          <w:iCs/>
        </w:rPr>
        <w:t>ethod to call Custom Page which decide the reason for Creating Follow-Up</w:t>
      </w:r>
      <w:r w:rsidR="007C06A7" w:rsidRPr="002722DA">
        <w:rPr>
          <w:iCs/>
        </w:rPr>
        <w:br/>
      </w:r>
      <w:ins w:id="2777" w:author="Christi Kehres" w:date="2017-05-03T23:23:00Z">
        <w:r w:rsidR="00EE39DC" w:rsidRPr="002722DA">
          <w:rPr>
            <w:iCs/>
            <w:rPrChange w:id="2778" w:author="Christi Kehres" w:date="2017-05-03T23:23:00Z">
              <w:rPr>
                <w:b w:val="0"/>
                <w:bCs w:val="0"/>
                <w:smallCaps w:val="0"/>
              </w:rPr>
            </w:rPrChange>
          </w:rPr>
          <w:t>.</w:t>
        </w:r>
      </w:ins>
    </w:p>
    <w:p w14:paraId="768D5845" w14:textId="5DC1EFB3" w:rsidR="00EE39DC" w:rsidRDefault="00EE39DC">
      <w:pPr>
        <w:pStyle w:val="Heading3"/>
        <w:keepLines/>
        <w:numPr>
          <w:ilvl w:val="3"/>
          <w:numId w:val="14"/>
        </w:numPr>
        <w:spacing w:before="200" w:line="276" w:lineRule="auto"/>
        <w:rPr>
          <w:ins w:id="2779" w:author="Christi Kehres" w:date="2017-05-03T23:30:00Z"/>
        </w:rPr>
        <w:pPrChange w:id="2780" w:author="Christi Kehres" w:date="2017-05-03T23:23:00Z">
          <w:pPr>
            <w:pStyle w:val="Heading1"/>
          </w:pPr>
        </w:pPrChange>
      </w:pPr>
      <w:bookmarkStart w:id="2781" w:name="_Toc481620291"/>
      <w:ins w:id="2782" w:author="Christi Kehres" w:date="2017-05-03T23:23:00Z">
        <w:r>
          <w:t>Advanced Customizations</w:t>
        </w:r>
      </w:ins>
      <w:bookmarkEnd w:id="2781"/>
    </w:p>
    <w:p w14:paraId="74158376" w14:textId="6FDED6AC" w:rsidR="008B63C7" w:rsidRDefault="008B63C7">
      <w:pPr>
        <w:rPr>
          <w:ins w:id="2783" w:author="Christi Kehres" w:date="2017-05-03T23:30:00Z"/>
        </w:rPr>
        <w:pPrChange w:id="2784" w:author="Christi Kehres" w:date="2017-05-03T23:30:00Z">
          <w:pPr>
            <w:pStyle w:val="Heading1"/>
          </w:pPr>
        </w:pPrChange>
      </w:pPr>
      <w:ins w:id="2785" w:author="Christi Kehres" w:date="2017-05-03T23:30:00Z">
        <w:r>
          <w:t>Advanced</w:t>
        </w:r>
        <w:r>
          <w:rPr>
            <w:b/>
          </w:rPr>
          <w:t xml:space="preserve"> </w:t>
        </w:r>
        <w:r>
          <w:t>Customizations include</w:t>
        </w:r>
        <w:r>
          <w:rPr>
            <w:b/>
          </w:rPr>
          <w:t xml:space="preserve"> </w:t>
        </w:r>
        <w:r>
          <w:t>ribbon customizations, visibility rules, actions performed, site map changes, etc.</w:t>
        </w:r>
      </w:ins>
    </w:p>
    <w:p w14:paraId="03143AA3" w14:textId="77777777" w:rsidR="008B63C7" w:rsidRPr="002E78F0" w:rsidRDefault="008B63C7">
      <w:pPr>
        <w:rPr>
          <w:ins w:id="2786" w:author="Christi Kehres" w:date="2017-05-03T23:23:00Z"/>
        </w:rPr>
        <w:pPrChange w:id="2787" w:author="Christi Kehres" w:date="2017-05-03T23:30:00Z">
          <w:pPr>
            <w:pStyle w:val="Heading1"/>
          </w:pPr>
        </w:pPrChange>
      </w:pPr>
    </w:p>
    <w:tbl>
      <w:tblPr>
        <w:tblStyle w:val="GridTable1Light1"/>
        <w:tblW w:w="8640" w:type="dxa"/>
        <w:tblInd w:w="806" w:type="dxa"/>
        <w:tblLook w:val="04A0" w:firstRow="1" w:lastRow="0" w:firstColumn="1" w:lastColumn="0" w:noHBand="0" w:noVBand="1"/>
      </w:tblPr>
      <w:tblGrid>
        <w:gridCol w:w="1980"/>
        <w:gridCol w:w="6660"/>
      </w:tblGrid>
      <w:tr w:rsidR="00EE39DC" w14:paraId="4E4A0D10" w14:textId="77777777" w:rsidTr="00EE39DC">
        <w:trPr>
          <w:cnfStyle w:val="100000000000" w:firstRow="1" w:lastRow="0" w:firstColumn="0" w:lastColumn="0" w:oddVBand="0" w:evenVBand="0" w:oddHBand="0" w:evenHBand="0" w:firstRowFirstColumn="0" w:firstRowLastColumn="0" w:lastRowFirstColumn="0" w:lastRowLastColumn="0"/>
          <w:cantSplit/>
          <w:trHeight w:val="312"/>
          <w:tblHeader/>
          <w:ins w:id="2788" w:author="Christi Kehres" w:date="2017-05-03T23:23:00Z"/>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875591" w14:textId="77777777" w:rsidR="00EE39DC" w:rsidRDefault="00EE39DC">
            <w:pPr>
              <w:jc w:val="both"/>
              <w:rPr>
                <w:ins w:id="2789" w:author="Christi Kehres" w:date="2017-05-03T23:23:00Z"/>
                <w:rFonts w:ascii="Calibri" w:hAnsi="Calibri" w:cstheme="minorBidi"/>
                <w:color w:val="333333"/>
                <w:kern w:val="0"/>
                <w:szCs w:val="22"/>
              </w:rPr>
            </w:pPr>
            <w:ins w:id="2790" w:author="Christi Kehres" w:date="2017-05-03T23:23:00Z">
              <w:r>
                <w:rPr>
                  <w:rFonts w:cstheme="minorBidi"/>
                  <w:color w:val="333333"/>
                  <w:szCs w:val="22"/>
                  <w:lang w:val="en-GB"/>
                </w:rPr>
                <w:t>Name</w:t>
              </w:r>
            </w:ins>
          </w:p>
        </w:tc>
        <w:tc>
          <w:tcPr>
            <w:tcW w:w="66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EA584C" w14:textId="7339E428" w:rsidR="00EE39DC" w:rsidRDefault="00EE39DC">
            <w:pPr>
              <w:jc w:val="both"/>
              <w:cnfStyle w:val="100000000000" w:firstRow="1" w:lastRow="0" w:firstColumn="0" w:lastColumn="0" w:oddVBand="0" w:evenVBand="0" w:oddHBand="0" w:evenHBand="0" w:firstRowFirstColumn="0" w:firstRowLastColumn="0" w:lastRowFirstColumn="0" w:lastRowLastColumn="0"/>
              <w:rPr>
                <w:ins w:id="2791" w:author="Christi Kehres" w:date="2017-05-03T23:23:00Z"/>
                <w:rFonts w:cstheme="minorBidi"/>
                <w:color w:val="333333"/>
                <w:szCs w:val="22"/>
              </w:rPr>
            </w:pPr>
            <w:ins w:id="2792" w:author="Christi Kehres" w:date="2017-05-03T23:23:00Z">
              <w:r>
                <w:rPr>
                  <w:rFonts w:cstheme="minorBidi"/>
                  <w:color w:val="333333"/>
                  <w:szCs w:val="22"/>
                </w:rPr>
                <w:t xml:space="preserve">Ribbon: </w:t>
              </w:r>
            </w:ins>
            <w:r w:rsidR="002722DA">
              <w:rPr>
                <w:rFonts w:cstheme="minorBidi"/>
                <w:color w:val="333333"/>
                <w:szCs w:val="22"/>
              </w:rPr>
              <w:t>Make Custom Button Called “Follow-Up”</w:t>
            </w:r>
          </w:p>
        </w:tc>
      </w:tr>
      <w:tr w:rsidR="00EE39DC" w14:paraId="577E418E" w14:textId="77777777" w:rsidTr="00EE39DC">
        <w:trPr>
          <w:trHeight w:val="312"/>
          <w:ins w:id="2793" w:author="Christi Kehres" w:date="2017-05-03T23:23:00Z"/>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E3F429" w14:textId="77777777" w:rsidR="00EE39DC" w:rsidRDefault="00EE39DC">
            <w:pPr>
              <w:jc w:val="both"/>
              <w:rPr>
                <w:ins w:id="2794" w:author="Christi Kehres" w:date="2017-05-03T23:23:00Z"/>
                <w:b w:val="0"/>
                <w:color w:val="333333"/>
                <w:lang w:val="en-GB" w:eastAsia="en-GB"/>
              </w:rPr>
            </w:pPr>
            <w:ins w:id="2795" w:author="Christi Kehres" w:date="2017-05-03T23:23:00Z">
              <w:r>
                <w:rPr>
                  <w:color w:val="333333"/>
                  <w:lang w:val="en-GB" w:eastAsia="en-GB"/>
                </w:rPr>
                <w:t>Label</w:t>
              </w:r>
            </w:ins>
          </w:p>
        </w:tc>
        <w:tc>
          <w:tcPr>
            <w:tcW w:w="66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1A781A" w14:textId="1168E883" w:rsidR="00EE39DC" w:rsidRDefault="002722DA">
            <w:pPr>
              <w:jc w:val="both"/>
              <w:cnfStyle w:val="000000000000" w:firstRow="0" w:lastRow="0" w:firstColumn="0" w:lastColumn="0" w:oddVBand="0" w:evenVBand="0" w:oddHBand="0" w:evenHBand="0" w:firstRowFirstColumn="0" w:firstRowLastColumn="0" w:lastRowFirstColumn="0" w:lastRowLastColumn="0"/>
              <w:rPr>
                <w:ins w:id="2796" w:author="Christi Kehres" w:date="2017-05-03T23:23:00Z"/>
                <w:color w:val="333333"/>
              </w:rPr>
            </w:pPr>
            <w:r>
              <w:rPr>
                <w:color w:val="333333"/>
              </w:rPr>
              <w:t>Follow-Up</w:t>
            </w:r>
          </w:p>
        </w:tc>
      </w:tr>
      <w:tr w:rsidR="00EE39DC" w14:paraId="608E1D39" w14:textId="77777777" w:rsidTr="00EE39DC">
        <w:trPr>
          <w:trHeight w:val="312"/>
          <w:ins w:id="2797" w:author="Christi Kehres" w:date="2017-05-03T23:23:00Z"/>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A5C2B3" w14:textId="77777777" w:rsidR="00EE39DC" w:rsidRDefault="00EE39DC">
            <w:pPr>
              <w:jc w:val="both"/>
              <w:rPr>
                <w:ins w:id="2798" w:author="Christi Kehres" w:date="2017-05-03T23:23:00Z"/>
                <w:b w:val="0"/>
                <w:color w:val="333333"/>
                <w:lang w:val="en-GB" w:eastAsia="en-GB"/>
              </w:rPr>
            </w:pPr>
            <w:ins w:id="2799" w:author="Christi Kehres" w:date="2017-05-03T23:23:00Z">
              <w:r>
                <w:rPr>
                  <w:color w:val="333333"/>
                  <w:lang w:val="en-GB" w:eastAsia="en-GB"/>
                </w:rPr>
                <w:t>Visible Rule</w:t>
              </w:r>
            </w:ins>
          </w:p>
        </w:tc>
        <w:tc>
          <w:tcPr>
            <w:tcW w:w="66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2B05E5" w14:textId="25140758" w:rsidR="00EE39DC" w:rsidRDefault="002722DA">
            <w:pPr>
              <w:jc w:val="both"/>
              <w:cnfStyle w:val="000000000000" w:firstRow="0" w:lastRow="0" w:firstColumn="0" w:lastColumn="0" w:oddVBand="0" w:evenVBand="0" w:oddHBand="0" w:evenHBand="0" w:firstRowFirstColumn="0" w:firstRowLastColumn="0" w:lastRowFirstColumn="0" w:lastRowLastColumn="0"/>
              <w:rPr>
                <w:ins w:id="2800" w:author="Christi Kehres" w:date="2017-05-03T23:23:00Z"/>
                <w:color w:val="333333"/>
              </w:rPr>
            </w:pPr>
            <w:r>
              <w:rPr>
                <w:color w:val="333333"/>
              </w:rPr>
              <w:t xml:space="preserve">Visible when loggen in user is Manager/Admin and ‘is Confedential’ field is </w:t>
            </w:r>
            <w:r w:rsidRPr="002722DA">
              <w:rPr>
                <w:b/>
                <w:bCs/>
                <w:color w:val="333333"/>
                <w:u w:val="single"/>
              </w:rPr>
              <w:t>yes</w:t>
            </w:r>
            <w:r>
              <w:rPr>
                <w:color w:val="333333"/>
              </w:rPr>
              <w:t xml:space="preserve"> or ‘Can Resolve’ field is </w:t>
            </w:r>
            <w:r w:rsidRPr="002722DA">
              <w:rPr>
                <w:b/>
                <w:bCs/>
                <w:color w:val="333333"/>
                <w:u w:val="single"/>
              </w:rPr>
              <w:t>No</w:t>
            </w:r>
          </w:p>
        </w:tc>
      </w:tr>
      <w:tr w:rsidR="00EE39DC" w14:paraId="520D055D" w14:textId="77777777" w:rsidTr="00EE39DC">
        <w:trPr>
          <w:trHeight w:val="300"/>
          <w:ins w:id="2801" w:author="Christi Kehres" w:date="2017-05-03T23:23:00Z"/>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03F770" w14:textId="77777777" w:rsidR="00EE39DC" w:rsidRDefault="00EE39DC">
            <w:pPr>
              <w:jc w:val="both"/>
              <w:rPr>
                <w:ins w:id="2802" w:author="Christi Kehres" w:date="2017-05-03T23:23:00Z"/>
                <w:b w:val="0"/>
                <w:color w:val="333333"/>
              </w:rPr>
            </w:pPr>
            <w:ins w:id="2803" w:author="Christi Kehres" w:date="2017-05-03T23:23:00Z">
              <w:r>
                <w:rPr>
                  <w:color w:val="333333"/>
                  <w:lang w:val="en-GB" w:eastAsia="en-GB"/>
                </w:rPr>
                <w:t>Action</w:t>
              </w:r>
            </w:ins>
          </w:p>
        </w:tc>
        <w:tc>
          <w:tcPr>
            <w:tcW w:w="66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385475" w14:textId="695F777A" w:rsidR="00EE39DC" w:rsidRDefault="002722DA">
            <w:pPr>
              <w:jc w:val="both"/>
              <w:cnfStyle w:val="000000000000" w:firstRow="0" w:lastRow="0" w:firstColumn="0" w:lastColumn="0" w:oddVBand="0" w:evenVBand="0" w:oddHBand="0" w:evenHBand="0" w:firstRowFirstColumn="0" w:firstRowLastColumn="0" w:lastRowFirstColumn="0" w:lastRowLastColumn="0"/>
              <w:rPr>
                <w:ins w:id="2804" w:author="Christi Kehres" w:date="2017-05-03T23:23:00Z"/>
                <w:szCs w:val="24"/>
              </w:rPr>
            </w:pPr>
            <w:r>
              <w:rPr>
                <w:szCs w:val="24"/>
              </w:rPr>
              <w:t>Show/Hide</w:t>
            </w:r>
          </w:p>
        </w:tc>
      </w:tr>
    </w:tbl>
    <w:p w14:paraId="71A69E19" w14:textId="6CC027D3" w:rsidR="00EE39DC" w:rsidRDefault="00EE39DC" w:rsidP="002722DA"/>
    <w:p w14:paraId="22C4C79C" w14:textId="1D32D357" w:rsidR="002722DA" w:rsidRDefault="002722DA" w:rsidP="002722DA"/>
    <w:p w14:paraId="41E265EB" w14:textId="77777777" w:rsidR="002722DA" w:rsidRDefault="002722DA">
      <w:pPr>
        <w:rPr>
          <w:ins w:id="2805" w:author="Christi Kehres" w:date="2017-05-03T23:24:00Z"/>
        </w:rPr>
        <w:pPrChange w:id="2806" w:author="Christi Kehres" w:date="2017-05-03T23:23:00Z">
          <w:pPr>
            <w:pStyle w:val="Heading1"/>
          </w:pPr>
        </w:pPrChange>
      </w:pPr>
    </w:p>
    <w:p w14:paraId="2EB5580F" w14:textId="51527E67" w:rsidR="00167B53" w:rsidRDefault="00167B53" w:rsidP="007424E9">
      <w:pPr>
        <w:pStyle w:val="Heading3"/>
        <w:keepLines/>
        <w:numPr>
          <w:ilvl w:val="3"/>
          <w:numId w:val="14"/>
        </w:numPr>
        <w:spacing w:before="200" w:line="276" w:lineRule="auto"/>
      </w:pPr>
      <w:bookmarkStart w:id="2807" w:name="_Toc481620292"/>
      <w:r>
        <w:lastRenderedPageBreak/>
        <w:t>Dashboards</w:t>
      </w:r>
    </w:p>
    <w:p w14:paraId="64C81061" w14:textId="15D8FBC5" w:rsidR="00167B53" w:rsidRPr="00167B53" w:rsidRDefault="00167B53" w:rsidP="00167B53">
      <w:pPr>
        <w:pStyle w:val="NormalText-Indent2"/>
      </w:pPr>
      <w:r>
        <w:t>We are using OOB Dashboards for Active cases, Resolved Cases to track the progress.</w:t>
      </w:r>
      <w:r>
        <w:br/>
      </w:r>
      <w:r>
        <w:rPr>
          <w:noProof/>
        </w:rPr>
        <w:drawing>
          <wp:inline distT="0" distB="0" distL="0" distR="0" wp14:anchorId="403F5EE7" wp14:editId="2ADFB0F6">
            <wp:extent cx="6646545" cy="34632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6545" cy="3463290"/>
                    </a:xfrm>
                    <a:prstGeom prst="rect">
                      <a:avLst/>
                    </a:prstGeom>
                  </pic:spPr>
                </pic:pic>
              </a:graphicData>
            </a:graphic>
          </wp:inline>
        </w:drawing>
      </w:r>
    </w:p>
    <w:p w14:paraId="2F5ABFDF" w14:textId="48BA50AA" w:rsidR="00547553" w:rsidRDefault="00547553" w:rsidP="007424E9">
      <w:pPr>
        <w:pStyle w:val="Heading3"/>
        <w:keepLines/>
        <w:numPr>
          <w:ilvl w:val="3"/>
          <w:numId w:val="14"/>
        </w:numPr>
        <w:spacing w:before="200" w:line="276" w:lineRule="auto"/>
      </w:pPr>
      <w:r>
        <w:t>Duplicate Detection Rule</w:t>
      </w:r>
    </w:p>
    <w:p w14:paraId="358FEA84" w14:textId="1FFF4FF1" w:rsidR="00547553" w:rsidRDefault="00547553" w:rsidP="00547553">
      <w:pPr>
        <w:pStyle w:val="NormalText-Indent2"/>
      </w:pPr>
      <w:r>
        <w:t>I have made a duplicate detection rule on contact entity on ‘Email’ field, in case Agent tried to create a contact for case and he/she already exists detection rule will be applied</w:t>
      </w:r>
    </w:p>
    <w:p w14:paraId="20AA84EE" w14:textId="77777777" w:rsidR="00167B53" w:rsidRPr="00547553" w:rsidRDefault="00167B53" w:rsidP="00547553">
      <w:pPr>
        <w:pStyle w:val="NormalText-Indent2"/>
      </w:pPr>
    </w:p>
    <w:p w14:paraId="1F427CF7" w14:textId="62714B18" w:rsidR="007424E9" w:rsidRDefault="007424E9" w:rsidP="007424E9">
      <w:pPr>
        <w:pStyle w:val="Heading3"/>
        <w:keepLines/>
        <w:numPr>
          <w:ilvl w:val="3"/>
          <w:numId w:val="14"/>
        </w:numPr>
        <w:spacing w:before="200" w:line="276" w:lineRule="auto"/>
      </w:pPr>
      <w:r>
        <w:t>Service Level Agreement (SLA)</w:t>
      </w:r>
    </w:p>
    <w:p w14:paraId="54BC4268" w14:textId="752AA76E" w:rsidR="007424E9" w:rsidRDefault="008D43FF" w:rsidP="007424E9">
      <w:pPr>
        <w:pStyle w:val="NormalText-Indent2"/>
      </w:pPr>
      <w:r>
        <w:t>I have Created SLA on ‘Priority’ Field to decide expected time to close the case based on priority options</w:t>
      </w:r>
    </w:p>
    <w:p w14:paraId="00660E37" w14:textId="2CBA9E3C" w:rsidR="008D43FF" w:rsidRDefault="008D43FF" w:rsidP="007424E9">
      <w:pPr>
        <w:pStyle w:val="NormalText-Indent2"/>
      </w:pPr>
      <w:r>
        <w:t>SLA Item:</w:t>
      </w:r>
    </w:p>
    <w:p w14:paraId="0E552EA7" w14:textId="136F4A92" w:rsidR="008D43FF" w:rsidRDefault="008D43FF" w:rsidP="008D43FF">
      <w:pPr>
        <w:pStyle w:val="NormalText-Indent2"/>
        <w:numPr>
          <w:ilvl w:val="0"/>
          <w:numId w:val="55"/>
        </w:numPr>
      </w:pPr>
      <w:r>
        <w:t>High Priority: Expected time to expire is 2 hours and 1 hour to warning</w:t>
      </w:r>
    </w:p>
    <w:p w14:paraId="2F8C7B9C" w14:textId="4632959A" w:rsidR="008D43FF" w:rsidRDefault="008D43FF" w:rsidP="008D43FF">
      <w:pPr>
        <w:pStyle w:val="NormalText-Indent2"/>
        <w:numPr>
          <w:ilvl w:val="1"/>
          <w:numId w:val="55"/>
        </w:numPr>
      </w:pPr>
      <w:r>
        <w:t xml:space="preserve">Success </w:t>
      </w:r>
      <w:r w:rsidR="001B697D">
        <w:t>condition:</w:t>
      </w:r>
      <w:r>
        <w:t xml:space="preserve"> Status is Resolved</w:t>
      </w:r>
    </w:p>
    <w:p w14:paraId="6C9378ED" w14:textId="176FDC2F" w:rsidR="008D43FF" w:rsidRDefault="008D43FF" w:rsidP="008D43FF">
      <w:pPr>
        <w:pStyle w:val="NormalText-Indent2"/>
        <w:numPr>
          <w:ilvl w:val="1"/>
          <w:numId w:val="55"/>
        </w:numPr>
      </w:pPr>
      <w:r>
        <w:t>Configuration action: Create Power Automate flow to send email to customer when case is resolved successfully</w:t>
      </w:r>
    </w:p>
    <w:p w14:paraId="6BF7E1BF" w14:textId="5AC533A1" w:rsidR="008D43FF" w:rsidRDefault="008D43FF" w:rsidP="008D43FF">
      <w:pPr>
        <w:pStyle w:val="NormalText-Indent2"/>
        <w:numPr>
          <w:ilvl w:val="0"/>
          <w:numId w:val="55"/>
        </w:numPr>
      </w:pPr>
      <w:r>
        <w:t xml:space="preserve">Normal Priority: Expected time to expire is 4 hours and 2 </w:t>
      </w:r>
      <w:r w:rsidR="001B697D">
        <w:t>hours</w:t>
      </w:r>
      <w:r>
        <w:t xml:space="preserve"> to warning</w:t>
      </w:r>
    </w:p>
    <w:p w14:paraId="1F9C4B82" w14:textId="37906F29" w:rsidR="008D43FF" w:rsidRDefault="008D43FF" w:rsidP="008D43FF">
      <w:pPr>
        <w:pStyle w:val="NormalText-Indent2"/>
        <w:numPr>
          <w:ilvl w:val="1"/>
          <w:numId w:val="55"/>
        </w:numPr>
      </w:pPr>
      <w:r>
        <w:t xml:space="preserve">Success </w:t>
      </w:r>
      <w:r w:rsidR="001B697D">
        <w:t>condition:</w:t>
      </w:r>
      <w:r>
        <w:t xml:space="preserve"> Status is Resolved</w:t>
      </w:r>
    </w:p>
    <w:p w14:paraId="4A097C17" w14:textId="77777777" w:rsidR="008D43FF" w:rsidRPr="007424E9" w:rsidRDefault="008D43FF" w:rsidP="008D43FF">
      <w:pPr>
        <w:pStyle w:val="NormalText-Indent2"/>
        <w:numPr>
          <w:ilvl w:val="1"/>
          <w:numId w:val="55"/>
        </w:numPr>
      </w:pPr>
      <w:r>
        <w:t>Configuration action: Create Power Automate flow to send email to customer when case is resolved successfully</w:t>
      </w:r>
    </w:p>
    <w:p w14:paraId="0A1F1507" w14:textId="5785366E" w:rsidR="008D43FF" w:rsidRDefault="008D43FF" w:rsidP="008D43FF">
      <w:pPr>
        <w:pStyle w:val="NormalText-Indent2"/>
        <w:numPr>
          <w:ilvl w:val="0"/>
          <w:numId w:val="55"/>
        </w:numPr>
      </w:pPr>
      <w:r>
        <w:t xml:space="preserve">Low Priority: Expected time to expire is 8 hours and 4 </w:t>
      </w:r>
      <w:r w:rsidR="001B697D">
        <w:t>hours</w:t>
      </w:r>
      <w:r>
        <w:t xml:space="preserve"> to warning</w:t>
      </w:r>
    </w:p>
    <w:p w14:paraId="6576661D" w14:textId="3B4C9EB9" w:rsidR="008D43FF" w:rsidRDefault="008D43FF" w:rsidP="008D43FF">
      <w:pPr>
        <w:pStyle w:val="NormalText-Indent2"/>
        <w:numPr>
          <w:ilvl w:val="1"/>
          <w:numId w:val="55"/>
        </w:numPr>
      </w:pPr>
      <w:r>
        <w:t xml:space="preserve">Success </w:t>
      </w:r>
      <w:r w:rsidR="001B697D">
        <w:t>condition:</w:t>
      </w:r>
      <w:r>
        <w:t xml:space="preserve"> Status is Resolved</w:t>
      </w:r>
    </w:p>
    <w:p w14:paraId="0A3845B3" w14:textId="74DAFB37" w:rsidR="008D43FF" w:rsidRDefault="008D43FF" w:rsidP="008D43FF">
      <w:pPr>
        <w:pStyle w:val="NormalText-Indent2"/>
        <w:numPr>
          <w:ilvl w:val="1"/>
          <w:numId w:val="55"/>
        </w:numPr>
      </w:pPr>
      <w:r>
        <w:t>Configuration action: Create Power Automate flow to send email to customer when case is resolved successfully</w:t>
      </w:r>
    </w:p>
    <w:p w14:paraId="0FE4617F" w14:textId="477D09FF" w:rsidR="00547553" w:rsidRDefault="00547553" w:rsidP="00547553">
      <w:pPr>
        <w:pStyle w:val="NormalText-Indent2"/>
      </w:pPr>
    </w:p>
    <w:p w14:paraId="22F552B5" w14:textId="77777777" w:rsidR="00547553" w:rsidRPr="007424E9" w:rsidRDefault="00547553" w:rsidP="00547553">
      <w:pPr>
        <w:pStyle w:val="NormalText-Indent2"/>
      </w:pPr>
    </w:p>
    <w:p w14:paraId="395EB2F1" w14:textId="77777777" w:rsidR="008D43FF" w:rsidRPr="007424E9" w:rsidRDefault="008D43FF" w:rsidP="008D43FF">
      <w:pPr>
        <w:pStyle w:val="NormalText-Indent2"/>
        <w:ind w:left="1296"/>
      </w:pPr>
    </w:p>
    <w:p w14:paraId="655D2C5D" w14:textId="77777777" w:rsidR="007424E9" w:rsidRPr="007424E9" w:rsidRDefault="007424E9" w:rsidP="007424E9">
      <w:pPr>
        <w:pStyle w:val="NormalText-Indent2"/>
      </w:pPr>
    </w:p>
    <w:p w14:paraId="4D4776EC" w14:textId="248B9AD9" w:rsidR="007424E9" w:rsidRPr="007424E9" w:rsidDel="00185B6F" w:rsidRDefault="008B63C7" w:rsidP="008D43FF">
      <w:pPr>
        <w:pStyle w:val="NormalIndent"/>
        <w:ind w:left="720"/>
        <w:rPr>
          <w:ins w:id="2808" w:author="Christi Kehres" w:date="2017-05-03T23:38:00Z"/>
          <w:del w:id="2809" w:author="Tarek Hesham" w:date="2023-06-12T01:27:00Z"/>
        </w:rPr>
      </w:pPr>
      <w:bookmarkStart w:id="2810" w:name="_Toc481620293"/>
      <w:bookmarkEnd w:id="2807"/>
      <w:ins w:id="2811" w:author="Christi Kehres" w:date="2017-05-03T23:38:00Z">
        <w:del w:id="2812" w:author="Tarek Hesham" w:date="2023-06-12T01:27:00Z">
          <w:r w:rsidDel="00185B6F">
            <w:lastRenderedPageBreak/>
            <w:delText>Integrations (Customer engagement)</w:delText>
          </w:r>
          <w:bookmarkEnd w:id="2810"/>
        </w:del>
      </w:ins>
    </w:p>
    <w:p w14:paraId="0101DDAB" w14:textId="4D002277" w:rsidR="008B63C7" w:rsidDel="00185B6F" w:rsidRDefault="00443929">
      <w:pPr>
        <w:pStyle w:val="Heading3"/>
        <w:keepLines/>
        <w:spacing w:before="200" w:line="276" w:lineRule="auto"/>
        <w:ind w:left="360"/>
        <w:rPr>
          <w:ins w:id="2813" w:author="Christi Kehres" w:date="2017-05-03T23:39:00Z"/>
          <w:del w:id="2814" w:author="Tarek Hesham" w:date="2023-06-12T01:27:00Z"/>
        </w:rPr>
        <w:pPrChange w:id="2815" w:author="Christi Kehres" w:date="2017-05-03T23:39:00Z">
          <w:pPr>
            <w:pStyle w:val="Heading1"/>
          </w:pPr>
        </w:pPrChange>
      </w:pPr>
      <w:bookmarkStart w:id="2816" w:name="_Toc481620294"/>
      <w:ins w:id="2817" w:author="Christi Kehres" w:date="2017-05-04T00:11:00Z">
        <w:del w:id="2818" w:author="Tarek Hesham" w:date="2023-06-12T01:27:00Z">
          <w:r w:rsidDel="00185B6F">
            <w:delText>&lt;&gt;</w:delText>
          </w:r>
        </w:del>
      </w:ins>
      <w:ins w:id="2819" w:author="Christi Kehres" w:date="2017-05-03T23:38:00Z">
        <w:del w:id="2820" w:author="Tarek Hesham" w:date="2023-06-12T01:27:00Z">
          <w:r w:rsidR="008B63C7" w:rsidDel="00185B6F">
            <w:delText>-MIS Services Integration</w:delText>
          </w:r>
        </w:del>
      </w:ins>
      <w:bookmarkEnd w:id="2816"/>
    </w:p>
    <w:p w14:paraId="4DAD3CD0" w14:textId="15F857FB" w:rsidR="008B63C7" w:rsidDel="00185B6F" w:rsidRDefault="008B63C7">
      <w:pPr>
        <w:pStyle w:val="Heading3"/>
        <w:keepLines/>
        <w:spacing w:before="200" w:line="276" w:lineRule="auto"/>
        <w:ind w:left="360"/>
        <w:rPr>
          <w:ins w:id="2821" w:author="Christi Kehres" w:date="2017-05-03T23:39:00Z"/>
          <w:del w:id="2822" w:author="Tarek Hesham" w:date="2023-06-12T01:27:00Z"/>
        </w:rPr>
        <w:pPrChange w:id="2823" w:author="Christi Kehres" w:date="2017-05-03T23:39:00Z">
          <w:pPr>
            <w:pStyle w:val="Heading1"/>
          </w:pPr>
        </w:pPrChange>
      </w:pPr>
      <w:bookmarkStart w:id="2824" w:name="_Toc481620295"/>
      <w:ins w:id="2825" w:author="Christi Kehres" w:date="2017-05-03T23:39:00Z">
        <w:del w:id="2826" w:author="Tarek Hesham" w:date="2023-06-12T01:27:00Z">
          <w:r w:rsidDel="00185B6F">
            <w:delText>MIS Services Integration</w:delText>
          </w:r>
          <w:bookmarkEnd w:id="2824"/>
        </w:del>
      </w:ins>
    </w:p>
    <w:p w14:paraId="1CBDE8A0" w14:textId="7353E73D" w:rsidR="008B63C7" w:rsidDel="00185B6F" w:rsidRDefault="008B63C7">
      <w:pPr>
        <w:ind w:left="360"/>
        <w:rPr>
          <w:ins w:id="2827" w:author="Christi Kehres" w:date="2017-05-03T23:39:00Z"/>
          <w:del w:id="2828" w:author="Tarek Hesham" w:date="2023-06-12T01:27:00Z"/>
        </w:rPr>
        <w:pPrChange w:id="2829" w:author="Christi Kehres" w:date="2017-05-03T23:39:00Z">
          <w:pPr>
            <w:pStyle w:val="Heading1"/>
          </w:pPr>
        </w:pPrChange>
      </w:pPr>
    </w:p>
    <w:p w14:paraId="0D57D8F7" w14:textId="3EB34DEE" w:rsidR="008B63C7" w:rsidDel="00185B6F" w:rsidRDefault="008B63C7">
      <w:pPr>
        <w:pStyle w:val="Heading3"/>
        <w:keepLines/>
        <w:spacing w:before="200" w:line="276" w:lineRule="auto"/>
        <w:ind w:left="360"/>
        <w:rPr>
          <w:ins w:id="2830" w:author="Christi Kehres" w:date="2017-05-03T23:44:00Z"/>
          <w:del w:id="2831" w:author="Tarek Hesham" w:date="2023-06-12T01:27:00Z"/>
        </w:rPr>
        <w:pPrChange w:id="2832" w:author="Christi Kehres" w:date="2017-05-03T23:39:00Z">
          <w:pPr>
            <w:pStyle w:val="Heading1"/>
          </w:pPr>
        </w:pPrChange>
      </w:pPr>
      <w:bookmarkStart w:id="2833" w:name="_Toc481620296"/>
      <w:ins w:id="2834" w:author="Christi Kehres" w:date="2017-05-03T23:39:00Z">
        <w:del w:id="2835" w:author="Tarek Hesham" w:date="2023-06-12T01:27:00Z">
          <w:r w:rsidDel="00185B6F">
            <w:delText>Device Integration</w:delText>
          </w:r>
        </w:del>
      </w:ins>
      <w:bookmarkEnd w:id="2833"/>
    </w:p>
    <w:p w14:paraId="1BE36AA4" w14:textId="535AC305" w:rsidR="008B63C7" w:rsidDel="00185B6F" w:rsidRDefault="008B63C7">
      <w:pPr>
        <w:pStyle w:val="Heading3"/>
        <w:keepLines/>
        <w:spacing w:before="200" w:line="276" w:lineRule="auto"/>
        <w:ind w:left="360"/>
        <w:rPr>
          <w:ins w:id="2836" w:author="Christi Kehres" w:date="2017-05-03T23:44:00Z"/>
          <w:del w:id="2837" w:author="Tarek Hesham" w:date="2023-06-12T01:27:00Z"/>
        </w:rPr>
        <w:pPrChange w:id="2838" w:author="Christi Kehres" w:date="2017-05-03T23:44:00Z">
          <w:pPr>
            <w:pStyle w:val="Heading1"/>
          </w:pPr>
        </w:pPrChange>
      </w:pPr>
      <w:bookmarkStart w:id="2839" w:name="_Toc481620297"/>
      <w:ins w:id="2840" w:author="Christi Kehres" w:date="2017-05-03T23:44:00Z">
        <w:del w:id="2841" w:author="Tarek Hesham" w:date="2023-06-12T01:27:00Z">
          <w:r w:rsidDel="00185B6F">
            <w:delText>&lt;Device&gt;</w:delText>
          </w:r>
          <w:bookmarkEnd w:id="2839"/>
        </w:del>
      </w:ins>
    </w:p>
    <w:p w14:paraId="60513ED2" w14:textId="60F14F76" w:rsidR="008B63C7" w:rsidDel="00185B6F" w:rsidRDefault="008B63C7">
      <w:pPr>
        <w:pStyle w:val="Heading3"/>
        <w:keepLines/>
        <w:spacing w:before="200" w:line="276" w:lineRule="auto"/>
        <w:ind w:left="360"/>
        <w:rPr>
          <w:ins w:id="2842" w:author="Christi Kehres" w:date="2017-05-03T23:45:00Z"/>
          <w:del w:id="2843" w:author="Tarek Hesham" w:date="2023-06-12T01:27:00Z"/>
        </w:rPr>
        <w:pPrChange w:id="2844" w:author="Christi Kehres" w:date="2017-05-03T23:45:00Z">
          <w:pPr>
            <w:pStyle w:val="Heading1"/>
          </w:pPr>
        </w:pPrChange>
      </w:pPr>
      <w:bookmarkStart w:id="2845" w:name="_Toc481620298"/>
      <w:ins w:id="2846" w:author="Christi Kehres" w:date="2017-05-03T23:44:00Z">
        <w:del w:id="2847" w:author="Tarek Hesham" w:date="2023-06-12T01:27:00Z">
          <w:r w:rsidDel="00185B6F">
            <w:delText>Documentation, Drivers, and Application</w:delText>
          </w:r>
        </w:del>
      </w:ins>
      <w:bookmarkEnd w:id="2845"/>
    </w:p>
    <w:p w14:paraId="208072B4" w14:textId="2482569C" w:rsidR="008B63C7" w:rsidRPr="002E78F0" w:rsidDel="00185B6F" w:rsidRDefault="008B63C7">
      <w:pPr>
        <w:ind w:left="360"/>
        <w:rPr>
          <w:ins w:id="2848" w:author="Christi Kehres" w:date="2017-05-03T23:43:00Z"/>
          <w:del w:id="2849" w:author="Tarek Hesham" w:date="2023-06-12T01:27:00Z"/>
        </w:rPr>
        <w:pPrChange w:id="2850" w:author="Christi Kehres" w:date="2017-05-03T23:44:00Z">
          <w:pPr>
            <w:pStyle w:val="Heading1"/>
          </w:pPr>
        </w:pPrChange>
      </w:pPr>
    </w:p>
    <w:tbl>
      <w:tblPr>
        <w:tblW w:w="8640" w:type="dxa"/>
        <w:tblInd w:w="806" w:type="dxa"/>
        <w:tblLayout w:type="fixed"/>
        <w:tblLook w:val="04A0" w:firstRow="1" w:lastRow="0" w:firstColumn="1" w:lastColumn="0" w:noHBand="0" w:noVBand="1"/>
      </w:tblPr>
      <w:tblGrid>
        <w:gridCol w:w="4556"/>
        <w:gridCol w:w="4084"/>
      </w:tblGrid>
      <w:tr w:rsidR="008B63C7" w:rsidDel="00185B6F" w14:paraId="1A419C02" w14:textId="5F33FAFB" w:rsidTr="008B63C7">
        <w:trPr>
          <w:cantSplit/>
          <w:trHeight w:val="270"/>
          <w:tblHeader/>
          <w:ins w:id="2851" w:author="Christi Kehres" w:date="2017-05-03T23:43:00Z"/>
          <w:del w:id="2852" w:author="Tarek Hesham" w:date="2023-06-12T01:27:00Z"/>
        </w:trPr>
        <w:tc>
          <w:tcPr>
            <w:tcW w:w="1793" w:type="dxa"/>
            <w:tcBorders>
              <w:top w:val="single" w:sz="2" w:space="0" w:color="auto"/>
              <w:left w:val="single" w:sz="2" w:space="0" w:color="auto"/>
              <w:bottom w:val="single" w:sz="2" w:space="0" w:color="auto"/>
              <w:right w:val="single" w:sz="2" w:space="0" w:color="auto"/>
            </w:tcBorders>
            <w:hideMark/>
          </w:tcPr>
          <w:p w14:paraId="461E5E33" w14:textId="5FF38DBC" w:rsidR="008B63C7" w:rsidDel="00185B6F" w:rsidRDefault="008B63C7" w:rsidP="007424E9">
            <w:pPr>
              <w:pStyle w:val="NormalWeb"/>
              <w:spacing w:before="0" w:beforeAutospacing="0" w:after="0" w:afterAutospacing="0"/>
              <w:ind w:left="360"/>
              <w:rPr>
                <w:ins w:id="2853" w:author="Christi Kehres" w:date="2017-05-03T23:43:00Z"/>
                <w:del w:id="2854" w:author="Tarek Hesham" w:date="2023-06-12T01:27:00Z"/>
                <w:szCs w:val="22"/>
              </w:rPr>
            </w:pPr>
            <w:ins w:id="2855" w:author="Christi Kehres" w:date="2017-05-03T23:43:00Z">
              <w:del w:id="2856" w:author="Tarek Hesham" w:date="2023-06-12T01:27:00Z">
                <w:r w:rsidDel="00185B6F">
                  <w:rPr>
                    <w:b/>
                    <w:szCs w:val="22"/>
                  </w:rPr>
                  <w:delText>File Name</w:delText>
                </w:r>
              </w:del>
            </w:ins>
          </w:p>
        </w:tc>
        <w:tc>
          <w:tcPr>
            <w:tcW w:w="1607" w:type="dxa"/>
            <w:tcBorders>
              <w:top w:val="single" w:sz="2" w:space="0" w:color="auto"/>
              <w:left w:val="single" w:sz="2" w:space="0" w:color="auto"/>
              <w:bottom w:val="single" w:sz="2" w:space="0" w:color="auto"/>
              <w:right w:val="single" w:sz="2" w:space="0" w:color="auto"/>
            </w:tcBorders>
            <w:hideMark/>
          </w:tcPr>
          <w:p w14:paraId="1610B6CD" w14:textId="695AE5EF" w:rsidR="008B63C7" w:rsidDel="00185B6F" w:rsidRDefault="008B63C7" w:rsidP="007424E9">
            <w:pPr>
              <w:pStyle w:val="NormalWeb"/>
              <w:spacing w:before="0" w:beforeAutospacing="0" w:after="0" w:afterAutospacing="0"/>
              <w:ind w:left="360"/>
              <w:rPr>
                <w:ins w:id="2857" w:author="Christi Kehres" w:date="2017-05-03T23:43:00Z"/>
                <w:del w:id="2858" w:author="Tarek Hesham" w:date="2023-06-12T01:27:00Z"/>
                <w:szCs w:val="22"/>
              </w:rPr>
            </w:pPr>
            <w:ins w:id="2859" w:author="Christi Kehres" w:date="2017-05-03T23:43:00Z">
              <w:del w:id="2860" w:author="Tarek Hesham" w:date="2023-06-12T01:27:00Z">
                <w:r w:rsidDel="00185B6F">
                  <w:rPr>
                    <w:b/>
                    <w:szCs w:val="22"/>
                  </w:rPr>
                  <w:delText>Description</w:delText>
                </w:r>
              </w:del>
            </w:ins>
          </w:p>
        </w:tc>
      </w:tr>
      <w:tr w:rsidR="008B63C7" w:rsidDel="00185B6F" w14:paraId="3F5B4637" w14:textId="1D864AAE" w:rsidTr="008B63C7">
        <w:trPr>
          <w:ins w:id="2861" w:author="Christi Kehres" w:date="2017-05-03T23:43:00Z"/>
          <w:del w:id="2862"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620AC1C8" w14:textId="6830645F" w:rsidR="008B63C7" w:rsidDel="00185B6F" w:rsidRDefault="008B63C7" w:rsidP="007424E9">
            <w:pPr>
              <w:pStyle w:val="NormalWeb"/>
              <w:spacing w:before="0" w:beforeAutospacing="0" w:after="0" w:afterAutospacing="0"/>
              <w:ind w:left="360"/>
              <w:rPr>
                <w:ins w:id="2863" w:author="Christi Kehres" w:date="2017-05-03T23:43:00Z"/>
                <w:del w:id="2864"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51B8F351" w14:textId="23876DA6" w:rsidR="008B63C7" w:rsidDel="00185B6F" w:rsidRDefault="008B63C7" w:rsidP="007424E9">
            <w:pPr>
              <w:pStyle w:val="NormalWeb"/>
              <w:spacing w:before="0" w:beforeAutospacing="0" w:after="0" w:afterAutospacing="0"/>
              <w:ind w:left="360"/>
              <w:rPr>
                <w:ins w:id="2865" w:author="Christi Kehres" w:date="2017-05-03T23:43:00Z"/>
                <w:del w:id="2866" w:author="Tarek Hesham" w:date="2023-06-12T01:27:00Z"/>
                <w:szCs w:val="22"/>
              </w:rPr>
            </w:pPr>
          </w:p>
        </w:tc>
      </w:tr>
      <w:tr w:rsidR="008B63C7" w:rsidDel="00185B6F" w14:paraId="2A16D634" w14:textId="29915C69" w:rsidTr="008B63C7">
        <w:trPr>
          <w:ins w:id="2867" w:author="Christi Kehres" w:date="2017-05-03T23:43:00Z"/>
          <w:del w:id="2868"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2BA17304" w14:textId="43EBB2BA" w:rsidR="008B63C7" w:rsidDel="00185B6F" w:rsidRDefault="008B63C7" w:rsidP="007424E9">
            <w:pPr>
              <w:pStyle w:val="NormalWeb"/>
              <w:spacing w:before="0" w:beforeAutospacing="0" w:after="0" w:afterAutospacing="0"/>
              <w:ind w:left="360"/>
              <w:rPr>
                <w:ins w:id="2869" w:author="Christi Kehres" w:date="2017-05-03T23:43:00Z"/>
                <w:del w:id="2870"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6BC61B6B" w14:textId="44346848" w:rsidR="008B63C7" w:rsidDel="00185B6F" w:rsidRDefault="008B63C7" w:rsidP="007424E9">
            <w:pPr>
              <w:pStyle w:val="NormalWeb"/>
              <w:spacing w:before="0" w:beforeAutospacing="0" w:after="0" w:afterAutospacing="0"/>
              <w:ind w:left="360"/>
              <w:rPr>
                <w:ins w:id="2871" w:author="Christi Kehres" w:date="2017-05-03T23:43:00Z"/>
                <w:del w:id="2872" w:author="Tarek Hesham" w:date="2023-06-12T01:27:00Z"/>
                <w:szCs w:val="22"/>
              </w:rPr>
            </w:pPr>
          </w:p>
        </w:tc>
      </w:tr>
      <w:tr w:rsidR="008B63C7" w:rsidDel="00185B6F" w14:paraId="07304AB0" w14:textId="0B8F6569" w:rsidTr="008B63C7">
        <w:trPr>
          <w:ins w:id="2873" w:author="Christi Kehres" w:date="2017-05-03T23:43:00Z"/>
          <w:del w:id="2874"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492445F5" w14:textId="48930235" w:rsidR="008B63C7" w:rsidDel="00185B6F" w:rsidRDefault="008B63C7" w:rsidP="007424E9">
            <w:pPr>
              <w:pStyle w:val="NormalWeb"/>
              <w:spacing w:before="0" w:beforeAutospacing="0" w:after="0" w:afterAutospacing="0"/>
              <w:ind w:left="360"/>
              <w:rPr>
                <w:ins w:id="2875" w:author="Christi Kehres" w:date="2017-05-03T23:43:00Z"/>
                <w:del w:id="2876"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0F9CA345" w14:textId="4AC891D5" w:rsidR="008B63C7" w:rsidDel="00185B6F" w:rsidRDefault="008B63C7" w:rsidP="007424E9">
            <w:pPr>
              <w:pStyle w:val="NormalWeb"/>
              <w:spacing w:before="0" w:beforeAutospacing="0" w:after="0" w:afterAutospacing="0"/>
              <w:ind w:left="360"/>
              <w:rPr>
                <w:ins w:id="2877" w:author="Christi Kehres" w:date="2017-05-03T23:43:00Z"/>
                <w:del w:id="2878" w:author="Tarek Hesham" w:date="2023-06-12T01:27:00Z"/>
                <w:szCs w:val="22"/>
              </w:rPr>
            </w:pPr>
          </w:p>
        </w:tc>
      </w:tr>
      <w:tr w:rsidR="008B63C7" w:rsidDel="00185B6F" w14:paraId="4942540D" w14:textId="3164A406" w:rsidTr="008B63C7">
        <w:trPr>
          <w:ins w:id="2879" w:author="Christi Kehres" w:date="2017-05-03T23:43:00Z"/>
          <w:del w:id="2880"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62ADF363" w14:textId="17321622" w:rsidR="008B63C7" w:rsidDel="00185B6F" w:rsidRDefault="008B63C7" w:rsidP="007424E9">
            <w:pPr>
              <w:pStyle w:val="NormalWeb"/>
              <w:spacing w:before="0" w:beforeAutospacing="0" w:after="0" w:afterAutospacing="0"/>
              <w:ind w:left="360"/>
              <w:rPr>
                <w:ins w:id="2881" w:author="Christi Kehres" w:date="2017-05-03T23:43:00Z"/>
                <w:del w:id="2882"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465F18AC" w14:textId="7787D789" w:rsidR="008B63C7" w:rsidDel="00185B6F" w:rsidRDefault="008B63C7" w:rsidP="007424E9">
            <w:pPr>
              <w:pStyle w:val="NormalWeb"/>
              <w:spacing w:before="0" w:beforeAutospacing="0" w:after="0" w:afterAutospacing="0"/>
              <w:ind w:left="360"/>
              <w:rPr>
                <w:ins w:id="2883" w:author="Christi Kehres" w:date="2017-05-03T23:43:00Z"/>
                <w:del w:id="2884" w:author="Tarek Hesham" w:date="2023-06-12T01:27:00Z"/>
                <w:szCs w:val="22"/>
              </w:rPr>
            </w:pPr>
          </w:p>
        </w:tc>
      </w:tr>
      <w:tr w:rsidR="008B63C7" w:rsidDel="00185B6F" w14:paraId="0DE4F1AB" w14:textId="0824BF32" w:rsidTr="008B63C7">
        <w:trPr>
          <w:ins w:id="2885" w:author="Christi Kehres" w:date="2017-05-03T23:43:00Z"/>
          <w:del w:id="2886"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109F6133" w14:textId="7CF53A64" w:rsidR="008B63C7" w:rsidDel="00185B6F" w:rsidRDefault="008B63C7" w:rsidP="007424E9">
            <w:pPr>
              <w:pStyle w:val="NormalWeb"/>
              <w:spacing w:before="0" w:beforeAutospacing="0" w:after="0" w:afterAutospacing="0"/>
              <w:ind w:left="360"/>
              <w:rPr>
                <w:ins w:id="2887" w:author="Christi Kehres" w:date="2017-05-03T23:43:00Z"/>
                <w:del w:id="2888"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4D609946" w14:textId="66CE01B7" w:rsidR="008B63C7" w:rsidDel="00185B6F" w:rsidRDefault="008B63C7" w:rsidP="007424E9">
            <w:pPr>
              <w:pStyle w:val="NormalWeb"/>
              <w:spacing w:before="0" w:beforeAutospacing="0" w:after="0" w:afterAutospacing="0"/>
              <w:ind w:left="360"/>
              <w:rPr>
                <w:ins w:id="2889" w:author="Christi Kehres" w:date="2017-05-03T23:43:00Z"/>
                <w:del w:id="2890" w:author="Tarek Hesham" w:date="2023-06-12T01:27:00Z"/>
                <w:szCs w:val="22"/>
              </w:rPr>
            </w:pPr>
          </w:p>
        </w:tc>
      </w:tr>
      <w:tr w:rsidR="008B63C7" w:rsidDel="00185B6F" w14:paraId="5A914F8C" w14:textId="5DF707A1" w:rsidTr="008B63C7">
        <w:trPr>
          <w:ins w:id="2891" w:author="Christi Kehres" w:date="2017-05-03T23:43:00Z"/>
          <w:del w:id="2892"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2317DB6E" w14:textId="04C7A25B" w:rsidR="008B63C7" w:rsidDel="00185B6F" w:rsidRDefault="008B63C7" w:rsidP="007424E9">
            <w:pPr>
              <w:pStyle w:val="NormalWeb"/>
              <w:spacing w:before="0" w:beforeAutospacing="0" w:after="0" w:afterAutospacing="0"/>
              <w:ind w:left="360"/>
              <w:rPr>
                <w:ins w:id="2893" w:author="Christi Kehres" w:date="2017-05-03T23:43:00Z"/>
                <w:del w:id="2894"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6549C82D" w14:textId="79AC3195" w:rsidR="008B63C7" w:rsidDel="00185B6F" w:rsidRDefault="008B63C7" w:rsidP="007424E9">
            <w:pPr>
              <w:pStyle w:val="NormalWeb"/>
              <w:spacing w:before="0" w:beforeAutospacing="0" w:after="0" w:afterAutospacing="0"/>
              <w:ind w:left="360"/>
              <w:rPr>
                <w:ins w:id="2895" w:author="Christi Kehres" w:date="2017-05-03T23:43:00Z"/>
                <w:del w:id="2896" w:author="Tarek Hesham" w:date="2023-06-12T01:27:00Z"/>
                <w:szCs w:val="22"/>
              </w:rPr>
            </w:pPr>
          </w:p>
        </w:tc>
      </w:tr>
      <w:tr w:rsidR="008B63C7" w:rsidDel="00185B6F" w14:paraId="60D5361A" w14:textId="47DAD4B6" w:rsidTr="008B63C7">
        <w:trPr>
          <w:ins w:id="2897" w:author="Christi Kehres" w:date="2017-05-03T23:43:00Z"/>
          <w:del w:id="2898"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13A5889A" w14:textId="68EC97E8" w:rsidR="008B63C7" w:rsidDel="00185B6F" w:rsidRDefault="008B63C7" w:rsidP="007424E9">
            <w:pPr>
              <w:pStyle w:val="NormalWeb"/>
              <w:spacing w:before="0" w:beforeAutospacing="0" w:after="0" w:afterAutospacing="0"/>
              <w:ind w:left="360"/>
              <w:rPr>
                <w:ins w:id="2899" w:author="Christi Kehres" w:date="2017-05-03T23:43:00Z"/>
                <w:del w:id="2900"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50762E26" w14:textId="578C991D" w:rsidR="008B63C7" w:rsidDel="00185B6F" w:rsidRDefault="008B63C7" w:rsidP="007424E9">
            <w:pPr>
              <w:pStyle w:val="NormalWeb"/>
              <w:spacing w:before="0" w:beforeAutospacing="0" w:after="0" w:afterAutospacing="0"/>
              <w:ind w:left="360"/>
              <w:rPr>
                <w:ins w:id="2901" w:author="Christi Kehres" w:date="2017-05-03T23:43:00Z"/>
                <w:del w:id="2902" w:author="Tarek Hesham" w:date="2023-06-12T01:27:00Z"/>
                <w:szCs w:val="22"/>
              </w:rPr>
            </w:pPr>
          </w:p>
        </w:tc>
      </w:tr>
      <w:tr w:rsidR="008B63C7" w:rsidDel="00185B6F" w14:paraId="30B72CAC" w14:textId="4865E491" w:rsidTr="008B63C7">
        <w:trPr>
          <w:ins w:id="2903" w:author="Christi Kehres" w:date="2017-05-03T23:43:00Z"/>
          <w:del w:id="2904"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6E897C87" w14:textId="311F2887" w:rsidR="008B63C7" w:rsidDel="00185B6F" w:rsidRDefault="008B63C7" w:rsidP="007424E9">
            <w:pPr>
              <w:pStyle w:val="NormalWeb"/>
              <w:spacing w:before="0" w:beforeAutospacing="0" w:after="0" w:afterAutospacing="0"/>
              <w:ind w:left="360"/>
              <w:rPr>
                <w:ins w:id="2905" w:author="Christi Kehres" w:date="2017-05-03T23:43:00Z"/>
                <w:del w:id="2906"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2B7B3544" w14:textId="136297CA" w:rsidR="008B63C7" w:rsidDel="00185B6F" w:rsidRDefault="008B63C7" w:rsidP="007424E9">
            <w:pPr>
              <w:pStyle w:val="NormalWeb"/>
              <w:spacing w:before="0" w:beforeAutospacing="0" w:after="0" w:afterAutospacing="0"/>
              <w:ind w:left="360"/>
              <w:rPr>
                <w:ins w:id="2907" w:author="Christi Kehres" w:date="2017-05-03T23:43:00Z"/>
                <w:del w:id="2908" w:author="Tarek Hesham" w:date="2023-06-12T01:27:00Z"/>
                <w:szCs w:val="22"/>
              </w:rPr>
            </w:pPr>
          </w:p>
        </w:tc>
      </w:tr>
      <w:tr w:rsidR="008B63C7" w:rsidDel="00185B6F" w14:paraId="758639D9" w14:textId="1B7C1C1E" w:rsidTr="008B63C7">
        <w:trPr>
          <w:ins w:id="2909" w:author="Christi Kehres" w:date="2017-05-03T23:43:00Z"/>
          <w:del w:id="2910"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7E399A72" w14:textId="07FE73C2" w:rsidR="008B63C7" w:rsidDel="00185B6F" w:rsidRDefault="008B63C7" w:rsidP="007424E9">
            <w:pPr>
              <w:pStyle w:val="NormalWeb"/>
              <w:spacing w:before="0" w:beforeAutospacing="0" w:after="0" w:afterAutospacing="0"/>
              <w:ind w:left="360"/>
              <w:rPr>
                <w:ins w:id="2911" w:author="Christi Kehres" w:date="2017-05-03T23:43:00Z"/>
                <w:del w:id="2912"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02E71110" w14:textId="47AB8E3A" w:rsidR="008B63C7" w:rsidDel="00185B6F" w:rsidRDefault="008B63C7" w:rsidP="007424E9">
            <w:pPr>
              <w:pStyle w:val="NormalWeb"/>
              <w:spacing w:before="0" w:beforeAutospacing="0" w:after="0" w:afterAutospacing="0"/>
              <w:ind w:left="360"/>
              <w:rPr>
                <w:ins w:id="2913" w:author="Christi Kehres" w:date="2017-05-03T23:43:00Z"/>
                <w:del w:id="2914" w:author="Tarek Hesham" w:date="2023-06-12T01:27:00Z"/>
                <w:szCs w:val="22"/>
              </w:rPr>
            </w:pPr>
          </w:p>
        </w:tc>
      </w:tr>
      <w:tr w:rsidR="008B63C7" w:rsidDel="00185B6F" w14:paraId="4FADC18E" w14:textId="1246DB2E" w:rsidTr="008B63C7">
        <w:trPr>
          <w:ins w:id="2915" w:author="Christi Kehres" w:date="2017-05-03T23:43:00Z"/>
          <w:del w:id="2916"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39662C07" w14:textId="034F6499" w:rsidR="008B63C7" w:rsidDel="00185B6F" w:rsidRDefault="008B63C7" w:rsidP="007424E9">
            <w:pPr>
              <w:pStyle w:val="NormalWeb"/>
              <w:spacing w:before="0" w:beforeAutospacing="0" w:after="0" w:afterAutospacing="0"/>
              <w:ind w:left="360"/>
              <w:rPr>
                <w:ins w:id="2917" w:author="Christi Kehres" w:date="2017-05-03T23:43:00Z"/>
                <w:del w:id="2918"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1FB3CC35" w14:textId="17D2EFD1" w:rsidR="008B63C7" w:rsidDel="00185B6F" w:rsidRDefault="008B63C7" w:rsidP="007424E9">
            <w:pPr>
              <w:pStyle w:val="NormalWeb"/>
              <w:spacing w:before="0" w:beforeAutospacing="0" w:after="0" w:afterAutospacing="0"/>
              <w:ind w:left="360"/>
              <w:rPr>
                <w:ins w:id="2919" w:author="Christi Kehres" w:date="2017-05-03T23:43:00Z"/>
                <w:del w:id="2920" w:author="Tarek Hesham" w:date="2023-06-12T01:27:00Z"/>
                <w:szCs w:val="22"/>
              </w:rPr>
            </w:pPr>
          </w:p>
        </w:tc>
      </w:tr>
      <w:tr w:rsidR="008B63C7" w:rsidDel="00185B6F" w14:paraId="658C897B" w14:textId="73FD818C" w:rsidTr="008B63C7">
        <w:trPr>
          <w:ins w:id="2921" w:author="Christi Kehres" w:date="2017-05-03T23:43:00Z"/>
          <w:del w:id="2922"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57E7362F" w14:textId="43532B4F" w:rsidR="008B63C7" w:rsidDel="00185B6F" w:rsidRDefault="008B63C7" w:rsidP="007424E9">
            <w:pPr>
              <w:pStyle w:val="NormalWeb"/>
              <w:spacing w:before="0" w:beforeAutospacing="0" w:after="0" w:afterAutospacing="0"/>
              <w:ind w:left="360"/>
              <w:rPr>
                <w:ins w:id="2923" w:author="Christi Kehres" w:date="2017-05-03T23:43:00Z"/>
                <w:del w:id="2924"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5C167B7E" w14:textId="68B146FF" w:rsidR="008B63C7" w:rsidDel="00185B6F" w:rsidRDefault="008B63C7" w:rsidP="007424E9">
            <w:pPr>
              <w:pStyle w:val="NormalWeb"/>
              <w:spacing w:before="0" w:beforeAutospacing="0" w:after="0" w:afterAutospacing="0"/>
              <w:ind w:left="360"/>
              <w:rPr>
                <w:ins w:id="2925" w:author="Christi Kehres" w:date="2017-05-03T23:43:00Z"/>
                <w:del w:id="2926" w:author="Tarek Hesham" w:date="2023-06-12T01:27:00Z"/>
                <w:szCs w:val="22"/>
              </w:rPr>
            </w:pPr>
          </w:p>
        </w:tc>
      </w:tr>
      <w:tr w:rsidR="008B63C7" w:rsidDel="00185B6F" w14:paraId="0F6E0C36" w14:textId="22B9BC2B" w:rsidTr="008B63C7">
        <w:trPr>
          <w:ins w:id="2927" w:author="Christi Kehres" w:date="2017-05-03T23:43:00Z"/>
          <w:del w:id="2928"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5B83256C" w14:textId="5F5FBAB0" w:rsidR="008B63C7" w:rsidDel="00185B6F" w:rsidRDefault="008B63C7" w:rsidP="007424E9">
            <w:pPr>
              <w:pStyle w:val="NormalWeb"/>
              <w:spacing w:before="0" w:beforeAutospacing="0" w:after="0" w:afterAutospacing="0"/>
              <w:ind w:left="360"/>
              <w:rPr>
                <w:ins w:id="2929" w:author="Christi Kehres" w:date="2017-05-03T23:43:00Z"/>
                <w:del w:id="2930"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513F9619" w14:textId="7689E241" w:rsidR="008B63C7" w:rsidDel="00185B6F" w:rsidRDefault="008B63C7" w:rsidP="007424E9">
            <w:pPr>
              <w:pStyle w:val="NormalWeb"/>
              <w:spacing w:before="0" w:beforeAutospacing="0" w:after="0" w:afterAutospacing="0"/>
              <w:ind w:left="360"/>
              <w:rPr>
                <w:ins w:id="2931" w:author="Christi Kehres" w:date="2017-05-03T23:43:00Z"/>
                <w:del w:id="2932" w:author="Tarek Hesham" w:date="2023-06-12T01:27:00Z"/>
                <w:szCs w:val="22"/>
              </w:rPr>
            </w:pPr>
          </w:p>
        </w:tc>
      </w:tr>
      <w:tr w:rsidR="008B63C7" w:rsidDel="00185B6F" w14:paraId="421F4137" w14:textId="7D39F3A4" w:rsidTr="008B63C7">
        <w:trPr>
          <w:ins w:id="2933" w:author="Christi Kehres" w:date="2017-05-03T23:43:00Z"/>
          <w:del w:id="2934" w:author="Tarek Hesham" w:date="2023-06-12T01:27:00Z"/>
        </w:trPr>
        <w:tc>
          <w:tcPr>
            <w:tcW w:w="1793" w:type="dxa"/>
            <w:tcBorders>
              <w:top w:val="single" w:sz="2" w:space="0" w:color="auto"/>
              <w:left w:val="single" w:sz="2" w:space="0" w:color="auto"/>
              <w:bottom w:val="single" w:sz="2" w:space="0" w:color="auto"/>
              <w:right w:val="single" w:sz="2" w:space="0" w:color="auto"/>
            </w:tcBorders>
          </w:tcPr>
          <w:p w14:paraId="0BD71FE7" w14:textId="4A748E78" w:rsidR="008B63C7" w:rsidDel="00185B6F" w:rsidRDefault="008B63C7" w:rsidP="007424E9">
            <w:pPr>
              <w:pStyle w:val="NormalWeb"/>
              <w:spacing w:before="0" w:beforeAutospacing="0" w:after="0" w:afterAutospacing="0"/>
              <w:ind w:left="360"/>
              <w:rPr>
                <w:ins w:id="2935" w:author="Christi Kehres" w:date="2017-05-03T23:43:00Z"/>
                <w:del w:id="2936" w:author="Tarek Hesham" w:date="2023-06-12T01:27:00Z"/>
                <w:szCs w:val="22"/>
              </w:rPr>
            </w:pPr>
          </w:p>
        </w:tc>
        <w:tc>
          <w:tcPr>
            <w:tcW w:w="1607" w:type="dxa"/>
            <w:tcBorders>
              <w:top w:val="single" w:sz="2" w:space="0" w:color="auto"/>
              <w:left w:val="single" w:sz="2" w:space="0" w:color="auto"/>
              <w:bottom w:val="single" w:sz="2" w:space="0" w:color="auto"/>
              <w:right w:val="single" w:sz="2" w:space="0" w:color="auto"/>
            </w:tcBorders>
          </w:tcPr>
          <w:p w14:paraId="56EFA1CE" w14:textId="748A6B0E" w:rsidR="008B63C7" w:rsidDel="00185B6F" w:rsidRDefault="008B63C7" w:rsidP="007424E9">
            <w:pPr>
              <w:pStyle w:val="NormalWeb"/>
              <w:spacing w:before="0" w:beforeAutospacing="0" w:after="0" w:afterAutospacing="0"/>
              <w:ind w:left="360"/>
              <w:rPr>
                <w:ins w:id="2937" w:author="Christi Kehres" w:date="2017-05-03T23:43:00Z"/>
                <w:del w:id="2938" w:author="Tarek Hesham" w:date="2023-06-12T01:27:00Z"/>
                <w:szCs w:val="22"/>
              </w:rPr>
            </w:pPr>
          </w:p>
        </w:tc>
      </w:tr>
    </w:tbl>
    <w:p w14:paraId="23123E79" w14:textId="76AAF82B" w:rsidR="008B63C7" w:rsidDel="00185B6F" w:rsidRDefault="008B63C7">
      <w:pPr>
        <w:pStyle w:val="Heading3"/>
        <w:keepLines/>
        <w:spacing w:before="200" w:line="276" w:lineRule="auto"/>
        <w:ind w:left="360"/>
        <w:rPr>
          <w:ins w:id="2939" w:author="Christi Kehres" w:date="2017-05-03T23:45:00Z"/>
          <w:del w:id="2940" w:author="Tarek Hesham" w:date="2023-06-12T01:27:00Z"/>
        </w:rPr>
        <w:pPrChange w:id="2941" w:author="Christi Kehres" w:date="2017-05-03T23:45:00Z">
          <w:pPr>
            <w:pStyle w:val="Heading1"/>
          </w:pPr>
        </w:pPrChange>
      </w:pPr>
      <w:bookmarkStart w:id="2942" w:name="_Toc481620299"/>
      <w:ins w:id="2943" w:author="Christi Kehres" w:date="2017-05-03T23:45:00Z">
        <w:del w:id="2944" w:author="Tarek Hesham" w:date="2023-06-12T01:27:00Z">
          <w:r w:rsidDel="00185B6F">
            <w:delText>Data Specification and Mapping</w:delText>
          </w:r>
          <w:bookmarkEnd w:id="2942"/>
        </w:del>
      </w:ins>
    </w:p>
    <w:p w14:paraId="5F52C3E0" w14:textId="25BF417C" w:rsidR="008B63C7" w:rsidDel="00185B6F" w:rsidRDefault="008B63C7">
      <w:pPr>
        <w:pStyle w:val="Heading3"/>
        <w:keepLines/>
        <w:spacing w:before="200" w:line="276" w:lineRule="auto"/>
        <w:ind w:left="360"/>
        <w:rPr>
          <w:ins w:id="2945" w:author="Christi Kehres" w:date="2017-05-03T23:46:00Z"/>
          <w:del w:id="2946" w:author="Tarek Hesham" w:date="2023-06-12T01:27:00Z"/>
        </w:rPr>
        <w:pPrChange w:id="2947" w:author="Christi Kehres" w:date="2017-05-03T23:46:00Z">
          <w:pPr>
            <w:pStyle w:val="Heading1"/>
          </w:pPr>
        </w:pPrChange>
      </w:pPr>
      <w:bookmarkStart w:id="2948" w:name="_Toc481620300"/>
      <w:ins w:id="2949" w:author="Christi Kehres" w:date="2017-05-03T23:45:00Z">
        <w:del w:id="2950" w:author="Tarek Hesham" w:date="2023-06-12T01:27:00Z">
          <w:r w:rsidDel="00185B6F">
            <w:delText>&lt;Data</w:delText>
          </w:r>
        </w:del>
      </w:ins>
      <w:ins w:id="2951" w:author="Christi Kehres" w:date="2017-05-03T23:46:00Z">
        <w:del w:id="2952" w:author="Tarek Hesham" w:date="2023-06-12T01:27:00Z">
          <w:r w:rsidDel="00185B6F">
            <w:delText xml:space="preserve"> Instance</w:delText>
          </w:r>
        </w:del>
      </w:ins>
      <w:ins w:id="2953" w:author="Christi Kehres" w:date="2017-05-03T23:45:00Z">
        <w:del w:id="2954" w:author="Tarek Hesham" w:date="2023-06-12T01:27:00Z">
          <w:r w:rsidDel="00185B6F">
            <w:delText>&gt;</w:delText>
          </w:r>
        </w:del>
      </w:ins>
      <w:bookmarkEnd w:id="2948"/>
    </w:p>
    <w:tbl>
      <w:tblPr>
        <w:tblW w:w="8640" w:type="dxa"/>
        <w:tblInd w:w="806" w:type="dxa"/>
        <w:tblLayout w:type="fixed"/>
        <w:tblLook w:val="04A0" w:firstRow="1" w:lastRow="0" w:firstColumn="1" w:lastColumn="0" w:noHBand="0" w:noVBand="1"/>
      </w:tblPr>
      <w:tblGrid>
        <w:gridCol w:w="2161"/>
        <w:gridCol w:w="1080"/>
        <w:gridCol w:w="630"/>
        <w:gridCol w:w="1891"/>
        <w:gridCol w:w="1882"/>
        <w:gridCol w:w="996"/>
      </w:tblGrid>
      <w:tr w:rsidR="009A0030" w:rsidDel="00185B6F" w14:paraId="02FB8B94" w14:textId="1230B619" w:rsidTr="009A0030">
        <w:trPr>
          <w:cantSplit/>
          <w:trHeight w:val="270"/>
          <w:tblHeader/>
          <w:ins w:id="2955" w:author="Christi Kehres" w:date="2017-05-03T23:46:00Z"/>
          <w:del w:id="2956"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573E5A6D" w14:textId="71911D9D" w:rsidR="009A0030" w:rsidDel="00185B6F" w:rsidRDefault="009A0030" w:rsidP="007424E9">
            <w:pPr>
              <w:pStyle w:val="NormalWeb"/>
              <w:spacing w:before="0" w:beforeAutospacing="0" w:after="0" w:afterAutospacing="0"/>
              <w:ind w:left="360"/>
              <w:rPr>
                <w:ins w:id="2957" w:author="Christi Kehres" w:date="2017-05-03T23:46:00Z"/>
                <w:del w:id="2958" w:author="Tarek Hesham" w:date="2023-06-12T01:27:00Z"/>
                <w:sz w:val="20"/>
                <w:szCs w:val="20"/>
                <w:lang w:bidi="ar-SA"/>
              </w:rPr>
            </w:pPr>
            <w:ins w:id="2959" w:author="Christi Kehres" w:date="2017-05-03T23:46:00Z">
              <w:del w:id="2960" w:author="Tarek Hesham" w:date="2023-06-12T01:27:00Z">
                <w:r w:rsidDel="00185B6F">
                  <w:rPr>
                    <w:b/>
                    <w:sz w:val="20"/>
                    <w:szCs w:val="20"/>
                  </w:rPr>
                  <w:delText>Property Name</w:delText>
                </w:r>
              </w:del>
            </w:ins>
          </w:p>
        </w:tc>
        <w:tc>
          <w:tcPr>
            <w:tcW w:w="1080" w:type="dxa"/>
            <w:tcBorders>
              <w:top w:val="single" w:sz="2" w:space="0" w:color="auto"/>
              <w:left w:val="single" w:sz="2" w:space="0" w:color="auto"/>
              <w:bottom w:val="single" w:sz="2" w:space="0" w:color="auto"/>
              <w:right w:val="single" w:sz="2" w:space="0" w:color="auto"/>
            </w:tcBorders>
            <w:hideMark/>
          </w:tcPr>
          <w:p w14:paraId="0E1FF24D" w14:textId="5181BF91" w:rsidR="009A0030" w:rsidDel="00185B6F" w:rsidRDefault="009A0030" w:rsidP="007424E9">
            <w:pPr>
              <w:pStyle w:val="NormalWeb"/>
              <w:spacing w:before="0" w:beforeAutospacing="0" w:after="0" w:afterAutospacing="0"/>
              <w:ind w:left="360"/>
              <w:rPr>
                <w:ins w:id="2961" w:author="Christi Kehres" w:date="2017-05-03T23:46:00Z"/>
                <w:del w:id="2962" w:author="Tarek Hesham" w:date="2023-06-12T01:27:00Z"/>
                <w:sz w:val="20"/>
                <w:szCs w:val="20"/>
              </w:rPr>
            </w:pPr>
            <w:ins w:id="2963" w:author="Christi Kehres" w:date="2017-05-03T23:46:00Z">
              <w:del w:id="2964" w:author="Tarek Hesham" w:date="2023-06-12T01:27:00Z">
                <w:r w:rsidDel="00185B6F">
                  <w:rPr>
                    <w:b/>
                    <w:sz w:val="20"/>
                    <w:szCs w:val="20"/>
                  </w:rPr>
                  <w:delText>Type</w:delText>
                </w:r>
              </w:del>
            </w:ins>
          </w:p>
        </w:tc>
        <w:tc>
          <w:tcPr>
            <w:tcW w:w="630" w:type="dxa"/>
            <w:tcBorders>
              <w:top w:val="single" w:sz="2" w:space="0" w:color="auto"/>
              <w:left w:val="single" w:sz="2" w:space="0" w:color="auto"/>
              <w:bottom w:val="single" w:sz="2" w:space="0" w:color="auto"/>
              <w:right w:val="single" w:sz="2" w:space="0" w:color="auto"/>
            </w:tcBorders>
            <w:hideMark/>
          </w:tcPr>
          <w:p w14:paraId="7A9F1A42" w14:textId="64A3DC70" w:rsidR="009A0030" w:rsidDel="00185B6F" w:rsidRDefault="009A0030" w:rsidP="007424E9">
            <w:pPr>
              <w:pStyle w:val="NormalWeb"/>
              <w:spacing w:before="0" w:beforeAutospacing="0" w:after="0" w:afterAutospacing="0"/>
              <w:ind w:left="360"/>
              <w:rPr>
                <w:ins w:id="2965" w:author="Christi Kehres" w:date="2017-05-03T23:46:00Z"/>
                <w:del w:id="2966" w:author="Tarek Hesham" w:date="2023-06-12T01:27:00Z"/>
                <w:sz w:val="20"/>
                <w:szCs w:val="20"/>
              </w:rPr>
            </w:pPr>
            <w:ins w:id="2967" w:author="Christi Kehres" w:date="2017-05-03T23:46:00Z">
              <w:del w:id="2968" w:author="Tarek Hesham" w:date="2023-06-12T01:27:00Z">
                <w:r w:rsidDel="00185B6F">
                  <w:rPr>
                    <w:b/>
                    <w:sz w:val="20"/>
                    <w:szCs w:val="20"/>
                  </w:rPr>
                  <w:delText>MaxSize</w:delText>
                </w:r>
              </w:del>
            </w:ins>
          </w:p>
        </w:tc>
        <w:tc>
          <w:tcPr>
            <w:tcW w:w="1891" w:type="dxa"/>
            <w:tcBorders>
              <w:top w:val="single" w:sz="2" w:space="0" w:color="auto"/>
              <w:left w:val="single" w:sz="2" w:space="0" w:color="auto"/>
              <w:bottom w:val="single" w:sz="2" w:space="0" w:color="auto"/>
              <w:right w:val="single" w:sz="2" w:space="0" w:color="auto"/>
            </w:tcBorders>
            <w:hideMark/>
          </w:tcPr>
          <w:p w14:paraId="44BF4F36" w14:textId="38F6395B" w:rsidR="009A0030" w:rsidDel="00185B6F" w:rsidRDefault="009A0030">
            <w:pPr>
              <w:pStyle w:val="NormalWeb"/>
              <w:spacing w:before="0" w:beforeAutospacing="0" w:after="0" w:afterAutospacing="0"/>
              <w:ind w:left="360"/>
              <w:rPr>
                <w:ins w:id="2969" w:author="Christi Kehres" w:date="2017-05-03T23:46:00Z"/>
                <w:del w:id="2970" w:author="Tarek Hesham" w:date="2023-06-12T01:27:00Z"/>
                <w:sz w:val="20"/>
                <w:szCs w:val="20"/>
              </w:rPr>
              <w:pPrChange w:id="2971" w:author="Christi Kehres" w:date="2017-05-03T23:47:00Z">
                <w:pPr>
                  <w:pStyle w:val="NormalWeb"/>
                  <w:spacing w:before="0" w:beforeAutospacing="0" w:after="0" w:afterAutospacing="0"/>
                </w:pPr>
              </w:pPrChange>
            </w:pPr>
            <w:ins w:id="2972" w:author="Christi Kehres" w:date="2017-05-03T23:47:00Z">
              <w:del w:id="2973" w:author="Tarek Hesham" w:date="2023-06-12T01:27:00Z">
                <w:r w:rsidDel="00185B6F">
                  <w:rPr>
                    <w:b/>
                    <w:sz w:val="20"/>
                    <w:szCs w:val="20"/>
                  </w:rPr>
                  <w:delText xml:space="preserve">Dynamics 365 </w:delText>
                </w:r>
              </w:del>
            </w:ins>
            <w:ins w:id="2974" w:author="Christi Kehres" w:date="2017-05-03T23:46:00Z">
              <w:del w:id="2975" w:author="Tarek Hesham" w:date="2023-06-12T01:27:00Z">
                <w:r w:rsidDel="00185B6F">
                  <w:rPr>
                    <w:b/>
                    <w:sz w:val="20"/>
                    <w:szCs w:val="20"/>
                  </w:rPr>
                  <w:delText>Entity Name</w:delText>
                </w:r>
              </w:del>
            </w:ins>
          </w:p>
        </w:tc>
        <w:tc>
          <w:tcPr>
            <w:tcW w:w="1882" w:type="dxa"/>
            <w:tcBorders>
              <w:top w:val="single" w:sz="2" w:space="0" w:color="auto"/>
              <w:left w:val="single" w:sz="2" w:space="0" w:color="auto"/>
              <w:bottom w:val="single" w:sz="2" w:space="0" w:color="auto"/>
              <w:right w:val="single" w:sz="2" w:space="0" w:color="auto"/>
            </w:tcBorders>
            <w:hideMark/>
          </w:tcPr>
          <w:p w14:paraId="7A4EA08F" w14:textId="68A8430E" w:rsidR="009A0030" w:rsidDel="00185B6F" w:rsidRDefault="009A0030">
            <w:pPr>
              <w:pStyle w:val="NormalWeb"/>
              <w:spacing w:before="0" w:beforeAutospacing="0" w:after="0" w:afterAutospacing="0"/>
              <w:ind w:left="360"/>
              <w:rPr>
                <w:ins w:id="2976" w:author="Christi Kehres" w:date="2017-05-03T23:46:00Z"/>
                <w:del w:id="2977" w:author="Tarek Hesham" w:date="2023-06-12T01:27:00Z"/>
                <w:sz w:val="20"/>
                <w:szCs w:val="20"/>
              </w:rPr>
              <w:pPrChange w:id="2978" w:author="Christi Kehres" w:date="2017-05-03T23:47:00Z">
                <w:pPr>
                  <w:pStyle w:val="NormalWeb"/>
                  <w:spacing w:before="0" w:beforeAutospacing="0" w:after="0" w:afterAutospacing="0"/>
                </w:pPr>
              </w:pPrChange>
            </w:pPr>
            <w:ins w:id="2979" w:author="Christi Kehres" w:date="2017-05-03T23:47:00Z">
              <w:del w:id="2980" w:author="Tarek Hesham" w:date="2023-06-12T01:27:00Z">
                <w:r w:rsidDel="00185B6F">
                  <w:rPr>
                    <w:b/>
                    <w:sz w:val="20"/>
                    <w:szCs w:val="20"/>
                  </w:rPr>
                  <w:delText xml:space="preserve">Dynamics 365 </w:delText>
                </w:r>
              </w:del>
            </w:ins>
            <w:ins w:id="2981" w:author="Christi Kehres" w:date="2017-05-03T23:46:00Z">
              <w:del w:id="2982" w:author="Tarek Hesham" w:date="2023-06-12T01:27:00Z">
                <w:r w:rsidDel="00185B6F">
                  <w:rPr>
                    <w:b/>
                    <w:sz w:val="20"/>
                    <w:szCs w:val="20"/>
                  </w:rPr>
                  <w:delText>Field Name</w:delText>
                </w:r>
              </w:del>
            </w:ins>
          </w:p>
        </w:tc>
        <w:tc>
          <w:tcPr>
            <w:tcW w:w="996" w:type="dxa"/>
            <w:tcBorders>
              <w:top w:val="single" w:sz="2" w:space="0" w:color="auto"/>
              <w:left w:val="single" w:sz="2" w:space="0" w:color="auto"/>
              <w:bottom w:val="single" w:sz="2" w:space="0" w:color="auto"/>
              <w:right w:val="single" w:sz="2" w:space="0" w:color="auto"/>
            </w:tcBorders>
            <w:hideMark/>
          </w:tcPr>
          <w:p w14:paraId="357274E7" w14:textId="0E84A814" w:rsidR="009A0030" w:rsidDel="00185B6F" w:rsidRDefault="009A0030" w:rsidP="007424E9">
            <w:pPr>
              <w:pStyle w:val="NormalWeb"/>
              <w:spacing w:before="0" w:beforeAutospacing="0" w:after="0" w:afterAutospacing="0"/>
              <w:ind w:left="360"/>
              <w:rPr>
                <w:ins w:id="2983" w:author="Christi Kehres" w:date="2017-05-03T23:46:00Z"/>
                <w:del w:id="2984" w:author="Tarek Hesham" w:date="2023-06-12T01:27:00Z"/>
                <w:sz w:val="20"/>
                <w:szCs w:val="20"/>
              </w:rPr>
            </w:pPr>
            <w:ins w:id="2985" w:author="Christi Kehres" w:date="2017-05-03T23:46:00Z">
              <w:del w:id="2986" w:author="Tarek Hesham" w:date="2023-06-12T01:27:00Z">
                <w:r w:rsidDel="00185B6F">
                  <w:rPr>
                    <w:b/>
                    <w:sz w:val="20"/>
                    <w:szCs w:val="20"/>
                  </w:rPr>
                  <w:delText>Optional (y/n)</w:delText>
                </w:r>
              </w:del>
            </w:ins>
          </w:p>
        </w:tc>
      </w:tr>
      <w:tr w:rsidR="009A0030" w:rsidDel="00185B6F" w14:paraId="7C3C7836" w14:textId="0AB172D6" w:rsidTr="009A0030">
        <w:trPr>
          <w:ins w:id="2987" w:author="Christi Kehres" w:date="2017-05-03T23:46:00Z"/>
          <w:del w:id="2988"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07264F16" w14:textId="71C6A4B6" w:rsidR="009A0030" w:rsidDel="00185B6F" w:rsidRDefault="009A0030" w:rsidP="007424E9">
            <w:pPr>
              <w:pStyle w:val="NormalWeb"/>
              <w:spacing w:before="0" w:beforeAutospacing="0" w:after="0" w:afterAutospacing="0"/>
              <w:ind w:left="360"/>
              <w:rPr>
                <w:ins w:id="2989" w:author="Christi Kehres" w:date="2017-05-03T23:46:00Z"/>
                <w:del w:id="2990"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63B4B9D0" w14:textId="6CA9CCD4" w:rsidR="009A0030" w:rsidDel="00185B6F" w:rsidRDefault="009A0030" w:rsidP="007424E9">
            <w:pPr>
              <w:pStyle w:val="NormalWeb"/>
              <w:spacing w:before="0" w:beforeAutospacing="0" w:after="0" w:afterAutospacing="0"/>
              <w:ind w:left="360"/>
              <w:rPr>
                <w:ins w:id="2991" w:author="Christi Kehres" w:date="2017-05-03T23:46:00Z"/>
                <w:del w:id="2992"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hideMark/>
          </w:tcPr>
          <w:p w14:paraId="27494196" w14:textId="4923E4D0" w:rsidR="009A0030" w:rsidDel="00185B6F" w:rsidRDefault="009A0030" w:rsidP="007424E9">
            <w:pPr>
              <w:pStyle w:val="NormalWeb"/>
              <w:spacing w:before="0" w:beforeAutospacing="0" w:after="0" w:afterAutospacing="0"/>
              <w:ind w:left="360"/>
              <w:rPr>
                <w:ins w:id="2993" w:author="Christi Kehres" w:date="2017-05-03T23:46:00Z"/>
                <w:del w:id="2994"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hideMark/>
          </w:tcPr>
          <w:p w14:paraId="4065EAAA" w14:textId="010DECE3" w:rsidR="009A0030" w:rsidDel="00185B6F" w:rsidRDefault="009A0030" w:rsidP="007424E9">
            <w:pPr>
              <w:ind w:left="360"/>
              <w:rPr>
                <w:ins w:id="2995" w:author="Christi Kehres" w:date="2017-05-03T23:46:00Z"/>
                <w:del w:id="2996" w:author="Tarek Hesham" w:date="2023-06-12T01:27:00Z"/>
              </w:rPr>
            </w:pPr>
          </w:p>
        </w:tc>
        <w:tc>
          <w:tcPr>
            <w:tcW w:w="1882" w:type="dxa"/>
            <w:tcBorders>
              <w:top w:val="single" w:sz="2" w:space="0" w:color="auto"/>
              <w:left w:val="single" w:sz="2" w:space="0" w:color="auto"/>
              <w:bottom w:val="single" w:sz="2" w:space="0" w:color="auto"/>
              <w:right w:val="single" w:sz="2" w:space="0" w:color="auto"/>
            </w:tcBorders>
            <w:hideMark/>
          </w:tcPr>
          <w:p w14:paraId="20E84710" w14:textId="0E457478" w:rsidR="009A0030" w:rsidDel="00185B6F" w:rsidRDefault="009A0030" w:rsidP="007424E9">
            <w:pPr>
              <w:ind w:left="360"/>
              <w:rPr>
                <w:ins w:id="2997" w:author="Christi Kehres" w:date="2017-05-03T23:46:00Z"/>
                <w:del w:id="2998" w:author="Tarek Hesham" w:date="2023-06-12T01:27:00Z"/>
                <w:rFonts w:ascii="Times New Roman" w:eastAsia="MS Mincho" w:hAnsi="Times New Roman"/>
              </w:rPr>
            </w:pPr>
          </w:p>
        </w:tc>
        <w:tc>
          <w:tcPr>
            <w:tcW w:w="996" w:type="dxa"/>
            <w:tcBorders>
              <w:top w:val="single" w:sz="2" w:space="0" w:color="auto"/>
              <w:left w:val="single" w:sz="2" w:space="0" w:color="auto"/>
              <w:bottom w:val="single" w:sz="2" w:space="0" w:color="auto"/>
              <w:right w:val="single" w:sz="2" w:space="0" w:color="auto"/>
            </w:tcBorders>
            <w:hideMark/>
          </w:tcPr>
          <w:p w14:paraId="09FAF959" w14:textId="1991D552" w:rsidR="009A0030" w:rsidDel="00185B6F" w:rsidRDefault="009A0030" w:rsidP="007424E9">
            <w:pPr>
              <w:ind w:left="360"/>
              <w:rPr>
                <w:ins w:id="2999" w:author="Christi Kehres" w:date="2017-05-03T23:46:00Z"/>
                <w:del w:id="3000" w:author="Tarek Hesham" w:date="2023-06-12T01:27:00Z"/>
                <w:rFonts w:ascii="Times New Roman" w:eastAsia="MS Mincho" w:hAnsi="Times New Roman"/>
              </w:rPr>
            </w:pPr>
          </w:p>
        </w:tc>
      </w:tr>
      <w:tr w:rsidR="009A0030" w:rsidDel="00185B6F" w14:paraId="07F189F8" w14:textId="359264B1" w:rsidTr="009A0030">
        <w:trPr>
          <w:ins w:id="3001" w:author="Christi Kehres" w:date="2017-05-03T23:46:00Z"/>
          <w:del w:id="3002"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36DCA841" w14:textId="548F34E0" w:rsidR="009A0030" w:rsidDel="00185B6F" w:rsidRDefault="009A0030" w:rsidP="007424E9">
            <w:pPr>
              <w:pStyle w:val="NormalWeb"/>
              <w:spacing w:before="0" w:beforeAutospacing="0" w:after="0" w:afterAutospacing="0"/>
              <w:ind w:left="360"/>
              <w:rPr>
                <w:ins w:id="3003" w:author="Christi Kehres" w:date="2017-05-03T23:46:00Z"/>
                <w:del w:id="3004"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4A2F8A2C" w14:textId="14EC4F41" w:rsidR="009A0030" w:rsidDel="00185B6F" w:rsidRDefault="009A0030" w:rsidP="007424E9">
            <w:pPr>
              <w:pStyle w:val="NormalWeb"/>
              <w:spacing w:before="0" w:beforeAutospacing="0" w:after="0" w:afterAutospacing="0"/>
              <w:ind w:left="360"/>
              <w:rPr>
                <w:ins w:id="3005" w:author="Christi Kehres" w:date="2017-05-03T23:46:00Z"/>
                <w:del w:id="3006"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hideMark/>
          </w:tcPr>
          <w:p w14:paraId="1CD49B8B" w14:textId="48A9328D" w:rsidR="009A0030" w:rsidDel="00185B6F" w:rsidRDefault="009A0030" w:rsidP="007424E9">
            <w:pPr>
              <w:pStyle w:val="NormalWeb"/>
              <w:spacing w:before="0" w:beforeAutospacing="0" w:after="0" w:afterAutospacing="0"/>
              <w:ind w:left="360"/>
              <w:rPr>
                <w:ins w:id="3007" w:author="Christi Kehres" w:date="2017-05-03T23:46:00Z"/>
                <w:del w:id="3008"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tcPr>
          <w:p w14:paraId="235FEA01" w14:textId="1E051F12" w:rsidR="009A0030" w:rsidDel="00185B6F" w:rsidRDefault="009A0030" w:rsidP="007424E9">
            <w:pPr>
              <w:pStyle w:val="NormalWeb"/>
              <w:spacing w:before="0" w:beforeAutospacing="0" w:after="0" w:afterAutospacing="0"/>
              <w:ind w:left="360"/>
              <w:rPr>
                <w:ins w:id="3009" w:author="Christi Kehres" w:date="2017-05-03T23:46:00Z"/>
                <w:del w:id="3010"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tcPr>
          <w:p w14:paraId="31A0FF48" w14:textId="4585B2D5" w:rsidR="009A0030" w:rsidDel="00185B6F" w:rsidRDefault="009A0030" w:rsidP="007424E9">
            <w:pPr>
              <w:pStyle w:val="NormalWeb"/>
              <w:spacing w:before="0" w:beforeAutospacing="0" w:after="0" w:afterAutospacing="0"/>
              <w:ind w:left="360"/>
              <w:rPr>
                <w:ins w:id="3011" w:author="Christi Kehres" w:date="2017-05-03T23:46:00Z"/>
                <w:del w:id="3012"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tcPr>
          <w:p w14:paraId="086E3B9C" w14:textId="352A5F2F" w:rsidR="009A0030" w:rsidDel="00185B6F" w:rsidRDefault="009A0030" w:rsidP="007424E9">
            <w:pPr>
              <w:pStyle w:val="NormalWeb"/>
              <w:spacing w:before="0" w:beforeAutospacing="0" w:after="0" w:afterAutospacing="0"/>
              <w:ind w:left="360"/>
              <w:rPr>
                <w:ins w:id="3013" w:author="Christi Kehres" w:date="2017-05-03T23:46:00Z"/>
                <w:del w:id="3014" w:author="Tarek Hesham" w:date="2023-06-12T01:27:00Z"/>
                <w:sz w:val="20"/>
                <w:szCs w:val="20"/>
              </w:rPr>
            </w:pPr>
          </w:p>
        </w:tc>
      </w:tr>
      <w:tr w:rsidR="009A0030" w:rsidDel="00185B6F" w14:paraId="5FCB2186" w14:textId="4061DDE8" w:rsidTr="009A0030">
        <w:trPr>
          <w:ins w:id="3015" w:author="Christi Kehres" w:date="2017-05-03T23:46:00Z"/>
          <w:del w:id="3016"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5846AEB5" w14:textId="4C2DB33E" w:rsidR="009A0030" w:rsidDel="00185B6F" w:rsidRDefault="009A0030" w:rsidP="007424E9">
            <w:pPr>
              <w:pStyle w:val="NormalWeb"/>
              <w:spacing w:before="0" w:beforeAutospacing="0" w:after="0" w:afterAutospacing="0"/>
              <w:ind w:left="360"/>
              <w:rPr>
                <w:ins w:id="3017" w:author="Christi Kehres" w:date="2017-05-03T23:46:00Z"/>
                <w:del w:id="3018"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2AA937C3" w14:textId="10421C4E" w:rsidR="009A0030" w:rsidDel="00185B6F" w:rsidRDefault="009A0030" w:rsidP="007424E9">
            <w:pPr>
              <w:pStyle w:val="NormalWeb"/>
              <w:spacing w:before="0" w:beforeAutospacing="0" w:after="0" w:afterAutospacing="0"/>
              <w:ind w:left="360"/>
              <w:rPr>
                <w:ins w:id="3019" w:author="Christi Kehres" w:date="2017-05-03T23:46:00Z"/>
                <w:del w:id="3020"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hideMark/>
          </w:tcPr>
          <w:p w14:paraId="38CCFDCB" w14:textId="53449A73" w:rsidR="009A0030" w:rsidDel="00185B6F" w:rsidRDefault="009A0030" w:rsidP="007424E9">
            <w:pPr>
              <w:pStyle w:val="NormalWeb"/>
              <w:spacing w:before="0" w:beforeAutospacing="0" w:after="0" w:afterAutospacing="0"/>
              <w:ind w:left="360"/>
              <w:rPr>
                <w:ins w:id="3021" w:author="Christi Kehres" w:date="2017-05-03T23:46:00Z"/>
                <w:del w:id="3022"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hideMark/>
          </w:tcPr>
          <w:p w14:paraId="2B31394D" w14:textId="09E61DE0" w:rsidR="009A0030" w:rsidDel="00185B6F" w:rsidRDefault="009A0030" w:rsidP="007424E9">
            <w:pPr>
              <w:pStyle w:val="NormalWeb"/>
              <w:spacing w:before="0" w:beforeAutospacing="0" w:after="0" w:afterAutospacing="0"/>
              <w:ind w:left="360"/>
              <w:rPr>
                <w:ins w:id="3023" w:author="Christi Kehres" w:date="2017-05-03T23:46:00Z"/>
                <w:del w:id="3024"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hideMark/>
          </w:tcPr>
          <w:p w14:paraId="1A700FAC" w14:textId="5C14C3A9" w:rsidR="009A0030" w:rsidDel="00185B6F" w:rsidRDefault="009A0030" w:rsidP="007424E9">
            <w:pPr>
              <w:pStyle w:val="NormalWeb"/>
              <w:spacing w:before="0" w:beforeAutospacing="0" w:after="0" w:afterAutospacing="0"/>
              <w:ind w:left="360"/>
              <w:rPr>
                <w:ins w:id="3025" w:author="Christi Kehres" w:date="2017-05-03T23:46:00Z"/>
                <w:del w:id="3026"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hideMark/>
          </w:tcPr>
          <w:p w14:paraId="58160503" w14:textId="23A30775" w:rsidR="009A0030" w:rsidDel="00185B6F" w:rsidRDefault="009A0030" w:rsidP="007424E9">
            <w:pPr>
              <w:pStyle w:val="NormalWeb"/>
              <w:spacing w:before="0" w:beforeAutospacing="0" w:after="0" w:afterAutospacing="0"/>
              <w:ind w:left="360"/>
              <w:rPr>
                <w:ins w:id="3027" w:author="Christi Kehres" w:date="2017-05-03T23:46:00Z"/>
                <w:del w:id="3028" w:author="Tarek Hesham" w:date="2023-06-12T01:27:00Z"/>
                <w:sz w:val="20"/>
                <w:szCs w:val="20"/>
              </w:rPr>
            </w:pPr>
          </w:p>
        </w:tc>
      </w:tr>
      <w:tr w:rsidR="009A0030" w:rsidDel="00185B6F" w14:paraId="0BC6803E" w14:textId="3799A777" w:rsidTr="009A0030">
        <w:trPr>
          <w:ins w:id="3029" w:author="Christi Kehres" w:date="2017-05-03T23:46:00Z"/>
          <w:del w:id="3030"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0ED1FEEE" w14:textId="058AF549" w:rsidR="009A0030" w:rsidDel="00185B6F" w:rsidRDefault="009A0030" w:rsidP="007424E9">
            <w:pPr>
              <w:pStyle w:val="NormalWeb"/>
              <w:spacing w:before="0" w:beforeAutospacing="0" w:after="0" w:afterAutospacing="0"/>
              <w:ind w:left="360"/>
              <w:rPr>
                <w:ins w:id="3031" w:author="Christi Kehres" w:date="2017-05-03T23:46:00Z"/>
                <w:del w:id="3032"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292D9D7F" w14:textId="3EF0A97E" w:rsidR="009A0030" w:rsidDel="00185B6F" w:rsidRDefault="009A0030" w:rsidP="007424E9">
            <w:pPr>
              <w:pStyle w:val="NormalWeb"/>
              <w:spacing w:before="0" w:beforeAutospacing="0" w:after="0" w:afterAutospacing="0"/>
              <w:ind w:left="360"/>
              <w:rPr>
                <w:ins w:id="3033" w:author="Christi Kehres" w:date="2017-05-03T23:46:00Z"/>
                <w:del w:id="3034"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tcPr>
          <w:p w14:paraId="55FFCAFB" w14:textId="31A3148D" w:rsidR="009A0030" w:rsidDel="00185B6F" w:rsidRDefault="009A0030" w:rsidP="007424E9">
            <w:pPr>
              <w:pStyle w:val="NormalWeb"/>
              <w:spacing w:before="0" w:beforeAutospacing="0" w:after="0" w:afterAutospacing="0"/>
              <w:ind w:left="360"/>
              <w:rPr>
                <w:ins w:id="3035" w:author="Christi Kehres" w:date="2017-05-03T23:46:00Z"/>
                <w:del w:id="3036"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hideMark/>
          </w:tcPr>
          <w:p w14:paraId="511AE1B7" w14:textId="58582D87" w:rsidR="009A0030" w:rsidDel="00185B6F" w:rsidRDefault="009A0030" w:rsidP="007424E9">
            <w:pPr>
              <w:pStyle w:val="NormalWeb"/>
              <w:spacing w:before="0" w:beforeAutospacing="0" w:after="0" w:afterAutospacing="0"/>
              <w:ind w:left="360"/>
              <w:rPr>
                <w:ins w:id="3037" w:author="Christi Kehres" w:date="2017-05-03T23:46:00Z"/>
                <w:del w:id="3038"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hideMark/>
          </w:tcPr>
          <w:p w14:paraId="0F51FDDA" w14:textId="49D778BF" w:rsidR="009A0030" w:rsidDel="00185B6F" w:rsidRDefault="009A0030" w:rsidP="007424E9">
            <w:pPr>
              <w:pStyle w:val="NormalWeb"/>
              <w:spacing w:before="0" w:beforeAutospacing="0" w:after="0" w:afterAutospacing="0"/>
              <w:ind w:left="360"/>
              <w:rPr>
                <w:ins w:id="3039" w:author="Christi Kehres" w:date="2017-05-03T23:46:00Z"/>
                <w:del w:id="3040"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hideMark/>
          </w:tcPr>
          <w:p w14:paraId="57845BE7" w14:textId="6A401605" w:rsidR="009A0030" w:rsidDel="00185B6F" w:rsidRDefault="009A0030" w:rsidP="007424E9">
            <w:pPr>
              <w:pStyle w:val="NormalWeb"/>
              <w:spacing w:before="0" w:beforeAutospacing="0" w:after="0" w:afterAutospacing="0"/>
              <w:ind w:left="360"/>
              <w:rPr>
                <w:ins w:id="3041" w:author="Christi Kehres" w:date="2017-05-03T23:46:00Z"/>
                <w:del w:id="3042" w:author="Tarek Hesham" w:date="2023-06-12T01:27:00Z"/>
                <w:sz w:val="20"/>
                <w:szCs w:val="20"/>
              </w:rPr>
            </w:pPr>
          </w:p>
        </w:tc>
      </w:tr>
      <w:tr w:rsidR="009A0030" w:rsidDel="00185B6F" w14:paraId="24B5432A" w14:textId="6CB47542" w:rsidTr="009A0030">
        <w:trPr>
          <w:ins w:id="3043" w:author="Christi Kehres" w:date="2017-05-03T23:46:00Z"/>
          <w:del w:id="3044"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59327D66" w14:textId="1CBA5E6B" w:rsidR="009A0030" w:rsidDel="00185B6F" w:rsidRDefault="009A0030" w:rsidP="007424E9">
            <w:pPr>
              <w:pStyle w:val="NormalWeb"/>
              <w:spacing w:before="0" w:beforeAutospacing="0" w:after="0" w:afterAutospacing="0"/>
              <w:ind w:left="360"/>
              <w:rPr>
                <w:ins w:id="3045" w:author="Christi Kehres" w:date="2017-05-03T23:46:00Z"/>
                <w:del w:id="3046"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010198B6" w14:textId="34C4EEB6" w:rsidR="009A0030" w:rsidDel="00185B6F" w:rsidRDefault="009A0030" w:rsidP="007424E9">
            <w:pPr>
              <w:pStyle w:val="NormalWeb"/>
              <w:spacing w:before="0" w:beforeAutospacing="0" w:after="0" w:afterAutospacing="0"/>
              <w:ind w:left="360"/>
              <w:rPr>
                <w:ins w:id="3047" w:author="Christi Kehres" w:date="2017-05-03T23:46:00Z"/>
                <w:del w:id="3048"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tcPr>
          <w:p w14:paraId="354C2BC0" w14:textId="02068CAB" w:rsidR="009A0030" w:rsidDel="00185B6F" w:rsidRDefault="009A0030" w:rsidP="007424E9">
            <w:pPr>
              <w:pStyle w:val="NormalWeb"/>
              <w:spacing w:before="0" w:beforeAutospacing="0" w:after="0" w:afterAutospacing="0"/>
              <w:ind w:left="360"/>
              <w:rPr>
                <w:ins w:id="3049" w:author="Christi Kehres" w:date="2017-05-03T23:46:00Z"/>
                <w:del w:id="3050"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hideMark/>
          </w:tcPr>
          <w:p w14:paraId="46372FFB" w14:textId="504F39B6" w:rsidR="009A0030" w:rsidDel="00185B6F" w:rsidRDefault="009A0030" w:rsidP="007424E9">
            <w:pPr>
              <w:pStyle w:val="NormalWeb"/>
              <w:spacing w:before="0" w:beforeAutospacing="0" w:after="0" w:afterAutospacing="0"/>
              <w:ind w:left="360"/>
              <w:rPr>
                <w:ins w:id="3051" w:author="Christi Kehres" w:date="2017-05-03T23:46:00Z"/>
                <w:del w:id="3052"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hideMark/>
          </w:tcPr>
          <w:p w14:paraId="4E387D3F" w14:textId="0A65E0CD" w:rsidR="009A0030" w:rsidDel="00185B6F" w:rsidRDefault="009A0030" w:rsidP="007424E9">
            <w:pPr>
              <w:pStyle w:val="NormalWeb"/>
              <w:spacing w:before="0" w:beforeAutospacing="0" w:after="0" w:afterAutospacing="0"/>
              <w:ind w:left="360"/>
              <w:rPr>
                <w:ins w:id="3053" w:author="Christi Kehres" w:date="2017-05-03T23:46:00Z"/>
                <w:del w:id="3054"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hideMark/>
          </w:tcPr>
          <w:p w14:paraId="6829BFF0" w14:textId="016DCF40" w:rsidR="009A0030" w:rsidDel="00185B6F" w:rsidRDefault="009A0030" w:rsidP="007424E9">
            <w:pPr>
              <w:pStyle w:val="NormalWeb"/>
              <w:spacing w:before="0" w:beforeAutospacing="0" w:after="0" w:afterAutospacing="0"/>
              <w:ind w:left="360"/>
              <w:rPr>
                <w:ins w:id="3055" w:author="Christi Kehres" w:date="2017-05-03T23:46:00Z"/>
                <w:del w:id="3056" w:author="Tarek Hesham" w:date="2023-06-12T01:27:00Z"/>
                <w:sz w:val="20"/>
                <w:szCs w:val="20"/>
              </w:rPr>
            </w:pPr>
          </w:p>
        </w:tc>
      </w:tr>
      <w:tr w:rsidR="009A0030" w:rsidDel="00185B6F" w14:paraId="13007757" w14:textId="528A11DA" w:rsidTr="009A0030">
        <w:trPr>
          <w:ins w:id="3057" w:author="Christi Kehres" w:date="2017-05-03T23:46:00Z"/>
          <w:del w:id="3058"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58DE6817" w14:textId="620348DB" w:rsidR="009A0030" w:rsidDel="00185B6F" w:rsidRDefault="009A0030" w:rsidP="007424E9">
            <w:pPr>
              <w:pStyle w:val="NormalWeb"/>
              <w:spacing w:before="0" w:beforeAutospacing="0" w:after="0" w:afterAutospacing="0"/>
              <w:ind w:left="360"/>
              <w:rPr>
                <w:ins w:id="3059" w:author="Christi Kehres" w:date="2017-05-03T23:46:00Z"/>
                <w:del w:id="3060"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674C1F48" w14:textId="330EE3E2" w:rsidR="009A0030" w:rsidDel="00185B6F" w:rsidRDefault="009A0030" w:rsidP="007424E9">
            <w:pPr>
              <w:pStyle w:val="NormalWeb"/>
              <w:spacing w:before="0" w:beforeAutospacing="0" w:after="0" w:afterAutospacing="0"/>
              <w:ind w:left="360"/>
              <w:rPr>
                <w:ins w:id="3061" w:author="Christi Kehres" w:date="2017-05-03T23:46:00Z"/>
                <w:del w:id="3062"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tcPr>
          <w:p w14:paraId="6E5900B1" w14:textId="5D492546" w:rsidR="009A0030" w:rsidDel="00185B6F" w:rsidRDefault="009A0030" w:rsidP="007424E9">
            <w:pPr>
              <w:pStyle w:val="NormalWeb"/>
              <w:spacing w:before="0" w:beforeAutospacing="0" w:after="0" w:afterAutospacing="0"/>
              <w:ind w:left="360"/>
              <w:rPr>
                <w:ins w:id="3063" w:author="Christi Kehres" w:date="2017-05-03T23:46:00Z"/>
                <w:del w:id="3064"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hideMark/>
          </w:tcPr>
          <w:p w14:paraId="677C89F3" w14:textId="5A27D5E8" w:rsidR="009A0030" w:rsidDel="00185B6F" w:rsidRDefault="009A0030" w:rsidP="007424E9">
            <w:pPr>
              <w:pStyle w:val="NormalWeb"/>
              <w:spacing w:before="0" w:beforeAutospacing="0" w:after="0" w:afterAutospacing="0"/>
              <w:ind w:left="360"/>
              <w:rPr>
                <w:ins w:id="3065" w:author="Christi Kehres" w:date="2017-05-03T23:46:00Z"/>
                <w:del w:id="3066"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hideMark/>
          </w:tcPr>
          <w:p w14:paraId="2FC50EAA" w14:textId="4545F933" w:rsidR="009A0030" w:rsidDel="00185B6F" w:rsidRDefault="009A0030" w:rsidP="007424E9">
            <w:pPr>
              <w:pStyle w:val="NormalWeb"/>
              <w:spacing w:before="0" w:beforeAutospacing="0" w:after="0" w:afterAutospacing="0"/>
              <w:ind w:left="360"/>
              <w:rPr>
                <w:ins w:id="3067" w:author="Christi Kehres" w:date="2017-05-03T23:46:00Z"/>
                <w:del w:id="3068"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hideMark/>
          </w:tcPr>
          <w:p w14:paraId="35D04C00" w14:textId="28760427" w:rsidR="009A0030" w:rsidDel="00185B6F" w:rsidRDefault="009A0030" w:rsidP="007424E9">
            <w:pPr>
              <w:pStyle w:val="NormalWeb"/>
              <w:spacing w:before="0" w:beforeAutospacing="0" w:after="0" w:afterAutospacing="0"/>
              <w:ind w:left="360"/>
              <w:rPr>
                <w:ins w:id="3069" w:author="Christi Kehres" w:date="2017-05-03T23:46:00Z"/>
                <w:del w:id="3070" w:author="Tarek Hesham" w:date="2023-06-12T01:27:00Z"/>
                <w:sz w:val="20"/>
                <w:szCs w:val="20"/>
              </w:rPr>
            </w:pPr>
          </w:p>
        </w:tc>
      </w:tr>
      <w:tr w:rsidR="009A0030" w:rsidDel="00185B6F" w14:paraId="4510B381" w14:textId="34873542" w:rsidTr="009A0030">
        <w:trPr>
          <w:ins w:id="3071" w:author="Christi Kehres" w:date="2017-05-03T23:46:00Z"/>
          <w:del w:id="3072" w:author="Tarek Hesham" w:date="2023-06-12T01:27:00Z"/>
        </w:trPr>
        <w:tc>
          <w:tcPr>
            <w:tcW w:w="2161" w:type="dxa"/>
            <w:tcBorders>
              <w:top w:val="single" w:sz="2" w:space="0" w:color="auto"/>
              <w:left w:val="single" w:sz="2" w:space="0" w:color="auto"/>
              <w:bottom w:val="single" w:sz="2" w:space="0" w:color="auto"/>
              <w:right w:val="single" w:sz="2" w:space="0" w:color="auto"/>
            </w:tcBorders>
            <w:hideMark/>
          </w:tcPr>
          <w:p w14:paraId="13EF0832" w14:textId="15DBAF31" w:rsidR="009A0030" w:rsidDel="00185B6F" w:rsidRDefault="009A0030" w:rsidP="007424E9">
            <w:pPr>
              <w:pStyle w:val="NormalWeb"/>
              <w:spacing w:before="0" w:beforeAutospacing="0" w:after="0" w:afterAutospacing="0"/>
              <w:ind w:left="360"/>
              <w:rPr>
                <w:ins w:id="3073" w:author="Christi Kehres" w:date="2017-05-03T23:46:00Z"/>
                <w:del w:id="3074" w:author="Tarek Hesham" w:date="2023-06-12T01:27:00Z"/>
                <w:sz w:val="20"/>
                <w:szCs w:val="20"/>
              </w:rPr>
            </w:pPr>
          </w:p>
        </w:tc>
        <w:tc>
          <w:tcPr>
            <w:tcW w:w="1080" w:type="dxa"/>
            <w:tcBorders>
              <w:top w:val="single" w:sz="2" w:space="0" w:color="auto"/>
              <w:left w:val="single" w:sz="2" w:space="0" w:color="auto"/>
              <w:bottom w:val="single" w:sz="2" w:space="0" w:color="auto"/>
              <w:right w:val="single" w:sz="2" w:space="0" w:color="auto"/>
            </w:tcBorders>
            <w:hideMark/>
          </w:tcPr>
          <w:p w14:paraId="541A137F" w14:textId="27DC99DC" w:rsidR="009A0030" w:rsidDel="00185B6F" w:rsidRDefault="009A0030" w:rsidP="007424E9">
            <w:pPr>
              <w:pStyle w:val="NormalWeb"/>
              <w:spacing w:before="0" w:beforeAutospacing="0" w:after="0" w:afterAutospacing="0"/>
              <w:ind w:left="360"/>
              <w:rPr>
                <w:ins w:id="3075" w:author="Christi Kehres" w:date="2017-05-03T23:46:00Z"/>
                <w:del w:id="3076" w:author="Tarek Hesham" w:date="2023-06-12T01:27:00Z"/>
                <w:sz w:val="20"/>
                <w:szCs w:val="20"/>
              </w:rPr>
            </w:pPr>
          </w:p>
        </w:tc>
        <w:tc>
          <w:tcPr>
            <w:tcW w:w="630" w:type="dxa"/>
            <w:tcBorders>
              <w:top w:val="single" w:sz="2" w:space="0" w:color="auto"/>
              <w:left w:val="single" w:sz="2" w:space="0" w:color="auto"/>
              <w:bottom w:val="single" w:sz="2" w:space="0" w:color="auto"/>
              <w:right w:val="single" w:sz="2" w:space="0" w:color="auto"/>
            </w:tcBorders>
          </w:tcPr>
          <w:p w14:paraId="076AC4DC" w14:textId="55074318" w:rsidR="009A0030" w:rsidDel="00185B6F" w:rsidRDefault="009A0030" w:rsidP="007424E9">
            <w:pPr>
              <w:pStyle w:val="NormalWeb"/>
              <w:spacing w:before="0" w:beforeAutospacing="0" w:after="0" w:afterAutospacing="0"/>
              <w:ind w:left="360"/>
              <w:rPr>
                <w:ins w:id="3077" w:author="Christi Kehres" w:date="2017-05-03T23:46:00Z"/>
                <w:del w:id="3078" w:author="Tarek Hesham" w:date="2023-06-12T01:27:00Z"/>
                <w:sz w:val="20"/>
                <w:szCs w:val="20"/>
              </w:rPr>
            </w:pPr>
          </w:p>
        </w:tc>
        <w:tc>
          <w:tcPr>
            <w:tcW w:w="1891" w:type="dxa"/>
            <w:tcBorders>
              <w:top w:val="single" w:sz="2" w:space="0" w:color="auto"/>
              <w:left w:val="single" w:sz="2" w:space="0" w:color="auto"/>
              <w:bottom w:val="single" w:sz="2" w:space="0" w:color="auto"/>
              <w:right w:val="single" w:sz="2" w:space="0" w:color="auto"/>
            </w:tcBorders>
          </w:tcPr>
          <w:p w14:paraId="260ED79B" w14:textId="12A5D613" w:rsidR="009A0030" w:rsidDel="00185B6F" w:rsidRDefault="009A0030" w:rsidP="007424E9">
            <w:pPr>
              <w:pStyle w:val="NormalWeb"/>
              <w:spacing w:before="0" w:beforeAutospacing="0" w:after="0" w:afterAutospacing="0"/>
              <w:ind w:left="360"/>
              <w:rPr>
                <w:ins w:id="3079" w:author="Christi Kehres" w:date="2017-05-03T23:46:00Z"/>
                <w:del w:id="3080" w:author="Tarek Hesham" w:date="2023-06-12T01:27:00Z"/>
                <w:sz w:val="20"/>
                <w:szCs w:val="20"/>
              </w:rPr>
            </w:pPr>
          </w:p>
        </w:tc>
        <w:tc>
          <w:tcPr>
            <w:tcW w:w="1882" w:type="dxa"/>
            <w:tcBorders>
              <w:top w:val="single" w:sz="2" w:space="0" w:color="auto"/>
              <w:left w:val="single" w:sz="2" w:space="0" w:color="auto"/>
              <w:bottom w:val="single" w:sz="2" w:space="0" w:color="auto"/>
              <w:right w:val="single" w:sz="2" w:space="0" w:color="auto"/>
            </w:tcBorders>
          </w:tcPr>
          <w:p w14:paraId="22722B2E" w14:textId="7F124F05" w:rsidR="009A0030" w:rsidDel="00185B6F" w:rsidRDefault="009A0030" w:rsidP="007424E9">
            <w:pPr>
              <w:pStyle w:val="NormalWeb"/>
              <w:spacing w:before="0" w:beforeAutospacing="0" w:after="0" w:afterAutospacing="0"/>
              <w:ind w:left="360"/>
              <w:rPr>
                <w:ins w:id="3081" w:author="Christi Kehres" w:date="2017-05-03T23:46:00Z"/>
                <w:del w:id="3082" w:author="Tarek Hesham" w:date="2023-06-12T01:27:00Z"/>
                <w:sz w:val="20"/>
                <w:szCs w:val="20"/>
              </w:rPr>
            </w:pPr>
          </w:p>
        </w:tc>
        <w:tc>
          <w:tcPr>
            <w:tcW w:w="996" w:type="dxa"/>
            <w:tcBorders>
              <w:top w:val="single" w:sz="2" w:space="0" w:color="auto"/>
              <w:left w:val="single" w:sz="2" w:space="0" w:color="auto"/>
              <w:bottom w:val="single" w:sz="2" w:space="0" w:color="auto"/>
              <w:right w:val="single" w:sz="2" w:space="0" w:color="auto"/>
            </w:tcBorders>
          </w:tcPr>
          <w:p w14:paraId="10EF3D56" w14:textId="7C6E74E3" w:rsidR="009A0030" w:rsidDel="00185B6F" w:rsidRDefault="009A0030" w:rsidP="007424E9">
            <w:pPr>
              <w:pStyle w:val="NormalWeb"/>
              <w:spacing w:before="0" w:beforeAutospacing="0" w:after="0" w:afterAutospacing="0"/>
              <w:ind w:left="360"/>
              <w:rPr>
                <w:ins w:id="3083" w:author="Christi Kehres" w:date="2017-05-03T23:46:00Z"/>
                <w:del w:id="3084" w:author="Tarek Hesham" w:date="2023-06-12T01:27:00Z"/>
                <w:sz w:val="20"/>
                <w:szCs w:val="20"/>
              </w:rPr>
            </w:pPr>
          </w:p>
        </w:tc>
      </w:tr>
    </w:tbl>
    <w:p w14:paraId="1F04AB4F" w14:textId="10EC4DCE" w:rsidR="009A0030" w:rsidDel="00185B6F" w:rsidRDefault="009A0030">
      <w:pPr>
        <w:pStyle w:val="Heading3"/>
        <w:keepLines/>
        <w:spacing w:before="200" w:line="276" w:lineRule="auto"/>
        <w:ind w:left="360"/>
        <w:rPr>
          <w:ins w:id="3085" w:author="Christi Kehres" w:date="2017-05-03T23:48:00Z"/>
          <w:del w:id="3086" w:author="Tarek Hesham" w:date="2023-06-12T01:27:00Z"/>
        </w:rPr>
        <w:pPrChange w:id="3087" w:author="Christi Kehres" w:date="2017-05-03T23:48:00Z">
          <w:pPr>
            <w:pStyle w:val="Heading1"/>
          </w:pPr>
        </w:pPrChange>
      </w:pPr>
      <w:bookmarkStart w:id="3088" w:name="_Toc481620301"/>
      <w:ins w:id="3089" w:author="Christi Kehres" w:date="2017-05-03T23:48:00Z">
        <w:del w:id="3090" w:author="Tarek Hesham" w:date="2023-06-12T01:27:00Z">
          <w:r w:rsidDel="00185B6F">
            <w:delText>Wrapper Design</w:delText>
          </w:r>
          <w:bookmarkEnd w:id="3088"/>
        </w:del>
      </w:ins>
    </w:p>
    <w:p w14:paraId="7D99A089" w14:textId="21D51AEE" w:rsidR="009A0030" w:rsidDel="00185B6F" w:rsidRDefault="009A0030">
      <w:pPr>
        <w:ind w:left="360"/>
        <w:rPr>
          <w:ins w:id="3091" w:author="Christi Kehres" w:date="2017-05-03T23:48:00Z"/>
          <w:del w:id="3092" w:author="Tarek Hesham" w:date="2023-06-12T01:27:00Z"/>
        </w:rPr>
        <w:pPrChange w:id="3093" w:author="Christi Kehres" w:date="2017-05-03T23:49:00Z">
          <w:pPr>
            <w:pStyle w:val="Heading1"/>
          </w:pPr>
        </w:pPrChange>
      </w:pPr>
      <w:ins w:id="3094" w:author="Christi Kehres" w:date="2017-05-03T23:48:00Z">
        <w:del w:id="3095" w:author="Tarek Hesham" w:date="2023-06-12T01:27:00Z">
          <w:r w:rsidDel="00185B6F">
            <w:delText>Insert modules.</w:delText>
          </w:r>
        </w:del>
      </w:ins>
    </w:p>
    <w:p w14:paraId="04B5DF92" w14:textId="4F45CEB4" w:rsidR="009A0030" w:rsidDel="00185B6F" w:rsidRDefault="00D5796C">
      <w:pPr>
        <w:pStyle w:val="Heading3"/>
        <w:keepLines/>
        <w:spacing w:before="200" w:line="276" w:lineRule="auto"/>
        <w:ind w:left="360"/>
        <w:rPr>
          <w:ins w:id="3096" w:author="Christi Kehres" w:date="2017-05-03T23:49:00Z"/>
          <w:del w:id="3097" w:author="Tarek Hesham" w:date="2023-06-12T01:27:00Z"/>
        </w:rPr>
        <w:pPrChange w:id="3098" w:author="Christi Kehres" w:date="2017-05-03T23:49:00Z">
          <w:pPr>
            <w:pStyle w:val="Heading1"/>
          </w:pPr>
        </w:pPrChange>
      </w:pPr>
      <w:bookmarkStart w:id="3099" w:name="_Toc481620302"/>
      <w:ins w:id="3100" w:author="Christi Kehres" w:date="2017-05-03T23:49:00Z">
        <w:del w:id="3101" w:author="Tarek Hesham" w:date="2023-06-12T01:27:00Z">
          <w:r w:rsidDel="00185B6F">
            <w:delText>&lt;Function Name&gt;</w:delText>
          </w:r>
          <w:bookmarkEnd w:id="3099"/>
        </w:del>
      </w:ins>
    </w:p>
    <w:tbl>
      <w:tblPr>
        <w:tblStyle w:val="MISStyle03"/>
        <w:tblW w:w="8640" w:type="dxa"/>
        <w:tblInd w:w="806" w:type="dxa"/>
        <w:tblLook w:val="04A0" w:firstRow="1" w:lastRow="0" w:firstColumn="1" w:lastColumn="0" w:noHBand="0" w:noVBand="1"/>
      </w:tblPr>
      <w:tblGrid>
        <w:gridCol w:w="1632"/>
        <w:gridCol w:w="7008"/>
      </w:tblGrid>
      <w:tr w:rsidR="00D5796C" w:rsidDel="00185B6F" w14:paraId="6426DE36" w14:textId="40F2BFB5" w:rsidTr="00D5796C">
        <w:trPr>
          <w:cnfStyle w:val="100000000000" w:firstRow="1" w:lastRow="0" w:firstColumn="0" w:lastColumn="0" w:oddVBand="0" w:evenVBand="0" w:oddHBand="0" w:evenHBand="0" w:firstRowFirstColumn="0" w:firstRowLastColumn="0" w:lastRowFirstColumn="0" w:lastRowLastColumn="0"/>
          <w:cantSplit/>
          <w:tblHeader/>
          <w:ins w:id="3102" w:author="Christi Kehres" w:date="2017-05-03T23:50:00Z"/>
          <w:del w:id="3103" w:author="Tarek Hesham" w:date="2023-06-12T01:27:00Z"/>
        </w:trPr>
        <w:tc>
          <w:tcPr>
            <w:cnfStyle w:val="001000000000" w:firstRow="0" w:lastRow="0" w:firstColumn="1" w:lastColumn="0" w:oddVBand="0" w:evenVBand="0" w:oddHBand="0" w:evenHBand="0" w:firstRowFirstColumn="0" w:firstRowLastColumn="0" w:lastRowFirstColumn="0" w:lastRowLastColumn="0"/>
            <w:tcW w:w="1610" w:type="dxa"/>
            <w:tcBorders>
              <w:top w:val="single" w:sz="4" w:space="0" w:color="auto"/>
              <w:left w:val="single" w:sz="4" w:space="0" w:color="auto"/>
              <w:bottom w:val="single" w:sz="4" w:space="0" w:color="auto"/>
              <w:right w:val="single" w:sz="4" w:space="0" w:color="auto"/>
            </w:tcBorders>
            <w:hideMark/>
          </w:tcPr>
          <w:p w14:paraId="06AC09A1" w14:textId="59C4399D" w:rsidR="00D5796C" w:rsidDel="00185B6F" w:rsidRDefault="00D5796C" w:rsidP="007424E9">
            <w:pPr>
              <w:pStyle w:val="NormalWeb"/>
              <w:spacing w:before="0" w:beforeAutospacing="0" w:after="0" w:afterAutospacing="0"/>
              <w:ind w:left="360"/>
              <w:rPr>
                <w:ins w:id="3104" w:author="Christi Kehres" w:date="2017-05-03T23:50:00Z"/>
                <w:del w:id="3105" w:author="Tarek Hesham" w:date="2023-06-12T01:27:00Z"/>
                <w:rFonts w:asciiTheme="minorHAnsi" w:hAnsiTheme="minorHAnsi" w:cstheme="minorHAnsi"/>
                <w:szCs w:val="22"/>
                <w:lang w:bidi="ar-SA"/>
              </w:rPr>
            </w:pPr>
            <w:ins w:id="3106" w:author="Christi Kehres" w:date="2017-05-03T23:50:00Z">
              <w:del w:id="3107" w:author="Tarek Hesham" w:date="2023-06-12T01:27:00Z">
                <w:r w:rsidDel="00185B6F">
                  <w:rPr>
                    <w:rFonts w:asciiTheme="minorHAnsi" w:hAnsiTheme="minorHAnsi" w:cstheme="minorHAnsi"/>
                    <w:szCs w:val="22"/>
                  </w:rPr>
                  <w:delText>Function Name</w:delText>
                </w:r>
              </w:del>
            </w:ins>
          </w:p>
        </w:tc>
        <w:tc>
          <w:tcPr>
            <w:tcW w:w="8837" w:type="dxa"/>
            <w:tcBorders>
              <w:top w:val="single" w:sz="4" w:space="0" w:color="auto"/>
              <w:left w:val="single" w:sz="4" w:space="0" w:color="auto"/>
              <w:bottom w:val="single" w:sz="4" w:space="0" w:color="auto"/>
              <w:right w:val="single" w:sz="4" w:space="0" w:color="auto"/>
            </w:tcBorders>
            <w:hideMark/>
          </w:tcPr>
          <w:p w14:paraId="10FA0F3A" w14:textId="57E32AEE" w:rsidR="00D5796C" w:rsidDel="00185B6F" w:rsidRDefault="00D5796C" w:rsidP="007424E9">
            <w:pPr>
              <w:pStyle w:val="NormalWeb"/>
              <w:spacing w:before="0" w:beforeAutospacing="0" w:after="0" w:afterAutospacing="0"/>
              <w:ind w:left="360"/>
              <w:cnfStyle w:val="100000000000" w:firstRow="1" w:lastRow="0" w:firstColumn="0" w:lastColumn="0" w:oddVBand="0" w:evenVBand="0" w:oddHBand="0" w:evenHBand="0" w:firstRowFirstColumn="0" w:firstRowLastColumn="0" w:lastRowFirstColumn="0" w:lastRowLastColumn="0"/>
              <w:rPr>
                <w:ins w:id="3108" w:author="Christi Kehres" w:date="2017-05-03T23:50:00Z"/>
                <w:del w:id="3109" w:author="Tarek Hesham" w:date="2023-06-12T01:27:00Z"/>
                <w:rFonts w:asciiTheme="minorHAnsi" w:hAnsiTheme="minorHAnsi" w:cstheme="minorHAnsi"/>
                <w:szCs w:val="22"/>
              </w:rPr>
            </w:pPr>
          </w:p>
        </w:tc>
      </w:tr>
      <w:tr w:rsidR="00D5796C" w:rsidDel="00185B6F" w14:paraId="0140B363" w14:textId="35272617" w:rsidTr="00D5796C">
        <w:trPr>
          <w:ins w:id="3110" w:author="Christi Kehres" w:date="2017-05-03T23:50:00Z"/>
          <w:del w:id="3111" w:author="Tarek Hesham" w:date="2023-06-12T01:27:00Z"/>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uto"/>
              <w:left w:val="single" w:sz="4" w:space="0" w:color="auto"/>
              <w:bottom w:val="single" w:sz="4" w:space="0" w:color="auto"/>
              <w:right w:val="single" w:sz="4" w:space="0" w:color="auto"/>
            </w:tcBorders>
            <w:hideMark/>
          </w:tcPr>
          <w:p w14:paraId="4227BC05" w14:textId="1D17B1F4" w:rsidR="00D5796C" w:rsidDel="00185B6F" w:rsidRDefault="00D5796C" w:rsidP="007424E9">
            <w:pPr>
              <w:pStyle w:val="NormalWeb"/>
              <w:spacing w:before="0" w:beforeAutospacing="0" w:after="0" w:afterAutospacing="0"/>
              <w:ind w:left="360"/>
              <w:rPr>
                <w:ins w:id="3112" w:author="Christi Kehres" w:date="2017-05-03T23:50:00Z"/>
                <w:del w:id="3113" w:author="Tarek Hesham" w:date="2023-06-12T01:27:00Z"/>
                <w:rFonts w:asciiTheme="minorHAnsi" w:hAnsiTheme="minorHAnsi" w:cstheme="minorHAnsi"/>
                <w:szCs w:val="22"/>
              </w:rPr>
            </w:pPr>
            <w:ins w:id="3114" w:author="Christi Kehres" w:date="2017-05-03T23:50:00Z">
              <w:del w:id="3115" w:author="Tarek Hesham" w:date="2023-06-12T01:27:00Z">
                <w:r w:rsidDel="00185B6F">
                  <w:rPr>
                    <w:rFonts w:asciiTheme="minorHAnsi" w:hAnsiTheme="minorHAnsi" w:cstheme="minorHAnsi"/>
                    <w:szCs w:val="22"/>
                  </w:rPr>
                  <w:delText>Type</w:delText>
                </w:r>
              </w:del>
            </w:ins>
          </w:p>
        </w:tc>
        <w:tc>
          <w:tcPr>
            <w:tcW w:w="8481" w:type="dxa"/>
            <w:tcBorders>
              <w:top w:val="single" w:sz="4" w:space="0" w:color="auto"/>
              <w:left w:val="single" w:sz="4" w:space="0" w:color="auto"/>
              <w:bottom w:val="single" w:sz="4" w:space="0" w:color="auto"/>
              <w:right w:val="single" w:sz="4" w:space="0" w:color="auto"/>
            </w:tcBorders>
            <w:hideMark/>
          </w:tcPr>
          <w:p w14:paraId="0964F612" w14:textId="3112B143" w:rsidR="00D5796C" w:rsidDel="00185B6F" w:rsidRDefault="00D5796C" w:rsidP="007424E9">
            <w:pPr>
              <w:pStyle w:val="NormalWeb"/>
              <w:spacing w:before="0" w:beforeAutospacing="0" w:after="0" w:afterAutospacing="0"/>
              <w:ind w:left="360"/>
              <w:cnfStyle w:val="000000000000" w:firstRow="0" w:lastRow="0" w:firstColumn="0" w:lastColumn="0" w:oddVBand="0" w:evenVBand="0" w:oddHBand="0" w:evenHBand="0" w:firstRowFirstColumn="0" w:firstRowLastColumn="0" w:lastRowFirstColumn="0" w:lastRowLastColumn="0"/>
              <w:rPr>
                <w:ins w:id="3116" w:author="Christi Kehres" w:date="2017-05-03T23:50:00Z"/>
                <w:del w:id="3117" w:author="Tarek Hesham" w:date="2023-06-12T01:27:00Z"/>
                <w:rFonts w:asciiTheme="minorHAnsi" w:hAnsiTheme="minorHAnsi" w:cstheme="minorHAnsi"/>
                <w:szCs w:val="22"/>
              </w:rPr>
            </w:pPr>
          </w:p>
        </w:tc>
      </w:tr>
      <w:tr w:rsidR="00D5796C" w:rsidDel="00185B6F" w14:paraId="36BA50D4" w14:textId="1AE79671" w:rsidTr="00D5796C">
        <w:trPr>
          <w:ins w:id="3118" w:author="Christi Kehres" w:date="2017-05-03T23:50:00Z"/>
          <w:del w:id="3119" w:author="Tarek Hesham" w:date="2023-06-12T01:27:00Z"/>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uto"/>
              <w:left w:val="single" w:sz="4" w:space="0" w:color="auto"/>
              <w:bottom w:val="single" w:sz="4" w:space="0" w:color="auto"/>
              <w:right w:val="single" w:sz="4" w:space="0" w:color="auto"/>
            </w:tcBorders>
            <w:hideMark/>
          </w:tcPr>
          <w:p w14:paraId="2A2E7BD6" w14:textId="5785E82C" w:rsidR="00D5796C" w:rsidDel="00185B6F" w:rsidRDefault="00D5796C" w:rsidP="007424E9">
            <w:pPr>
              <w:pStyle w:val="NormalWeb"/>
              <w:spacing w:before="0" w:beforeAutospacing="0" w:after="0" w:afterAutospacing="0"/>
              <w:ind w:left="360"/>
              <w:rPr>
                <w:ins w:id="3120" w:author="Christi Kehres" w:date="2017-05-03T23:50:00Z"/>
                <w:del w:id="3121" w:author="Tarek Hesham" w:date="2023-06-12T01:27:00Z"/>
                <w:rFonts w:asciiTheme="minorHAnsi" w:hAnsiTheme="minorHAnsi" w:cstheme="minorHAnsi"/>
                <w:szCs w:val="22"/>
              </w:rPr>
            </w:pPr>
            <w:ins w:id="3122" w:author="Christi Kehres" w:date="2017-05-03T23:50:00Z">
              <w:del w:id="3123" w:author="Tarek Hesham" w:date="2023-06-12T01:27:00Z">
                <w:r w:rsidDel="00185B6F">
                  <w:rPr>
                    <w:rFonts w:asciiTheme="minorHAnsi" w:hAnsiTheme="minorHAnsi" w:cstheme="minorHAnsi"/>
                    <w:szCs w:val="22"/>
                  </w:rPr>
                  <w:delText>Parameters</w:delText>
                </w:r>
              </w:del>
            </w:ins>
          </w:p>
        </w:tc>
        <w:tc>
          <w:tcPr>
            <w:tcW w:w="8481" w:type="dxa"/>
            <w:tcBorders>
              <w:top w:val="single" w:sz="4" w:space="0" w:color="auto"/>
              <w:left w:val="single" w:sz="4" w:space="0" w:color="auto"/>
              <w:bottom w:val="single" w:sz="4" w:space="0" w:color="auto"/>
              <w:right w:val="single" w:sz="4" w:space="0" w:color="auto"/>
            </w:tcBorders>
            <w:hideMark/>
          </w:tcPr>
          <w:p w14:paraId="34583371" w14:textId="01E074A5" w:rsidR="00D5796C" w:rsidDel="00185B6F" w:rsidRDefault="00D5796C">
            <w:pPr>
              <w:pStyle w:val="NormalWeb"/>
              <w:spacing w:before="0" w:beforeAutospacing="0" w:after="0" w:afterAutospacing="0"/>
              <w:ind w:left="360"/>
              <w:cnfStyle w:val="000000000000" w:firstRow="0" w:lastRow="0" w:firstColumn="0" w:lastColumn="0" w:oddVBand="0" w:evenVBand="0" w:oddHBand="0" w:evenHBand="0" w:firstRowFirstColumn="0" w:firstRowLastColumn="0" w:lastRowFirstColumn="0" w:lastRowLastColumn="0"/>
              <w:rPr>
                <w:ins w:id="3124" w:author="Christi Kehres" w:date="2017-05-03T23:50:00Z"/>
                <w:del w:id="3125" w:author="Tarek Hesham" w:date="2023-06-12T01:27:00Z"/>
                <w:rFonts w:asciiTheme="minorHAnsi" w:hAnsiTheme="minorHAnsi" w:cstheme="minorHAnsi"/>
                <w:szCs w:val="22"/>
              </w:rPr>
              <w:pPrChange w:id="3126" w:author="Christi Kehres" w:date="2017-05-03T23:50:00Z">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pPr>
              </w:pPrChange>
            </w:pPr>
            <w:ins w:id="3127" w:author="Christi Kehres" w:date="2017-05-03T23:50:00Z">
              <w:del w:id="3128" w:author="Tarek Hesham" w:date="2023-06-12T01:27:00Z">
                <w:r w:rsidDel="00185B6F">
                  <w:rPr>
                    <w:rFonts w:asciiTheme="minorHAnsi" w:hAnsiTheme="minorHAnsi" w:cstheme="minorHAnsi"/>
                    <w:szCs w:val="22"/>
                  </w:rPr>
                  <w:delText xml:space="preserve">  </w:delText>
                </w:r>
              </w:del>
            </w:ins>
          </w:p>
        </w:tc>
      </w:tr>
      <w:tr w:rsidR="00D5796C" w:rsidDel="00185B6F" w14:paraId="68624585" w14:textId="284D6E36" w:rsidTr="00D5796C">
        <w:trPr>
          <w:ins w:id="3129" w:author="Christi Kehres" w:date="2017-05-03T23:50:00Z"/>
          <w:del w:id="3130" w:author="Tarek Hesham" w:date="2023-06-12T01:27:00Z"/>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uto"/>
              <w:left w:val="single" w:sz="4" w:space="0" w:color="auto"/>
              <w:bottom w:val="single" w:sz="4" w:space="0" w:color="auto"/>
              <w:right w:val="single" w:sz="4" w:space="0" w:color="auto"/>
            </w:tcBorders>
            <w:hideMark/>
          </w:tcPr>
          <w:p w14:paraId="24BB9DE3" w14:textId="5E448690" w:rsidR="00D5796C" w:rsidDel="00185B6F" w:rsidRDefault="00D5796C" w:rsidP="007424E9">
            <w:pPr>
              <w:pStyle w:val="NormalWeb"/>
              <w:spacing w:before="0" w:beforeAutospacing="0" w:after="0" w:afterAutospacing="0"/>
              <w:ind w:left="360"/>
              <w:rPr>
                <w:ins w:id="3131" w:author="Christi Kehres" w:date="2017-05-03T23:50:00Z"/>
                <w:del w:id="3132" w:author="Tarek Hesham" w:date="2023-06-12T01:27:00Z"/>
                <w:rFonts w:asciiTheme="minorHAnsi" w:hAnsiTheme="minorHAnsi" w:cstheme="minorHAnsi"/>
                <w:szCs w:val="22"/>
              </w:rPr>
            </w:pPr>
            <w:ins w:id="3133" w:author="Christi Kehres" w:date="2017-05-03T23:50:00Z">
              <w:del w:id="3134" w:author="Tarek Hesham" w:date="2023-06-12T01:27:00Z">
                <w:r w:rsidDel="00185B6F">
                  <w:rPr>
                    <w:rFonts w:asciiTheme="minorHAnsi" w:hAnsiTheme="minorHAnsi" w:cstheme="minorHAnsi"/>
                    <w:szCs w:val="22"/>
                  </w:rPr>
                  <w:delText>Description</w:delText>
                </w:r>
              </w:del>
            </w:ins>
          </w:p>
        </w:tc>
        <w:tc>
          <w:tcPr>
            <w:tcW w:w="8481" w:type="dxa"/>
            <w:tcBorders>
              <w:top w:val="single" w:sz="4" w:space="0" w:color="auto"/>
              <w:left w:val="single" w:sz="4" w:space="0" w:color="auto"/>
              <w:bottom w:val="single" w:sz="4" w:space="0" w:color="auto"/>
              <w:right w:val="single" w:sz="4" w:space="0" w:color="auto"/>
            </w:tcBorders>
            <w:hideMark/>
          </w:tcPr>
          <w:p w14:paraId="4CA4C68F" w14:textId="05EB2093" w:rsidR="00D5796C" w:rsidDel="00185B6F" w:rsidRDefault="00D5796C" w:rsidP="007424E9">
            <w:pPr>
              <w:pStyle w:val="NormalWeb"/>
              <w:spacing w:before="0" w:beforeAutospacing="0" w:after="0" w:afterAutospacing="0"/>
              <w:ind w:left="360"/>
              <w:cnfStyle w:val="000000000000" w:firstRow="0" w:lastRow="0" w:firstColumn="0" w:lastColumn="0" w:oddVBand="0" w:evenVBand="0" w:oddHBand="0" w:evenHBand="0" w:firstRowFirstColumn="0" w:firstRowLastColumn="0" w:lastRowFirstColumn="0" w:lastRowLastColumn="0"/>
              <w:rPr>
                <w:ins w:id="3135" w:author="Christi Kehres" w:date="2017-05-03T23:50:00Z"/>
                <w:del w:id="3136" w:author="Tarek Hesham" w:date="2023-06-12T01:27:00Z"/>
                <w:rFonts w:asciiTheme="minorHAnsi" w:hAnsiTheme="minorHAnsi" w:cstheme="minorHAnsi"/>
                <w:szCs w:val="22"/>
              </w:rPr>
            </w:pPr>
          </w:p>
        </w:tc>
      </w:tr>
    </w:tbl>
    <w:p w14:paraId="086C8B1A" w14:textId="45B08F6F" w:rsidR="00CF4043" w:rsidRPr="00CD3294" w:rsidRDefault="00853BA1" w:rsidP="00853BA1">
      <w:pPr>
        <w:pStyle w:val="Heading1"/>
        <w:pageBreakBefore w:val="0"/>
        <w:numPr>
          <w:ilvl w:val="0"/>
          <w:numId w:val="0"/>
        </w:numPr>
        <w:ind w:left="360"/>
        <w:jc w:val="left"/>
      </w:pPr>
      <w:r>
        <w:t xml:space="preserve"> 4 Security </w:t>
      </w:r>
      <w:bookmarkStart w:id="3137" w:name="_Toc481620303"/>
      <w:r w:rsidR="00FF1385" w:rsidRPr="00CD3294">
        <w:t>design</w:t>
      </w:r>
      <w:bookmarkEnd w:id="2430"/>
      <w:bookmarkEnd w:id="3137"/>
    </w:p>
    <w:p w14:paraId="086C8B1B" w14:textId="50BFFB2D" w:rsidR="00DB7768" w:rsidRPr="00605AE4" w:rsidRDefault="00DB7768">
      <w:pPr>
        <w:pStyle w:val="BodyMS"/>
        <w:spacing w:line="120" w:lineRule="auto"/>
        <w:rPr>
          <w:i/>
          <w:color w:val="FF0000"/>
          <w:rPrChange w:id="3138" w:author="Christi Kehres" w:date="2017-05-04T00:13:00Z">
            <w:rPr>
              <w:rFonts w:ascii="Arial" w:hAnsi="Arial" w:cs="Arial"/>
              <w:sz w:val="20"/>
            </w:rPr>
          </w:rPrChange>
        </w:rPr>
        <w:pPrChange w:id="3139" w:author="Christi Kehres" w:date="2017-05-04T00:13:00Z">
          <w:pPr>
            <w:pStyle w:val="EstiloCuerpoNegritaAzulAntes0pto"/>
            <w:jc w:val="both"/>
          </w:pPr>
        </w:pPrChange>
      </w:pPr>
      <w:del w:id="3140" w:author="Christi Kehres" w:date="2017-05-03T22:21:00Z">
        <w:r w:rsidRPr="00605AE4" w:rsidDel="00AF4F12">
          <w:rPr>
            <w:i/>
            <w:color w:val="FF0000"/>
            <w:rPrChange w:id="3141" w:author="Christi Kehres" w:date="2017-05-04T00:13:00Z">
              <w:rPr>
                <w:rFonts w:ascii="Arial" w:hAnsi="Arial" w:cs="Arial"/>
                <w:b w:val="0"/>
                <w:bCs w:val="0"/>
              </w:rPr>
            </w:rPrChange>
          </w:rPr>
          <w:delText xml:space="preserve"> </w:delText>
        </w:r>
        <w:r w:rsidRPr="00605AE4" w:rsidDel="00AF4F12">
          <w:rPr>
            <w:i/>
            <w:color w:val="FF0000"/>
            <w:rPrChange w:id="3142" w:author="Christi Kehres" w:date="2017-05-04T00:13:00Z">
              <w:rPr>
                <w:rFonts w:ascii="Arial" w:hAnsi="Arial" w:cs="Arial"/>
                <w:b w:val="0"/>
                <w:bCs w:val="0"/>
                <w:sz w:val="20"/>
              </w:rPr>
            </w:rPrChange>
          </w:rPr>
          <w:delText xml:space="preserve">[Description: </w:delText>
        </w:r>
      </w:del>
      <w:del w:id="3143" w:author="Christi Kehres" w:date="2017-05-03T22:22:00Z">
        <w:r w:rsidRPr="00605AE4" w:rsidDel="00AF4F12">
          <w:rPr>
            <w:i/>
            <w:color w:val="FF0000"/>
            <w:rPrChange w:id="3144" w:author="Christi Kehres" w:date="2017-05-04T00:13:00Z">
              <w:rPr>
                <w:rFonts w:ascii="Arial" w:hAnsi="Arial" w:cs="Arial"/>
                <w:b w:val="0"/>
                <w:bCs w:val="0"/>
                <w:sz w:val="20"/>
              </w:rPr>
            </w:rPrChange>
          </w:rPr>
          <w:delText xml:space="preserve">The Security </w:delText>
        </w:r>
        <w:r w:rsidR="00D469B7" w:rsidRPr="00605AE4" w:rsidDel="00AF4F12">
          <w:rPr>
            <w:i/>
            <w:color w:val="FF0000"/>
            <w:rPrChange w:id="3145" w:author="Christi Kehres" w:date="2017-05-04T00:13:00Z">
              <w:rPr>
                <w:rFonts w:ascii="Arial" w:hAnsi="Arial" w:cs="Arial"/>
                <w:b w:val="0"/>
                <w:bCs w:val="0"/>
                <w:sz w:val="20"/>
              </w:rPr>
            </w:rPrChange>
          </w:rPr>
          <w:delText>Design</w:delText>
        </w:r>
        <w:r w:rsidRPr="00605AE4" w:rsidDel="00AF4F12">
          <w:rPr>
            <w:i/>
            <w:color w:val="FF0000"/>
            <w:rPrChange w:id="3146" w:author="Christi Kehres" w:date="2017-05-04T00:13:00Z">
              <w:rPr>
                <w:rFonts w:ascii="Arial" w:hAnsi="Arial" w:cs="Arial"/>
                <w:b w:val="0"/>
                <w:bCs w:val="0"/>
                <w:sz w:val="20"/>
              </w:rPr>
            </w:rPrChange>
          </w:rPr>
          <w:delText xml:space="preserve"> section describes the solution security strategy that will influence the design. The following questions will assist in developing this strategy:</w:delText>
        </w:r>
      </w:del>
      <w:ins w:id="3147" w:author="Christi Kehres" w:date="2017-05-03T22:22:00Z">
        <w:r w:rsidR="00AF4F12" w:rsidRPr="00605AE4">
          <w:rPr>
            <w:b/>
            <w:i/>
            <w:color w:val="FF0000"/>
            <w:rPrChange w:id="3148" w:author="Christi Kehres" w:date="2017-05-04T00:13:00Z">
              <w:rPr>
                <w:b w:val="0"/>
                <w:bCs w:val="0"/>
              </w:rPr>
            </w:rPrChange>
          </w:rPr>
          <w:t>Use these questions to guide this section to create a brief synopsis of a uniform security strategy.</w:t>
        </w:r>
      </w:ins>
    </w:p>
    <w:p w14:paraId="086C8B1C" w14:textId="77777777" w:rsidR="00DB7768" w:rsidRPr="00605AE4" w:rsidRDefault="00DB7768">
      <w:pPr>
        <w:pStyle w:val="BodyMS"/>
        <w:spacing w:line="120" w:lineRule="auto"/>
        <w:rPr>
          <w:i/>
          <w:color w:val="FF0000"/>
          <w:rPrChange w:id="3149" w:author="Christi Kehres" w:date="2017-05-04T00:13:00Z">
            <w:rPr>
              <w:rFonts w:ascii="Arial" w:hAnsi="Arial" w:cs="Arial"/>
              <w:sz w:val="20"/>
            </w:rPr>
          </w:rPrChange>
        </w:rPr>
        <w:pPrChange w:id="3150" w:author="Christi Kehres" w:date="2017-05-04T00:13:00Z">
          <w:pPr>
            <w:pStyle w:val="EstiloCuerpoNegritaAzulAntes0pto"/>
            <w:jc w:val="both"/>
          </w:pPr>
        </w:pPrChange>
      </w:pPr>
      <w:r w:rsidRPr="00605AE4">
        <w:rPr>
          <w:i/>
          <w:color w:val="FF0000"/>
          <w:rPrChange w:id="3151" w:author="Christi Kehres" w:date="2017-05-04T00:13:00Z">
            <w:rPr>
              <w:rFonts w:ascii="Arial" w:hAnsi="Arial" w:cs="Arial"/>
              <w:b w:val="0"/>
              <w:bCs w:val="0"/>
              <w:sz w:val="20"/>
            </w:rPr>
          </w:rPrChange>
        </w:rPr>
        <w:t xml:space="preserve">What are the principal objectives to providing a secure environment?  </w:t>
      </w:r>
    </w:p>
    <w:p w14:paraId="247FCECC" w14:textId="77777777" w:rsidR="00AF4F12" w:rsidRPr="00605AE4" w:rsidRDefault="00DB7768">
      <w:pPr>
        <w:pStyle w:val="BodyMS"/>
        <w:spacing w:line="120" w:lineRule="auto"/>
        <w:rPr>
          <w:ins w:id="3152" w:author="Christi Kehres" w:date="2017-05-03T22:24:00Z"/>
          <w:i/>
          <w:color w:val="FF0000"/>
          <w:rPrChange w:id="3153" w:author="Christi Kehres" w:date="2017-05-04T00:13:00Z">
            <w:rPr>
              <w:ins w:id="3154" w:author="Christi Kehres" w:date="2017-05-03T22:24:00Z"/>
            </w:rPr>
          </w:rPrChange>
        </w:rPr>
        <w:pPrChange w:id="3155" w:author="Christi Kehres" w:date="2017-05-04T00:13:00Z">
          <w:pPr>
            <w:pStyle w:val="EstiloCuerpoNegritaAzulAntes0pto"/>
            <w:jc w:val="both"/>
          </w:pPr>
        </w:pPrChange>
      </w:pPr>
      <w:r w:rsidRPr="00605AE4">
        <w:rPr>
          <w:i/>
          <w:color w:val="FF0000"/>
          <w:rPrChange w:id="3156" w:author="Christi Kehres" w:date="2017-05-04T00:13:00Z">
            <w:rPr>
              <w:rFonts w:ascii="Arial" w:hAnsi="Arial" w:cs="Arial"/>
              <w:b w:val="0"/>
              <w:bCs w:val="0"/>
              <w:sz w:val="20"/>
            </w:rPr>
          </w:rPrChange>
        </w:rPr>
        <w:t>What compromises in security are necessary for user convenience, usability and performance?</w:t>
      </w:r>
    </w:p>
    <w:p w14:paraId="086C8B1D" w14:textId="4F098C1B" w:rsidR="00DB7768" w:rsidRPr="00605AE4" w:rsidDel="00605AE4" w:rsidRDefault="00AF4F12">
      <w:pPr>
        <w:pStyle w:val="BodyMS"/>
        <w:spacing w:line="120" w:lineRule="auto"/>
        <w:rPr>
          <w:del w:id="3157" w:author="Christi Kehres" w:date="2017-05-04T00:13:00Z"/>
          <w:color w:val="FF0000"/>
          <w:rPrChange w:id="3158" w:author="Christi Kehres" w:date="2017-05-04T00:14:00Z">
            <w:rPr>
              <w:del w:id="3159" w:author="Christi Kehres" w:date="2017-05-04T00:13:00Z"/>
              <w:rFonts w:ascii="Arial" w:hAnsi="Arial" w:cs="Arial"/>
              <w:sz w:val="20"/>
            </w:rPr>
          </w:rPrChange>
        </w:rPr>
        <w:pPrChange w:id="3160" w:author="Christi Kehres" w:date="2017-05-04T00:13:00Z">
          <w:pPr>
            <w:pStyle w:val="EstiloCuerpoNegritaAzulAntes0pto"/>
            <w:jc w:val="both"/>
          </w:pPr>
        </w:pPrChange>
      </w:pPr>
      <w:ins w:id="3161" w:author="Christi Kehres" w:date="2017-05-03T22:24:00Z">
        <w:r w:rsidRPr="00605AE4">
          <w:rPr>
            <w:i/>
            <w:color w:val="FF0000"/>
            <w:rPrChange w:id="3162" w:author="Christi Kehres" w:date="2017-05-04T00:14:00Z">
              <w:rPr>
                <w:b w:val="0"/>
                <w:bCs w:val="0"/>
              </w:rPr>
            </w:rPrChange>
          </w:rPr>
          <w:t>What specific security tools and technologies will be implemented within the solution?</w:t>
        </w:r>
      </w:ins>
      <w:r w:rsidR="00DB7768" w:rsidRPr="00605AE4">
        <w:rPr>
          <w:color w:val="FF0000"/>
          <w:rPrChange w:id="3163" w:author="Christi Kehres" w:date="2017-05-04T00:14:00Z">
            <w:rPr>
              <w:rFonts w:cs="Arial"/>
              <w:b w:val="0"/>
              <w:bCs w:val="0"/>
            </w:rPr>
          </w:rPrChange>
        </w:rPr>
        <w:t xml:space="preserve">  </w:t>
      </w:r>
    </w:p>
    <w:p w14:paraId="086C8B1E" w14:textId="4424DF52" w:rsidR="00DB7768" w:rsidRPr="00605AE4" w:rsidDel="00AF4F12" w:rsidRDefault="00DB7768">
      <w:pPr>
        <w:pStyle w:val="BodyMS"/>
        <w:spacing w:line="120" w:lineRule="auto"/>
        <w:rPr>
          <w:del w:id="3164" w:author="Christi Kehres" w:date="2017-05-03T22:22:00Z"/>
          <w:rPrChange w:id="3165" w:author="Christi Kehres" w:date="2017-05-04T00:13:00Z">
            <w:rPr>
              <w:del w:id="3166" w:author="Christi Kehres" w:date="2017-05-03T22:22:00Z"/>
              <w:rFonts w:ascii="Arial" w:hAnsi="Arial" w:cs="Arial"/>
              <w:sz w:val="20"/>
            </w:rPr>
          </w:rPrChange>
        </w:rPr>
        <w:pPrChange w:id="3167" w:author="Christi Kehres" w:date="2017-05-04T00:13:00Z">
          <w:pPr>
            <w:pStyle w:val="EstiloCuerpoNegritaAzulAntes0pto"/>
            <w:jc w:val="both"/>
          </w:pPr>
        </w:pPrChange>
      </w:pPr>
      <w:del w:id="3168" w:author="Christi Kehres" w:date="2017-05-03T22:24:00Z">
        <w:r w:rsidRPr="00605AE4" w:rsidDel="00AF4F12">
          <w:rPr>
            <w:rPrChange w:id="3169" w:author="Christi Kehres" w:date="2017-05-04T00:13:00Z">
              <w:rPr>
                <w:rFonts w:cs="Arial"/>
                <w:b w:val="0"/>
                <w:bCs w:val="0"/>
              </w:rPr>
            </w:rPrChange>
          </w:rPr>
          <w:delText xml:space="preserve">What specific security tools and technologies will be implemented within the solution? </w:delText>
        </w:r>
      </w:del>
    </w:p>
    <w:p w14:paraId="086C8B1F" w14:textId="01589D78" w:rsidR="00DB7768" w:rsidRPr="00CD3294" w:rsidDel="00AF4F12" w:rsidRDefault="00DB7768">
      <w:pPr>
        <w:pStyle w:val="BodyMS"/>
        <w:spacing w:line="120" w:lineRule="auto"/>
        <w:rPr>
          <w:del w:id="3170" w:author="Christi Kehres" w:date="2017-05-03T22:22:00Z"/>
          <w:sz w:val="20"/>
        </w:rPr>
        <w:pPrChange w:id="3171" w:author="Christi Kehres" w:date="2017-05-04T00:13:00Z">
          <w:pPr>
            <w:pStyle w:val="EstiloCuerpoNegritaAzulAntes0pto"/>
            <w:jc w:val="both"/>
          </w:pPr>
        </w:pPrChange>
      </w:pPr>
      <w:del w:id="3172" w:author="Christi Kehres" w:date="2017-05-03T22:22:00Z">
        <w:r w:rsidRPr="00AF4F12" w:rsidDel="00AF4F12">
          <w:rPr>
            <w:rPrChange w:id="3173" w:author="Christi Kehres" w:date="2017-05-03T22:21:00Z">
              <w:rPr>
                <w:rFonts w:cs="Arial"/>
                <w:b w:val="0"/>
                <w:bCs w:val="0"/>
              </w:rPr>
            </w:rPrChange>
          </w:rPr>
          <w:delText>This strategy section should be a brief synopsis of a uniform security strategy</w:delText>
        </w:r>
      </w:del>
      <w:del w:id="3174" w:author="Christi Kehres" w:date="2017-05-03T22:21:00Z">
        <w:r w:rsidRPr="00CD3294" w:rsidDel="00AF4F12">
          <w:rPr>
            <w:sz w:val="20"/>
          </w:rPr>
          <w:delText>.]</w:delText>
        </w:r>
      </w:del>
    </w:p>
    <w:p w14:paraId="086C8B20" w14:textId="77777777" w:rsidR="00030F49" w:rsidRPr="00CD3294" w:rsidRDefault="00030F49">
      <w:pPr>
        <w:pStyle w:val="BodyMS"/>
        <w:spacing w:line="120" w:lineRule="auto"/>
        <w:pPrChange w:id="3175" w:author="Christi Kehres" w:date="2017-05-04T00:13:00Z">
          <w:pPr/>
        </w:pPrChange>
      </w:pPr>
    </w:p>
    <w:p w14:paraId="3ED0C3BD" w14:textId="47D98955" w:rsidR="001B697D" w:rsidRDefault="00853BA1" w:rsidP="00853BA1">
      <w:pPr>
        <w:pStyle w:val="Heading3"/>
        <w:keepLines/>
        <w:spacing w:before="200" w:line="360" w:lineRule="auto"/>
        <w:ind w:left="0"/>
        <w:rPr>
          <w:sz w:val="24"/>
          <w:szCs w:val="24"/>
        </w:rPr>
      </w:pPr>
      <w:bookmarkStart w:id="3176" w:name="_Toc311033736"/>
      <w:bookmarkStart w:id="3177" w:name="_Toc311641558"/>
      <w:bookmarkStart w:id="3178" w:name="_Toc313458374"/>
      <w:bookmarkStart w:id="3179" w:name="_Toc313539367"/>
      <w:bookmarkStart w:id="3180" w:name="_Toc315172093"/>
      <w:bookmarkStart w:id="3181" w:name="_Toc315173658"/>
      <w:bookmarkStart w:id="3182" w:name="_Toc384317630"/>
      <w:bookmarkStart w:id="3183" w:name="_Toc481620304"/>
      <w:bookmarkStart w:id="3184" w:name="_Toc303039550"/>
      <w:r>
        <w:rPr>
          <w:sz w:val="24"/>
          <w:szCs w:val="24"/>
        </w:rPr>
        <w:t xml:space="preserve">4.1.1 </w:t>
      </w:r>
      <w:r w:rsidR="001B697D">
        <w:rPr>
          <w:sz w:val="24"/>
          <w:szCs w:val="24"/>
        </w:rPr>
        <w:t>Business Units</w:t>
      </w:r>
    </w:p>
    <w:tbl>
      <w:tblPr>
        <w:tblW w:w="5384"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6"/>
        <w:gridCol w:w="2858"/>
      </w:tblGrid>
      <w:tr w:rsidR="00674972" w14:paraId="341F0AC7" w14:textId="77777777" w:rsidTr="00674972">
        <w:trPr>
          <w:trHeight w:val="202"/>
        </w:trPr>
        <w:tc>
          <w:tcPr>
            <w:tcW w:w="2526" w:type="dxa"/>
            <w:shd w:val="clear" w:color="auto" w:fill="B8CCE4" w:themeFill="accent1" w:themeFillTint="66"/>
            <w:tcMar>
              <w:top w:w="0" w:type="dxa"/>
              <w:left w:w="108" w:type="dxa"/>
              <w:bottom w:w="0" w:type="dxa"/>
              <w:right w:w="108" w:type="dxa"/>
            </w:tcMar>
            <w:hideMark/>
          </w:tcPr>
          <w:p w14:paraId="42BA6DC5" w14:textId="77777777" w:rsidR="00674972" w:rsidRDefault="00674972" w:rsidP="00107B6A">
            <w:pPr>
              <w:spacing w:line="276" w:lineRule="auto"/>
              <w:rPr>
                <w:rFonts w:eastAsiaTheme="minorHAnsi"/>
                <w:b/>
                <w:bCs/>
              </w:rPr>
            </w:pPr>
            <w:r>
              <w:rPr>
                <w:b/>
                <w:bCs/>
              </w:rPr>
              <w:t>Name</w:t>
            </w:r>
          </w:p>
        </w:tc>
        <w:tc>
          <w:tcPr>
            <w:tcW w:w="2858" w:type="dxa"/>
            <w:shd w:val="clear" w:color="auto" w:fill="B8CCE4" w:themeFill="accent1" w:themeFillTint="66"/>
            <w:tcMar>
              <w:top w:w="0" w:type="dxa"/>
              <w:left w:w="108" w:type="dxa"/>
              <w:bottom w:w="0" w:type="dxa"/>
              <w:right w:w="108" w:type="dxa"/>
            </w:tcMar>
            <w:hideMark/>
          </w:tcPr>
          <w:p w14:paraId="0511F004" w14:textId="77777777" w:rsidR="00674972" w:rsidRDefault="00674972" w:rsidP="00107B6A">
            <w:pPr>
              <w:spacing w:line="276" w:lineRule="auto"/>
              <w:rPr>
                <w:b/>
                <w:bCs/>
              </w:rPr>
            </w:pPr>
            <w:r>
              <w:rPr>
                <w:b/>
                <w:bCs/>
              </w:rPr>
              <w:t>Duties</w:t>
            </w:r>
          </w:p>
        </w:tc>
      </w:tr>
      <w:tr w:rsidR="00674972" w14:paraId="595CB91A" w14:textId="77777777" w:rsidTr="00674972">
        <w:trPr>
          <w:trHeight w:val="202"/>
        </w:trPr>
        <w:tc>
          <w:tcPr>
            <w:tcW w:w="2526" w:type="dxa"/>
            <w:tcMar>
              <w:top w:w="0" w:type="dxa"/>
              <w:left w:w="108" w:type="dxa"/>
              <w:bottom w:w="0" w:type="dxa"/>
              <w:right w:w="108" w:type="dxa"/>
            </w:tcMar>
          </w:tcPr>
          <w:p w14:paraId="25ED3EEC" w14:textId="201EFACB" w:rsidR="00674972" w:rsidRDefault="00674972" w:rsidP="001B697D">
            <w:pPr>
              <w:spacing w:line="276" w:lineRule="auto"/>
            </w:pPr>
            <w:r>
              <w:t>C</w:t>
            </w:r>
            <w:r w:rsidRPr="00F76D41">
              <w:t xml:space="preserve">ontact </w:t>
            </w:r>
            <w:r>
              <w:t>C</w:t>
            </w:r>
            <w:r w:rsidRPr="00F76D41">
              <w:t>entres</w:t>
            </w:r>
            <w:r>
              <w:t>1</w:t>
            </w:r>
          </w:p>
        </w:tc>
        <w:tc>
          <w:tcPr>
            <w:tcW w:w="2858" w:type="dxa"/>
            <w:tcMar>
              <w:top w:w="0" w:type="dxa"/>
              <w:left w:w="108" w:type="dxa"/>
              <w:bottom w:w="0" w:type="dxa"/>
              <w:right w:w="108" w:type="dxa"/>
            </w:tcMar>
          </w:tcPr>
          <w:p w14:paraId="1993BA47" w14:textId="033C08C3" w:rsidR="00674972" w:rsidRDefault="00674972" w:rsidP="001B697D">
            <w:pPr>
              <w:spacing w:line="276" w:lineRule="auto"/>
            </w:pPr>
            <w:r>
              <w:t xml:space="preserve">Responsible for </w:t>
            </w:r>
            <w:r w:rsidRPr="00F76D41">
              <w:t>Underground</w:t>
            </w:r>
          </w:p>
        </w:tc>
      </w:tr>
      <w:tr w:rsidR="00674972" w14:paraId="2F15F4CE" w14:textId="77777777" w:rsidTr="00674972">
        <w:trPr>
          <w:trHeight w:val="202"/>
        </w:trPr>
        <w:tc>
          <w:tcPr>
            <w:tcW w:w="2526" w:type="dxa"/>
            <w:tcMar>
              <w:top w:w="0" w:type="dxa"/>
              <w:left w:w="108" w:type="dxa"/>
              <w:bottom w:w="0" w:type="dxa"/>
              <w:right w:w="108" w:type="dxa"/>
            </w:tcMar>
          </w:tcPr>
          <w:p w14:paraId="5535FE8C" w14:textId="22F2F539" w:rsidR="00674972" w:rsidRDefault="00674972" w:rsidP="00F76D41">
            <w:pPr>
              <w:spacing w:line="276" w:lineRule="auto"/>
            </w:pPr>
            <w:r>
              <w:t>C</w:t>
            </w:r>
            <w:r w:rsidRPr="00F76D41">
              <w:t xml:space="preserve">ontact </w:t>
            </w:r>
            <w:r>
              <w:t>C</w:t>
            </w:r>
            <w:r w:rsidRPr="00F76D41">
              <w:t>entres</w:t>
            </w:r>
            <w:r>
              <w:t>2</w:t>
            </w:r>
          </w:p>
        </w:tc>
        <w:tc>
          <w:tcPr>
            <w:tcW w:w="2858" w:type="dxa"/>
            <w:tcMar>
              <w:top w:w="0" w:type="dxa"/>
              <w:left w:w="108" w:type="dxa"/>
              <w:bottom w:w="0" w:type="dxa"/>
              <w:right w:w="108" w:type="dxa"/>
            </w:tcMar>
          </w:tcPr>
          <w:p w14:paraId="1373347A" w14:textId="1CD7E237" w:rsidR="00674972" w:rsidRDefault="00674972" w:rsidP="00F76D41">
            <w:pPr>
              <w:spacing w:line="276" w:lineRule="auto"/>
            </w:pPr>
            <w:r>
              <w:t>Responsible for Buses</w:t>
            </w:r>
          </w:p>
        </w:tc>
      </w:tr>
      <w:tr w:rsidR="00674972" w14:paraId="46B06082" w14:textId="77777777" w:rsidTr="00674972">
        <w:trPr>
          <w:trHeight w:val="202"/>
        </w:trPr>
        <w:tc>
          <w:tcPr>
            <w:tcW w:w="2526" w:type="dxa"/>
            <w:tcMar>
              <w:top w:w="0" w:type="dxa"/>
              <w:left w:w="108" w:type="dxa"/>
              <w:bottom w:w="0" w:type="dxa"/>
              <w:right w:w="108" w:type="dxa"/>
            </w:tcMar>
          </w:tcPr>
          <w:p w14:paraId="0B734863" w14:textId="7275CBA4" w:rsidR="00674972" w:rsidRDefault="00674972" w:rsidP="00F76D41">
            <w:pPr>
              <w:spacing w:line="276" w:lineRule="auto"/>
            </w:pPr>
            <w:r>
              <w:t>C</w:t>
            </w:r>
            <w:r w:rsidRPr="00F76D41">
              <w:t xml:space="preserve">ontact </w:t>
            </w:r>
            <w:r>
              <w:t>C</w:t>
            </w:r>
            <w:r w:rsidRPr="00F76D41">
              <w:t>entres</w:t>
            </w:r>
            <w:r>
              <w:t>3</w:t>
            </w:r>
          </w:p>
        </w:tc>
        <w:tc>
          <w:tcPr>
            <w:tcW w:w="2858" w:type="dxa"/>
            <w:tcMar>
              <w:top w:w="0" w:type="dxa"/>
              <w:left w:w="108" w:type="dxa"/>
              <w:bottom w:w="0" w:type="dxa"/>
              <w:right w:w="108" w:type="dxa"/>
            </w:tcMar>
          </w:tcPr>
          <w:p w14:paraId="60ACBBC7" w14:textId="75A0192E" w:rsidR="00674972" w:rsidRDefault="00674972" w:rsidP="00F76D41">
            <w:pPr>
              <w:spacing w:line="276" w:lineRule="auto"/>
            </w:pPr>
            <w:r>
              <w:t>Responsible for Over</w:t>
            </w:r>
            <w:r w:rsidRPr="00F76D41">
              <w:t>ground</w:t>
            </w:r>
          </w:p>
        </w:tc>
      </w:tr>
    </w:tbl>
    <w:p w14:paraId="4F848FE1" w14:textId="77777777" w:rsidR="001B697D" w:rsidRPr="001B697D" w:rsidRDefault="001B697D" w:rsidP="001B697D">
      <w:pPr>
        <w:pStyle w:val="NormalText-Indent2"/>
      </w:pPr>
    </w:p>
    <w:p w14:paraId="5B025AB9" w14:textId="045F4354" w:rsidR="00853BA1" w:rsidRPr="00853BA1" w:rsidRDefault="00853BA1" w:rsidP="00853BA1"/>
    <w:p w14:paraId="55A6A902" w14:textId="75AE941B" w:rsidR="00853BA1" w:rsidRPr="00853BA1" w:rsidRDefault="00853BA1" w:rsidP="00853BA1"/>
    <w:p w14:paraId="4574BC9B" w14:textId="2A745642" w:rsidR="00853BA1" w:rsidRPr="00853BA1" w:rsidRDefault="00853BA1" w:rsidP="00853BA1"/>
    <w:p w14:paraId="4C1DF48C" w14:textId="343B7F25" w:rsidR="00853BA1" w:rsidRPr="00853BA1" w:rsidRDefault="00853BA1" w:rsidP="00853BA1"/>
    <w:p w14:paraId="69897193" w14:textId="58D70B03" w:rsidR="00853BA1" w:rsidRPr="00853BA1" w:rsidRDefault="00853BA1" w:rsidP="00853BA1"/>
    <w:p w14:paraId="4CCE6089" w14:textId="245A3792" w:rsidR="00853BA1" w:rsidRPr="00853BA1" w:rsidRDefault="00853BA1" w:rsidP="00853BA1"/>
    <w:p w14:paraId="3412A0AD" w14:textId="49AACF02" w:rsidR="00853BA1" w:rsidRPr="00853BA1" w:rsidRDefault="00853BA1" w:rsidP="00853BA1"/>
    <w:p w14:paraId="38D4687A" w14:textId="47B8E79D" w:rsidR="00853BA1" w:rsidRPr="00853BA1" w:rsidRDefault="00853BA1" w:rsidP="00853BA1"/>
    <w:p w14:paraId="35D256A1" w14:textId="61522FA2" w:rsidR="00853BA1" w:rsidRPr="00853BA1" w:rsidRDefault="00853BA1" w:rsidP="00853BA1"/>
    <w:p w14:paraId="28FA4F31" w14:textId="25BCCF83" w:rsidR="00853BA1" w:rsidRPr="00853BA1" w:rsidRDefault="00853BA1" w:rsidP="00853BA1"/>
    <w:p w14:paraId="57719DB8" w14:textId="3CBC8079" w:rsidR="00853BA1" w:rsidRPr="00853BA1" w:rsidRDefault="00853BA1" w:rsidP="00853BA1"/>
    <w:p w14:paraId="269979A0" w14:textId="68DBB688" w:rsidR="00853BA1" w:rsidRPr="00853BA1" w:rsidRDefault="00853BA1" w:rsidP="00853BA1"/>
    <w:p w14:paraId="4FF65D37" w14:textId="3962F0B4" w:rsidR="00853BA1" w:rsidRPr="00853BA1" w:rsidRDefault="00853BA1" w:rsidP="00853BA1"/>
    <w:p w14:paraId="2AB96530" w14:textId="0AE9406E" w:rsidR="00853BA1" w:rsidRPr="00853BA1" w:rsidRDefault="00853BA1" w:rsidP="00853BA1">
      <w:pPr>
        <w:pStyle w:val="ListParagraph"/>
        <w:keepNext/>
        <w:pageBreakBefore/>
        <w:numPr>
          <w:ilvl w:val="0"/>
          <w:numId w:val="60"/>
        </w:numPr>
        <w:shd w:val="clear" w:color="auto" w:fill="CDE5FF"/>
        <w:spacing w:after="60"/>
        <w:contextualSpacing w:val="0"/>
        <w:jc w:val="center"/>
        <w:outlineLvl w:val="0"/>
        <w:rPr>
          <w:rFonts w:asciiTheme="minorHAnsi" w:hAnsiTheme="minorHAnsi" w:cs="Arial"/>
          <w:b/>
          <w:bCs/>
          <w:smallCaps/>
          <w:vanish/>
          <w:kern w:val="32"/>
          <w:sz w:val="32"/>
          <w:szCs w:val="32"/>
        </w:rPr>
      </w:pPr>
    </w:p>
    <w:p w14:paraId="31597A14" w14:textId="77777777" w:rsidR="00853BA1" w:rsidRPr="00853BA1" w:rsidRDefault="00853BA1" w:rsidP="00853BA1"/>
    <w:p w14:paraId="2F1A78E0" w14:textId="77777777" w:rsidR="00853BA1" w:rsidRPr="00853BA1" w:rsidRDefault="00853BA1" w:rsidP="00853BA1">
      <w:pPr>
        <w:pStyle w:val="ListParagraph"/>
        <w:keepNext/>
        <w:pageBreakBefore/>
        <w:numPr>
          <w:ilvl w:val="1"/>
          <w:numId w:val="60"/>
        </w:numPr>
        <w:shd w:val="clear" w:color="auto" w:fill="CDE5FF"/>
        <w:spacing w:after="60"/>
        <w:contextualSpacing w:val="0"/>
        <w:jc w:val="center"/>
        <w:outlineLvl w:val="0"/>
        <w:rPr>
          <w:rFonts w:asciiTheme="minorHAnsi" w:hAnsiTheme="minorHAnsi" w:cs="Arial"/>
          <w:b/>
          <w:bCs/>
          <w:smallCaps/>
          <w:vanish/>
          <w:kern w:val="32"/>
          <w:sz w:val="32"/>
          <w:szCs w:val="32"/>
        </w:rPr>
      </w:pPr>
    </w:p>
    <w:p w14:paraId="69EFAC49" w14:textId="77777777" w:rsidR="00853BA1" w:rsidRPr="00853BA1" w:rsidRDefault="00853BA1" w:rsidP="00853BA1">
      <w:pPr>
        <w:pStyle w:val="ListParagraph"/>
        <w:keepNext/>
        <w:pageBreakBefore/>
        <w:numPr>
          <w:ilvl w:val="2"/>
          <w:numId w:val="60"/>
        </w:numPr>
        <w:shd w:val="clear" w:color="auto" w:fill="CDE5FF"/>
        <w:spacing w:after="60"/>
        <w:contextualSpacing w:val="0"/>
        <w:jc w:val="center"/>
        <w:outlineLvl w:val="0"/>
        <w:rPr>
          <w:rFonts w:asciiTheme="minorHAnsi" w:hAnsiTheme="minorHAnsi" w:cs="Arial"/>
          <w:b/>
          <w:bCs/>
          <w:smallCaps/>
          <w:vanish/>
          <w:kern w:val="32"/>
          <w:sz w:val="32"/>
          <w:szCs w:val="32"/>
        </w:rPr>
      </w:pPr>
    </w:p>
    <w:p w14:paraId="1C6DFCD8" w14:textId="73CFE014" w:rsidR="001B697D" w:rsidRPr="00853BA1" w:rsidRDefault="001B697D" w:rsidP="00853BA1">
      <w:pPr>
        <w:pStyle w:val="Heading3"/>
        <w:numPr>
          <w:ilvl w:val="2"/>
          <w:numId w:val="61"/>
        </w:numPr>
      </w:pPr>
      <w:r w:rsidRPr="00853BA1">
        <w:t>Teams</w:t>
      </w:r>
    </w:p>
    <w:tbl>
      <w:tblPr>
        <w:tblW w:w="5384"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6"/>
        <w:gridCol w:w="2858"/>
      </w:tblGrid>
      <w:tr w:rsidR="00674972" w14:paraId="3A74D17F" w14:textId="77777777" w:rsidTr="00674972">
        <w:trPr>
          <w:trHeight w:val="202"/>
        </w:trPr>
        <w:tc>
          <w:tcPr>
            <w:tcW w:w="2526" w:type="dxa"/>
            <w:shd w:val="clear" w:color="auto" w:fill="B8CCE4" w:themeFill="accent1" w:themeFillTint="66"/>
            <w:tcMar>
              <w:top w:w="0" w:type="dxa"/>
              <w:left w:w="108" w:type="dxa"/>
              <w:bottom w:w="0" w:type="dxa"/>
              <w:right w:w="108" w:type="dxa"/>
            </w:tcMar>
            <w:hideMark/>
          </w:tcPr>
          <w:p w14:paraId="675475CA" w14:textId="77777777" w:rsidR="00674972" w:rsidRDefault="00674972" w:rsidP="00107B6A">
            <w:pPr>
              <w:spacing w:line="276" w:lineRule="auto"/>
              <w:rPr>
                <w:rFonts w:eastAsiaTheme="minorHAnsi"/>
                <w:b/>
                <w:bCs/>
              </w:rPr>
            </w:pPr>
            <w:r>
              <w:rPr>
                <w:b/>
                <w:bCs/>
              </w:rPr>
              <w:t>Name</w:t>
            </w:r>
          </w:p>
        </w:tc>
        <w:tc>
          <w:tcPr>
            <w:tcW w:w="2858" w:type="dxa"/>
            <w:shd w:val="clear" w:color="auto" w:fill="B8CCE4" w:themeFill="accent1" w:themeFillTint="66"/>
            <w:tcMar>
              <w:top w:w="0" w:type="dxa"/>
              <w:left w:w="108" w:type="dxa"/>
              <w:bottom w:w="0" w:type="dxa"/>
              <w:right w:w="108" w:type="dxa"/>
            </w:tcMar>
            <w:hideMark/>
          </w:tcPr>
          <w:p w14:paraId="2E37AD56" w14:textId="77777777" w:rsidR="00674972" w:rsidRDefault="00674972" w:rsidP="00107B6A">
            <w:pPr>
              <w:spacing w:line="276" w:lineRule="auto"/>
              <w:rPr>
                <w:b/>
                <w:bCs/>
              </w:rPr>
            </w:pPr>
            <w:r>
              <w:rPr>
                <w:b/>
                <w:bCs/>
              </w:rPr>
              <w:t>Duties</w:t>
            </w:r>
          </w:p>
        </w:tc>
      </w:tr>
      <w:tr w:rsidR="00674972" w14:paraId="2E3C58D8" w14:textId="77777777" w:rsidTr="00674972">
        <w:trPr>
          <w:trHeight w:val="202"/>
        </w:trPr>
        <w:tc>
          <w:tcPr>
            <w:tcW w:w="2526" w:type="dxa"/>
            <w:tcMar>
              <w:top w:w="0" w:type="dxa"/>
              <w:left w:w="108" w:type="dxa"/>
              <w:bottom w:w="0" w:type="dxa"/>
              <w:right w:w="108" w:type="dxa"/>
            </w:tcMar>
          </w:tcPr>
          <w:p w14:paraId="2E95B833" w14:textId="72D4BEA1" w:rsidR="00674972" w:rsidRDefault="00674972" w:rsidP="00107B6A">
            <w:pPr>
              <w:spacing w:line="276" w:lineRule="auto"/>
            </w:pPr>
            <w:r>
              <w:t>Customer Service Agent Team</w:t>
            </w:r>
          </w:p>
        </w:tc>
        <w:tc>
          <w:tcPr>
            <w:tcW w:w="2858" w:type="dxa"/>
            <w:tcMar>
              <w:top w:w="0" w:type="dxa"/>
              <w:left w:w="108" w:type="dxa"/>
              <w:bottom w:w="0" w:type="dxa"/>
              <w:right w:w="108" w:type="dxa"/>
            </w:tcMar>
          </w:tcPr>
          <w:p w14:paraId="40C845CF" w14:textId="368FC226" w:rsidR="00674972" w:rsidRDefault="00674972" w:rsidP="00107B6A">
            <w:pPr>
              <w:spacing w:line="276" w:lineRule="auto"/>
            </w:pPr>
            <w:r w:rsidRPr="00852C24">
              <w:rPr>
                <w:rFonts w:cs="Arial"/>
              </w:rPr>
              <w:t>responsible to receive call and classify the case</w:t>
            </w:r>
          </w:p>
        </w:tc>
      </w:tr>
      <w:tr w:rsidR="00674972" w14:paraId="4B7BF54A" w14:textId="77777777" w:rsidTr="00674972">
        <w:trPr>
          <w:trHeight w:val="202"/>
        </w:trPr>
        <w:tc>
          <w:tcPr>
            <w:tcW w:w="2526" w:type="dxa"/>
            <w:tcMar>
              <w:top w:w="0" w:type="dxa"/>
              <w:left w:w="108" w:type="dxa"/>
              <w:bottom w:w="0" w:type="dxa"/>
              <w:right w:w="108" w:type="dxa"/>
            </w:tcMar>
          </w:tcPr>
          <w:p w14:paraId="5C291EA0" w14:textId="7B2B11CC" w:rsidR="00674972" w:rsidRDefault="00674972" w:rsidP="001B697D">
            <w:pPr>
              <w:spacing w:line="276" w:lineRule="auto"/>
            </w:pPr>
            <w:r>
              <w:t>Customer Service Manager Team</w:t>
            </w:r>
          </w:p>
        </w:tc>
        <w:tc>
          <w:tcPr>
            <w:tcW w:w="2858" w:type="dxa"/>
            <w:tcMar>
              <w:top w:w="0" w:type="dxa"/>
              <w:left w:w="108" w:type="dxa"/>
              <w:bottom w:w="0" w:type="dxa"/>
              <w:right w:w="108" w:type="dxa"/>
            </w:tcMar>
          </w:tcPr>
          <w:p w14:paraId="3088B6E5" w14:textId="1C7FB613" w:rsidR="00674972" w:rsidRDefault="00674972" w:rsidP="001B697D">
            <w:pPr>
              <w:spacing w:line="276" w:lineRule="auto"/>
            </w:pPr>
            <w:r w:rsidRPr="00674972">
              <w:t>responsible to resolve cases or hand-off case for more information.</w:t>
            </w:r>
          </w:p>
        </w:tc>
      </w:tr>
      <w:tr w:rsidR="00674972" w14:paraId="70608A48" w14:textId="77777777" w:rsidTr="00674972">
        <w:trPr>
          <w:trHeight w:val="202"/>
        </w:trPr>
        <w:tc>
          <w:tcPr>
            <w:tcW w:w="2526" w:type="dxa"/>
            <w:tcMar>
              <w:top w:w="0" w:type="dxa"/>
              <w:left w:w="108" w:type="dxa"/>
              <w:bottom w:w="0" w:type="dxa"/>
              <w:right w:w="108" w:type="dxa"/>
            </w:tcMar>
          </w:tcPr>
          <w:p w14:paraId="2BC8508C" w14:textId="6B3AA64A" w:rsidR="00674972" w:rsidRDefault="00674972" w:rsidP="001B697D">
            <w:pPr>
              <w:spacing w:line="276" w:lineRule="auto"/>
            </w:pPr>
            <w:r>
              <w:t>Confidential Team</w:t>
            </w:r>
          </w:p>
        </w:tc>
        <w:tc>
          <w:tcPr>
            <w:tcW w:w="2858" w:type="dxa"/>
            <w:tcMar>
              <w:top w:w="0" w:type="dxa"/>
              <w:left w:w="108" w:type="dxa"/>
              <w:bottom w:w="0" w:type="dxa"/>
              <w:right w:w="108" w:type="dxa"/>
            </w:tcMar>
          </w:tcPr>
          <w:p w14:paraId="3EC6D5B7" w14:textId="586E038F" w:rsidR="00674972" w:rsidRDefault="00674972" w:rsidP="001B697D">
            <w:pPr>
              <w:spacing w:line="276" w:lineRule="auto"/>
            </w:pPr>
            <w:r w:rsidRPr="00674972">
              <w:t>Deal with confidential cases</w:t>
            </w:r>
          </w:p>
        </w:tc>
      </w:tr>
      <w:tr w:rsidR="00674972" w14:paraId="61BA8C0E" w14:textId="77777777" w:rsidTr="00674972">
        <w:trPr>
          <w:trHeight w:val="202"/>
        </w:trPr>
        <w:tc>
          <w:tcPr>
            <w:tcW w:w="2526" w:type="dxa"/>
            <w:tcMar>
              <w:top w:w="0" w:type="dxa"/>
              <w:left w:w="108" w:type="dxa"/>
              <w:bottom w:w="0" w:type="dxa"/>
              <w:right w:w="108" w:type="dxa"/>
            </w:tcMar>
          </w:tcPr>
          <w:p w14:paraId="256C68EE" w14:textId="17C35DC2" w:rsidR="00674972" w:rsidRDefault="00674972" w:rsidP="001B697D">
            <w:pPr>
              <w:spacing w:line="276" w:lineRule="auto"/>
            </w:pPr>
            <w:r>
              <w:t>Escalation Team</w:t>
            </w:r>
          </w:p>
        </w:tc>
        <w:tc>
          <w:tcPr>
            <w:tcW w:w="2858" w:type="dxa"/>
            <w:tcMar>
              <w:top w:w="0" w:type="dxa"/>
              <w:left w:w="108" w:type="dxa"/>
              <w:bottom w:w="0" w:type="dxa"/>
              <w:right w:w="108" w:type="dxa"/>
            </w:tcMar>
          </w:tcPr>
          <w:p w14:paraId="4B023C0A" w14:textId="46CD8C4F" w:rsidR="00674972" w:rsidRDefault="00674972" w:rsidP="001B697D">
            <w:pPr>
              <w:spacing w:line="276" w:lineRule="auto"/>
            </w:pPr>
            <w:r w:rsidRPr="00674972">
              <w:t>responsible to provide more information or possible resolution.</w:t>
            </w:r>
          </w:p>
        </w:tc>
      </w:tr>
    </w:tbl>
    <w:p w14:paraId="377DC855" w14:textId="042A5EB8" w:rsidR="001B697D" w:rsidRPr="001B697D" w:rsidRDefault="00674972" w:rsidP="001B697D">
      <w:pPr>
        <w:pStyle w:val="NormalText-Indent2"/>
      </w:pPr>
      <w:r w:rsidRPr="00674972">
        <w:rPr>
          <w:b/>
          <w:bCs/>
          <w:u w:val="single"/>
        </w:rPr>
        <w:t>Note:</w:t>
      </w:r>
      <w:r>
        <w:t xml:space="preserve"> I have created these teams for each Business unit as per requirements each user can only work to their ContactCentres.</w:t>
      </w:r>
    </w:p>
    <w:p w14:paraId="086C8B21" w14:textId="37F74048" w:rsidR="00BA0D0F" w:rsidRPr="00025666" w:rsidDel="00AF4F12" w:rsidRDefault="00853BA1">
      <w:pPr>
        <w:pStyle w:val="Heading3"/>
        <w:keepLines/>
        <w:spacing w:before="200" w:line="360" w:lineRule="auto"/>
        <w:rPr>
          <w:del w:id="3185" w:author="Christi Kehres" w:date="2017-05-03T22:23:00Z"/>
          <w:sz w:val="24"/>
          <w:szCs w:val="24"/>
        </w:rPr>
        <w:pPrChange w:id="3186" w:author="Christi Kehres" w:date="2017-05-03T22:23:00Z">
          <w:pPr>
            <w:pStyle w:val="Heading3"/>
            <w:keepLines/>
            <w:numPr>
              <w:ilvl w:val="2"/>
              <w:numId w:val="14"/>
            </w:numPr>
            <w:spacing w:before="200" w:line="276" w:lineRule="auto"/>
            <w:ind w:left="1170" w:hanging="720"/>
          </w:pPr>
        </w:pPrChange>
      </w:pPr>
      <w:r>
        <w:rPr>
          <w:sz w:val="24"/>
          <w:szCs w:val="24"/>
        </w:rPr>
        <w:t xml:space="preserve">4.1.3 </w:t>
      </w:r>
      <w:r w:rsidR="00BA0D0F" w:rsidRPr="00025666">
        <w:rPr>
          <w:sz w:val="24"/>
          <w:szCs w:val="24"/>
        </w:rPr>
        <w:t>Security</w:t>
      </w:r>
      <w:bookmarkEnd w:id="3176"/>
      <w:bookmarkEnd w:id="3177"/>
      <w:r w:rsidR="00BA0D0F" w:rsidRPr="00025666">
        <w:rPr>
          <w:sz w:val="24"/>
          <w:szCs w:val="24"/>
        </w:rPr>
        <w:t xml:space="preserve"> Roles</w:t>
      </w:r>
      <w:bookmarkEnd w:id="3178"/>
      <w:bookmarkEnd w:id="3179"/>
      <w:bookmarkEnd w:id="3180"/>
      <w:bookmarkEnd w:id="3181"/>
      <w:bookmarkEnd w:id="3182"/>
      <w:bookmarkEnd w:id="3183"/>
    </w:p>
    <w:p w14:paraId="317BAA3B" w14:textId="3DB88351" w:rsidR="00025666" w:rsidRPr="002E78F0" w:rsidRDefault="00BA0D0F">
      <w:pPr>
        <w:pStyle w:val="Heading3"/>
        <w:keepLines/>
        <w:spacing w:before="200" w:line="360" w:lineRule="auto"/>
        <w:rPr>
          <w:kern w:val="0"/>
        </w:rPr>
        <w:pPrChange w:id="3187" w:author="Christi Kehres" w:date="2017-05-03T22:23:00Z">
          <w:pPr>
            <w:ind w:left="360"/>
          </w:pPr>
        </w:pPrChange>
      </w:pPr>
      <w:del w:id="3188" w:author="Christi Kehres" w:date="2017-05-03T22:23:00Z">
        <w:r w:rsidRPr="00AF4F12" w:rsidDel="00AF4F12">
          <w:rPr>
            <w:sz w:val="20"/>
            <w:rPrChange w:id="3189" w:author="Christi Kehres" w:date="2017-05-03T22:23:00Z">
              <w:rPr>
                <w:b/>
                <w:bCs/>
              </w:rPr>
            </w:rPrChange>
          </w:rPr>
          <w:delText>&lt;Mention the high level roles which are going to use this solution and how are they going to use it&gt;</w:delText>
        </w:r>
      </w:del>
      <w:bookmarkStart w:id="3190" w:name="_Toc481620305"/>
      <w:bookmarkEnd w:id="3190"/>
    </w:p>
    <w:tbl>
      <w:tblPr>
        <w:tblW w:w="5384"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6"/>
        <w:gridCol w:w="2858"/>
      </w:tblGrid>
      <w:tr w:rsidR="004258EB" w14:paraId="74BDA232" w14:textId="77777777" w:rsidTr="004258EB">
        <w:trPr>
          <w:trHeight w:val="202"/>
        </w:trPr>
        <w:tc>
          <w:tcPr>
            <w:tcW w:w="2526" w:type="dxa"/>
            <w:shd w:val="clear" w:color="auto" w:fill="B8CCE4" w:themeFill="accent1" w:themeFillTint="66"/>
            <w:tcMar>
              <w:top w:w="0" w:type="dxa"/>
              <w:left w:w="108" w:type="dxa"/>
              <w:bottom w:w="0" w:type="dxa"/>
              <w:right w:w="108" w:type="dxa"/>
            </w:tcMar>
            <w:hideMark/>
          </w:tcPr>
          <w:p w14:paraId="703E63D6" w14:textId="77777777" w:rsidR="004258EB" w:rsidRDefault="004258EB">
            <w:pPr>
              <w:spacing w:line="276" w:lineRule="auto"/>
              <w:rPr>
                <w:rFonts w:eastAsiaTheme="minorHAnsi"/>
                <w:b/>
                <w:bCs/>
              </w:rPr>
            </w:pPr>
            <w:r>
              <w:rPr>
                <w:b/>
                <w:bCs/>
              </w:rPr>
              <w:t>Name</w:t>
            </w:r>
          </w:p>
        </w:tc>
        <w:tc>
          <w:tcPr>
            <w:tcW w:w="2858" w:type="dxa"/>
            <w:shd w:val="clear" w:color="auto" w:fill="B8CCE4" w:themeFill="accent1" w:themeFillTint="66"/>
            <w:tcMar>
              <w:top w:w="0" w:type="dxa"/>
              <w:left w:w="108" w:type="dxa"/>
              <w:bottom w:w="0" w:type="dxa"/>
              <w:right w:w="108" w:type="dxa"/>
            </w:tcMar>
            <w:hideMark/>
          </w:tcPr>
          <w:p w14:paraId="2488F0BF" w14:textId="77777777" w:rsidR="004258EB" w:rsidRDefault="004258EB">
            <w:pPr>
              <w:spacing w:line="276" w:lineRule="auto"/>
              <w:rPr>
                <w:b/>
                <w:bCs/>
              </w:rPr>
            </w:pPr>
            <w:r>
              <w:rPr>
                <w:b/>
                <w:bCs/>
              </w:rPr>
              <w:t>Duties</w:t>
            </w:r>
          </w:p>
        </w:tc>
      </w:tr>
      <w:tr w:rsidR="004258EB" w14:paraId="354B7FE2" w14:textId="77777777" w:rsidTr="004258EB">
        <w:trPr>
          <w:trHeight w:val="202"/>
        </w:trPr>
        <w:tc>
          <w:tcPr>
            <w:tcW w:w="2526" w:type="dxa"/>
            <w:tcMar>
              <w:top w:w="0" w:type="dxa"/>
              <w:left w:w="108" w:type="dxa"/>
              <w:bottom w:w="0" w:type="dxa"/>
              <w:right w:w="108" w:type="dxa"/>
            </w:tcMar>
          </w:tcPr>
          <w:p w14:paraId="2A0446D6" w14:textId="4F25F2CA" w:rsidR="004258EB" w:rsidRDefault="004258EB" w:rsidP="00674972">
            <w:pPr>
              <w:spacing w:line="276" w:lineRule="auto"/>
            </w:pPr>
            <w:r>
              <w:t xml:space="preserve">Customer Service Agent </w:t>
            </w:r>
          </w:p>
        </w:tc>
        <w:tc>
          <w:tcPr>
            <w:tcW w:w="2858" w:type="dxa"/>
            <w:tcMar>
              <w:top w:w="0" w:type="dxa"/>
              <w:left w:w="108" w:type="dxa"/>
              <w:bottom w:w="0" w:type="dxa"/>
              <w:right w:w="108" w:type="dxa"/>
            </w:tcMar>
          </w:tcPr>
          <w:p w14:paraId="011E3E29" w14:textId="2AB9F692" w:rsidR="004258EB" w:rsidRDefault="004258EB" w:rsidP="00674972">
            <w:pPr>
              <w:spacing w:line="276" w:lineRule="auto"/>
            </w:pPr>
            <w:r w:rsidRPr="00852C24">
              <w:rPr>
                <w:rFonts w:cs="Arial"/>
              </w:rPr>
              <w:t>responsible to receive call and classify the case</w:t>
            </w:r>
          </w:p>
        </w:tc>
      </w:tr>
      <w:tr w:rsidR="004258EB" w14:paraId="50B926BF" w14:textId="77777777" w:rsidTr="004258EB">
        <w:trPr>
          <w:trHeight w:val="202"/>
        </w:trPr>
        <w:tc>
          <w:tcPr>
            <w:tcW w:w="2526" w:type="dxa"/>
            <w:tcMar>
              <w:top w:w="0" w:type="dxa"/>
              <w:left w:w="108" w:type="dxa"/>
              <w:bottom w:w="0" w:type="dxa"/>
              <w:right w:w="108" w:type="dxa"/>
            </w:tcMar>
          </w:tcPr>
          <w:p w14:paraId="2C75C4CC" w14:textId="66C73362" w:rsidR="004258EB" w:rsidRDefault="004258EB" w:rsidP="00674972">
            <w:pPr>
              <w:spacing w:line="276" w:lineRule="auto"/>
            </w:pPr>
            <w:r>
              <w:t xml:space="preserve">Customer Service Manager </w:t>
            </w:r>
          </w:p>
        </w:tc>
        <w:tc>
          <w:tcPr>
            <w:tcW w:w="2858" w:type="dxa"/>
            <w:tcMar>
              <w:top w:w="0" w:type="dxa"/>
              <w:left w:w="108" w:type="dxa"/>
              <w:bottom w:w="0" w:type="dxa"/>
              <w:right w:w="108" w:type="dxa"/>
            </w:tcMar>
          </w:tcPr>
          <w:p w14:paraId="3D0BA352" w14:textId="3B34FE6E" w:rsidR="004258EB" w:rsidRDefault="004258EB" w:rsidP="00674972">
            <w:pPr>
              <w:spacing w:line="276" w:lineRule="auto"/>
            </w:pPr>
            <w:r w:rsidRPr="00674972">
              <w:t>responsible to resolve cases or hand-off case for more information.</w:t>
            </w:r>
          </w:p>
        </w:tc>
      </w:tr>
      <w:tr w:rsidR="004258EB" w14:paraId="6FFE937D" w14:textId="77777777" w:rsidTr="004258EB">
        <w:trPr>
          <w:trHeight w:val="202"/>
        </w:trPr>
        <w:tc>
          <w:tcPr>
            <w:tcW w:w="2526" w:type="dxa"/>
            <w:tcMar>
              <w:top w:w="0" w:type="dxa"/>
              <w:left w:w="108" w:type="dxa"/>
              <w:bottom w:w="0" w:type="dxa"/>
              <w:right w:w="108" w:type="dxa"/>
            </w:tcMar>
          </w:tcPr>
          <w:p w14:paraId="41E53E9C" w14:textId="4B2687DA" w:rsidR="004258EB" w:rsidRDefault="004258EB" w:rsidP="00674972">
            <w:pPr>
              <w:spacing w:line="276" w:lineRule="auto"/>
            </w:pPr>
            <w:r>
              <w:t xml:space="preserve">Confidential </w:t>
            </w:r>
          </w:p>
        </w:tc>
        <w:tc>
          <w:tcPr>
            <w:tcW w:w="2858" w:type="dxa"/>
            <w:tcMar>
              <w:top w:w="0" w:type="dxa"/>
              <w:left w:w="108" w:type="dxa"/>
              <w:bottom w:w="0" w:type="dxa"/>
              <w:right w:w="108" w:type="dxa"/>
            </w:tcMar>
          </w:tcPr>
          <w:p w14:paraId="129FB666" w14:textId="7B118F0F" w:rsidR="004258EB" w:rsidRDefault="004258EB" w:rsidP="00674972">
            <w:pPr>
              <w:spacing w:line="276" w:lineRule="auto"/>
            </w:pPr>
            <w:r w:rsidRPr="00674972">
              <w:t>Deal with confidential cases</w:t>
            </w:r>
          </w:p>
        </w:tc>
      </w:tr>
      <w:tr w:rsidR="004258EB" w14:paraId="23575364" w14:textId="77777777" w:rsidTr="004258EB">
        <w:trPr>
          <w:trHeight w:val="202"/>
        </w:trPr>
        <w:tc>
          <w:tcPr>
            <w:tcW w:w="2526" w:type="dxa"/>
            <w:tcMar>
              <w:top w:w="0" w:type="dxa"/>
              <w:left w:w="108" w:type="dxa"/>
              <w:bottom w:w="0" w:type="dxa"/>
              <w:right w:w="108" w:type="dxa"/>
            </w:tcMar>
          </w:tcPr>
          <w:p w14:paraId="29EFA636" w14:textId="7E2205D5" w:rsidR="004258EB" w:rsidRDefault="004258EB" w:rsidP="00674972">
            <w:pPr>
              <w:spacing w:line="276" w:lineRule="auto"/>
            </w:pPr>
            <w:r>
              <w:t xml:space="preserve">Escalation </w:t>
            </w:r>
          </w:p>
        </w:tc>
        <w:tc>
          <w:tcPr>
            <w:tcW w:w="2858" w:type="dxa"/>
            <w:tcMar>
              <w:top w:w="0" w:type="dxa"/>
              <w:left w:w="108" w:type="dxa"/>
              <w:bottom w:w="0" w:type="dxa"/>
              <w:right w:w="108" w:type="dxa"/>
            </w:tcMar>
          </w:tcPr>
          <w:p w14:paraId="69C8356A" w14:textId="6BAA2F21" w:rsidR="004258EB" w:rsidRDefault="004258EB" w:rsidP="00674972">
            <w:pPr>
              <w:spacing w:line="276" w:lineRule="auto"/>
            </w:pPr>
            <w:r w:rsidRPr="00674972">
              <w:t>responsible to provide more information or possible resolution.</w:t>
            </w:r>
          </w:p>
        </w:tc>
      </w:tr>
      <w:bookmarkEnd w:id="3184"/>
    </w:tbl>
    <w:p w14:paraId="2FEE3404" w14:textId="7A8B5C16" w:rsidR="00025666" w:rsidRDefault="00025666" w:rsidP="004258EB">
      <w:pPr>
        <w:pStyle w:val="Heading3"/>
        <w:keepLines/>
        <w:spacing w:before="200" w:line="360" w:lineRule="auto"/>
        <w:ind w:left="0"/>
      </w:pPr>
    </w:p>
    <w:p w14:paraId="086C8BAC" w14:textId="77777777" w:rsidR="00DB7768" w:rsidRPr="00CD3294" w:rsidRDefault="00DB7768" w:rsidP="00DB7768">
      <w:pPr>
        <w:pStyle w:val="NormalText-Indent1"/>
        <w:rPr>
          <w:rFonts w:cs="Arial"/>
        </w:rPr>
      </w:pPr>
      <w:bookmarkStart w:id="3191" w:name="_Toc311033746"/>
      <w:bookmarkStart w:id="3192" w:name="_Toc311641559"/>
    </w:p>
    <w:p w14:paraId="086C8BAD" w14:textId="3E19179E" w:rsidR="000A0F30" w:rsidRPr="000F464A" w:rsidRDefault="00AF4F12" w:rsidP="00FF1385">
      <w:pPr>
        <w:pStyle w:val="Heading1"/>
        <w:rPr>
          <w:rFonts w:ascii="Arial" w:hAnsi="Arial"/>
        </w:rPr>
      </w:pPr>
      <w:bookmarkStart w:id="3193" w:name="_Toc313458377"/>
      <w:bookmarkStart w:id="3194" w:name="_Toc313539370"/>
      <w:bookmarkStart w:id="3195" w:name="_Toc315172096"/>
      <w:bookmarkStart w:id="3196" w:name="_Toc315173661"/>
      <w:bookmarkStart w:id="3197" w:name="_Toc384317634"/>
      <w:ins w:id="3198" w:author="Christi Kehres" w:date="2017-05-03T22:25:00Z">
        <w:r>
          <w:rPr>
            <w:rFonts w:ascii="Arial" w:hAnsi="Arial"/>
          </w:rPr>
          <w:lastRenderedPageBreak/>
          <w:t xml:space="preserve"> </w:t>
        </w:r>
      </w:ins>
      <w:bookmarkStart w:id="3199" w:name="_Toc481620310"/>
      <w:r w:rsidR="00FF1385" w:rsidRPr="000F464A">
        <w:rPr>
          <w:rFonts w:ascii="Arial" w:hAnsi="Arial"/>
        </w:rPr>
        <w:t>Unit Test</w:t>
      </w:r>
      <w:bookmarkEnd w:id="3191"/>
      <w:bookmarkEnd w:id="3192"/>
      <w:bookmarkEnd w:id="3193"/>
      <w:bookmarkEnd w:id="3194"/>
      <w:bookmarkEnd w:id="3195"/>
      <w:bookmarkEnd w:id="3196"/>
      <w:bookmarkEnd w:id="3197"/>
      <w:bookmarkEnd w:id="3199"/>
    </w:p>
    <w:p w14:paraId="03C0879D" w14:textId="77777777" w:rsidR="00DF164A" w:rsidRDefault="00DF164A" w:rsidP="00DF164A">
      <w:pPr>
        <w:pStyle w:val="Heading3"/>
        <w:numPr>
          <w:ilvl w:val="2"/>
          <w:numId w:val="61"/>
        </w:numPr>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101"/>
        <w:gridCol w:w="2117"/>
        <w:gridCol w:w="2075"/>
        <w:gridCol w:w="2082"/>
      </w:tblGrid>
      <w:tr w:rsidR="00DF164A" w:rsidRPr="00CD3294" w14:paraId="32EA7458" w14:textId="77777777" w:rsidTr="00CB448C">
        <w:tc>
          <w:tcPr>
            <w:tcW w:w="2082" w:type="dxa"/>
            <w:shd w:val="clear" w:color="auto" w:fill="B8CCE4" w:themeFill="accent1" w:themeFillTint="66"/>
          </w:tcPr>
          <w:p w14:paraId="0C1F50AE" w14:textId="77777777" w:rsidR="00DF164A" w:rsidRPr="005C0BCB" w:rsidRDefault="00DF164A" w:rsidP="00CB448C">
            <w:pPr>
              <w:rPr>
                <w:rFonts w:cs="Arial"/>
                <w:b/>
              </w:rPr>
            </w:pPr>
            <w:r w:rsidRPr="005C0BCB">
              <w:rPr>
                <w:rFonts w:cs="Arial"/>
                <w:b/>
              </w:rPr>
              <w:t>Feature #</w:t>
            </w:r>
          </w:p>
        </w:tc>
        <w:tc>
          <w:tcPr>
            <w:tcW w:w="2101" w:type="dxa"/>
            <w:shd w:val="clear" w:color="auto" w:fill="B8CCE4" w:themeFill="accent1" w:themeFillTint="66"/>
          </w:tcPr>
          <w:p w14:paraId="2866D0FE" w14:textId="77777777" w:rsidR="00DF164A" w:rsidRPr="005C0BCB" w:rsidRDefault="00DF164A" w:rsidP="00CB448C">
            <w:pPr>
              <w:rPr>
                <w:rFonts w:cs="Arial"/>
                <w:b/>
              </w:rPr>
            </w:pPr>
            <w:r w:rsidRPr="005C0BCB">
              <w:rPr>
                <w:rFonts w:cs="Arial"/>
                <w:b/>
              </w:rPr>
              <w:t>Description</w:t>
            </w:r>
          </w:p>
        </w:tc>
        <w:tc>
          <w:tcPr>
            <w:tcW w:w="2117" w:type="dxa"/>
            <w:shd w:val="clear" w:color="auto" w:fill="B8CCE4" w:themeFill="accent1" w:themeFillTint="66"/>
          </w:tcPr>
          <w:p w14:paraId="0B6C7971" w14:textId="77777777" w:rsidR="00DF164A" w:rsidRPr="005C0BCB" w:rsidRDefault="00DF164A" w:rsidP="00CB448C">
            <w:pPr>
              <w:rPr>
                <w:rFonts w:cs="Arial"/>
                <w:b/>
              </w:rPr>
            </w:pPr>
            <w:r w:rsidRPr="005C0BCB">
              <w:rPr>
                <w:rFonts w:cs="Arial"/>
                <w:b/>
              </w:rPr>
              <w:t>Test Step</w:t>
            </w:r>
          </w:p>
        </w:tc>
        <w:tc>
          <w:tcPr>
            <w:tcW w:w="2075" w:type="dxa"/>
            <w:shd w:val="clear" w:color="auto" w:fill="B8CCE4" w:themeFill="accent1" w:themeFillTint="66"/>
          </w:tcPr>
          <w:p w14:paraId="5B7B9D5F" w14:textId="77777777" w:rsidR="00DF164A" w:rsidRPr="005C0BCB" w:rsidRDefault="00DF164A" w:rsidP="00CB448C">
            <w:pPr>
              <w:rPr>
                <w:rFonts w:cs="Arial"/>
                <w:b/>
              </w:rPr>
            </w:pPr>
            <w:r w:rsidRPr="005C0BCB">
              <w:rPr>
                <w:rFonts w:cs="Arial"/>
                <w:b/>
              </w:rPr>
              <w:t>Input</w:t>
            </w:r>
          </w:p>
        </w:tc>
        <w:tc>
          <w:tcPr>
            <w:tcW w:w="2082" w:type="dxa"/>
            <w:shd w:val="clear" w:color="auto" w:fill="B8CCE4" w:themeFill="accent1" w:themeFillTint="66"/>
          </w:tcPr>
          <w:p w14:paraId="30511DA1" w14:textId="77777777" w:rsidR="00DF164A" w:rsidRPr="005C0BCB" w:rsidRDefault="00DF164A" w:rsidP="00CB448C">
            <w:pPr>
              <w:rPr>
                <w:rFonts w:cs="Arial"/>
                <w:b/>
              </w:rPr>
            </w:pPr>
            <w:r w:rsidRPr="005C0BCB">
              <w:rPr>
                <w:rFonts w:cs="Arial"/>
                <w:b/>
              </w:rPr>
              <w:t>Output</w:t>
            </w:r>
          </w:p>
        </w:tc>
      </w:tr>
      <w:tr w:rsidR="00DF164A" w:rsidRPr="00CD3294" w14:paraId="1C7E959D" w14:textId="77777777" w:rsidTr="00CB448C">
        <w:tc>
          <w:tcPr>
            <w:tcW w:w="2082" w:type="dxa"/>
          </w:tcPr>
          <w:p w14:paraId="677E190D" w14:textId="77777777" w:rsidR="00DF164A" w:rsidRPr="00CD3294" w:rsidRDefault="00DF164A" w:rsidP="00CB448C">
            <w:pPr>
              <w:rPr>
                <w:rFonts w:cs="Arial"/>
              </w:rPr>
            </w:pPr>
            <w:r>
              <w:rPr>
                <w:rFonts w:cs="Arial"/>
              </w:rPr>
              <w:t>1</w:t>
            </w:r>
          </w:p>
        </w:tc>
        <w:tc>
          <w:tcPr>
            <w:tcW w:w="2101" w:type="dxa"/>
          </w:tcPr>
          <w:p w14:paraId="6B93F3B1" w14:textId="77777777" w:rsidR="00DF164A" w:rsidRPr="00CD3294" w:rsidRDefault="00DF164A" w:rsidP="00CB448C">
            <w:pPr>
              <w:rPr>
                <w:rFonts w:cs="Arial"/>
              </w:rPr>
            </w:pPr>
            <w:r>
              <w:rPr>
                <w:rFonts w:cs="Arial"/>
              </w:rPr>
              <w:t>Agent users receive call and create case</w:t>
            </w:r>
          </w:p>
        </w:tc>
        <w:tc>
          <w:tcPr>
            <w:tcW w:w="2117" w:type="dxa"/>
          </w:tcPr>
          <w:p w14:paraId="25F8C3B0" w14:textId="77777777" w:rsidR="00DF164A" w:rsidRDefault="00DF164A" w:rsidP="00CB448C">
            <w:pPr>
              <w:rPr>
                <w:rFonts w:cs="Arial"/>
              </w:rPr>
            </w:pPr>
            <w:r>
              <w:rPr>
                <w:rFonts w:cs="Arial"/>
              </w:rPr>
              <w:t xml:space="preserve">After agent receive call, he can </w:t>
            </w:r>
          </w:p>
          <w:p w14:paraId="5378107A" w14:textId="77777777" w:rsidR="00DF164A" w:rsidRDefault="00DF164A" w:rsidP="00DF164A">
            <w:pPr>
              <w:pStyle w:val="ListParagraph"/>
              <w:numPr>
                <w:ilvl w:val="0"/>
                <w:numId w:val="56"/>
              </w:numPr>
              <w:rPr>
                <w:rFonts w:cs="Arial"/>
              </w:rPr>
            </w:pPr>
            <w:r>
              <w:rPr>
                <w:rFonts w:cs="Arial"/>
              </w:rPr>
              <w:t xml:space="preserve">Classify case </w:t>
            </w:r>
          </w:p>
          <w:p w14:paraId="401CF47C" w14:textId="77777777" w:rsidR="00DF164A" w:rsidRDefault="00DF164A" w:rsidP="00DF164A">
            <w:pPr>
              <w:pStyle w:val="ListParagraph"/>
              <w:numPr>
                <w:ilvl w:val="0"/>
                <w:numId w:val="56"/>
              </w:numPr>
              <w:rPr>
                <w:rFonts w:cs="Arial"/>
              </w:rPr>
            </w:pPr>
            <w:r>
              <w:rPr>
                <w:rFonts w:cs="Arial"/>
              </w:rPr>
              <w:t>Find contact and create it if he/she does not exist</w:t>
            </w:r>
          </w:p>
          <w:p w14:paraId="31DBFC8F" w14:textId="77777777" w:rsidR="00DF164A" w:rsidRPr="004258EB" w:rsidRDefault="00DF164A" w:rsidP="00DF164A">
            <w:pPr>
              <w:pStyle w:val="ListParagraph"/>
              <w:numPr>
                <w:ilvl w:val="0"/>
                <w:numId w:val="56"/>
              </w:numPr>
              <w:rPr>
                <w:rFonts w:cs="Arial"/>
              </w:rPr>
            </w:pPr>
            <w:r>
              <w:rPr>
                <w:rFonts w:cs="Arial"/>
              </w:rPr>
              <w:t>Assign Case to Manager</w:t>
            </w:r>
          </w:p>
        </w:tc>
        <w:tc>
          <w:tcPr>
            <w:tcW w:w="2075" w:type="dxa"/>
          </w:tcPr>
          <w:p w14:paraId="5F74C6AD" w14:textId="77777777" w:rsidR="00DF164A" w:rsidRPr="00CD3294" w:rsidRDefault="00DF164A" w:rsidP="00CB448C">
            <w:pPr>
              <w:rPr>
                <w:rFonts w:cs="Arial"/>
              </w:rPr>
            </w:pPr>
          </w:p>
        </w:tc>
        <w:tc>
          <w:tcPr>
            <w:tcW w:w="2082" w:type="dxa"/>
          </w:tcPr>
          <w:p w14:paraId="1DF6B4B0" w14:textId="77777777" w:rsidR="00DF164A" w:rsidRPr="00CD3294" w:rsidRDefault="00DF164A" w:rsidP="00CB448C">
            <w:pPr>
              <w:rPr>
                <w:rFonts w:cs="Arial"/>
              </w:rPr>
            </w:pPr>
          </w:p>
        </w:tc>
      </w:tr>
      <w:tr w:rsidR="00DF164A" w:rsidRPr="00CD3294" w14:paraId="6CD956E4" w14:textId="77777777" w:rsidTr="00CB448C">
        <w:tc>
          <w:tcPr>
            <w:tcW w:w="2082" w:type="dxa"/>
          </w:tcPr>
          <w:p w14:paraId="3F3E5B10" w14:textId="77777777" w:rsidR="00DF164A" w:rsidRPr="00CD3294" w:rsidRDefault="00DF164A" w:rsidP="00CB448C">
            <w:pPr>
              <w:rPr>
                <w:rFonts w:cs="Arial"/>
              </w:rPr>
            </w:pPr>
            <w:r>
              <w:rPr>
                <w:rFonts w:cs="Arial"/>
              </w:rPr>
              <w:t>2</w:t>
            </w:r>
          </w:p>
        </w:tc>
        <w:tc>
          <w:tcPr>
            <w:tcW w:w="2101" w:type="dxa"/>
          </w:tcPr>
          <w:p w14:paraId="56384309" w14:textId="77777777" w:rsidR="00DF164A" w:rsidRDefault="00DF164A" w:rsidP="00DF164A">
            <w:pPr>
              <w:pStyle w:val="ListParagraph"/>
              <w:numPr>
                <w:ilvl w:val="0"/>
                <w:numId w:val="57"/>
              </w:numPr>
              <w:rPr>
                <w:rFonts w:cs="Arial"/>
              </w:rPr>
            </w:pPr>
            <w:r w:rsidRPr="004258EB">
              <w:rPr>
                <w:rFonts w:cs="Arial"/>
              </w:rPr>
              <w:t>Manager has cases assigned to him/her</w:t>
            </w:r>
          </w:p>
          <w:p w14:paraId="4770A263" w14:textId="77777777" w:rsidR="00DF164A" w:rsidRPr="004258EB" w:rsidRDefault="00DF164A" w:rsidP="00DF164A">
            <w:pPr>
              <w:pStyle w:val="ListParagraph"/>
              <w:numPr>
                <w:ilvl w:val="0"/>
                <w:numId w:val="57"/>
              </w:numPr>
              <w:rPr>
                <w:rFonts w:cs="Arial"/>
              </w:rPr>
            </w:pPr>
            <w:r w:rsidRPr="004258EB">
              <w:rPr>
                <w:rFonts w:cs="Arial"/>
              </w:rPr>
              <w:t>Mana</w:t>
            </w:r>
            <w:r>
              <w:rPr>
                <w:rFonts w:cs="Arial"/>
              </w:rPr>
              <w:t>ger can take decision in that case</w:t>
            </w:r>
          </w:p>
        </w:tc>
        <w:tc>
          <w:tcPr>
            <w:tcW w:w="2117" w:type="dxa"/>
          </w:tcPr>
          <w:p w14:paraId="47127BF1" w14:textId="77777777" w:rsidR="00DF164A" w:rsidRDefault="00DF164A" w:rsidP="00CB448C">
            <w:pPr>
              <w:rPr>
                <w:rFonts w:cs="Arial"/>
              </w:rPr>
            </w:pPr>
            <w:r>
              <w:rPr>
                <w:rFonts w:cs="Arial"/>
              </w:rPr>
              <w:t xml:space="preserve">Manager can create a follow-up activity record with details of case and customer in case of </w:t>
            </w:r>
          </w:p>
          <w:p w14:paraId="2B29AD6F" w14:textId="77777777" w:rsidR="00DF164A" w:rsidRDefault="00DF164A" w:rsidP="00DF164A">
            <w:pPr>
              <w:pStyle w:val="ListParagraph"/>
              <w:numPr>
                <w:ilvl w:val="0"/>
                <w:numId w:val="58"/>
              </w:numPr>
              <w:rPr>
                <w:rFonts w:cs="Arial"/>
              </w:rPr>
            </w:pPr>
            <w:r>
              <w:rPr>
                <w:rFonts w:cs="Arial"/>
              </w:rPr>
              <w:t>If case is Confidential</w:t>
            </w:r>
          </w:p>
          <w:p w14:paraId="78EF4FD7" w14:textId="77777777" w:rsidR="00DF164A" w:rsidRPr="004258EB" w:rsidRDefault="00DF164A" w:rsidP="00DF164A">
            <w:pPr>
              <w:pStyle w:val="ListParagraph"/>
              <w:numPr>
                <w:ilvl w:val="0"/>
                <w:numId w:val="58"/>
              </w:numPr>
              <w:rPr>
                <w:rFonts w:cs="Arial"/>
              </w:rPr>
            </w:pPr>
            <w:r>
              <w:rPr>
                <w:rFonts w:cs="Arial"/>
              </w:rPr>
              <w:t>If can’t resolve case</w:t>
            </w:r>
          </w:p>
        </w:tc>
        <w:tc>
          <w:tcPr>
            <w:tcW w:w="2075" w:type="dxa"/>
          </w:tcPr>
          <w:p w14:paraId="0FD6E71D" w14:textId="77777777" w:rsidR="00DF164A" w:rsidRPr="00CD3294" w:rsidRDefault="00DF164A" w:rsidP="00CB448C">
            <w:pPr>
              <w:rPr>
                <w:rFonts w:cs="Arial"/>
              </w:rPr>
            </w:pPr>
          </w:p>
        </w:tc>
        <w:tc>
          <w:tcPr>
            <w:tcW w:w="2082" w:type="dxa"/>
          </w:tcPr>
          <w:p w14:paraId="426D0EB0" w14:textId="77777777" w:rsidR="00DF164A" w:rsidRPr="00CD3294" w:rsidRDefault="00DF164A" w:rsidP="00CB448C">
            <w:pPr>
              <w:rPr>
                <w:rFonts w:cs="Arial"/>
              </w:rPr>
            </w:pPr>
          </w:p>
        </w:tc>
      </w:tr>
      <w:tr w:rsidR="00DF164A" w:rsidRPr="00CD3294" w14:paraId="1794A8B9" w14:textId="77777777" w:rsidTr="00CB448C">
        <w:tc>
          <w:tcPr>
            <w:tcW w:w="2082" w:type="dxa"/>
          </w:tcPr>
          <w:p w14:paraId="68E76AAD" w14:textId="77777777" w:rsidR="00DF164A" w:rsidRPr="00CD3294" w:rsidRDefault="00DF164A" w:rsidP="00CB448C">
            <w:pPr>
              <w:rPr>
                <w:rFonts w:cs="Arial"/>
              </w:rPr>
            </w:pPr>
            <w:r>
              <w:rPr>
                <w:rFonts w:cs="Arial"/>
              </w:rPr>
              <w:t>3</w:t>
            </w:r>
          </w:p>
        </w:tc>
        <w:tc>
          <w:tcPr>
            <w:tcW w:w="2101" w:type="dxa"/>
          </w:tcPr>
          <w:p w14:paraId="10F466D0" w14:textId="77777777" w:rsidR="00DF164A" w:rsidRPr="00CD3294" w:rsidRDefault="00DF164A" w:rsidP="00CB448C">
            <w:pPr>
              <w:rPr>
                <w:rFonts w:cs="Arial"/>
              </w:rPr>
            </w:pPr>
            <w:r>
              <w:rPr>
                <w:rFonts w:cs="Arial"/>
              </w:rPr>
              <w:t>Users in Escalation team can see follow-up record assigned to them by manager</w:t>
            </w:r>
          </w:p>
        </w:tc>
        <w:tc>
          <w:tcPr>
            <w:tcW w:w="2117" w:type="dxa"/>
          </w:tcPr>
          <w:p w14:paraId="0B18E5A0" w14:textId="77777777" w:rsidR="00DF164A" w:rsidRPr="00CD3294" w:rsidRDefault="00DF164A" w:rsidP="00CB448C">
            <w:pPr>
              <w:rPr>
                <w:rFonts w:cs="Arial"/>
              </w:rPr>
            </w:pPr>
            <w:r>
              <w:rPr>
                <w:rFonts w:cs="Arial"/>
              </w:rPr>
              <w:t>After manager create a follow-up record because he can’t resolve case. it will be assigned to escalation team and they can take decision</w:t>
            </w:r>
          </w:p>
        </w:tc>
        <w:tc>
          <w:tcPr>
            <w:tcW w:w="2075" w:type="dxa"/>
          </w:tcPr>
          <w:p w14:paraId="552DD71B" w14:textId="77777777" w:rsidR="00DF164A" w:rsidRPr="00CD3294" w:rsidRDefault="00DF164A" w:rsidP="00CB448C">
            <w:pPr>
              <w:rPr>
                <w:rFonts w:cs="Arial"/>
              </w:rPr>
            </w:pPr>
          </w:p>
        </w:tc>
        <w:tc>
          <w:tcPr>
            <w:tcW w:w="2082" w:type="dxa"/>
          </w:tcPr>
          <w:p w14:paraId="5AA2188C" w14:textId="77777777" w:rsidR="00DF164A" w:rsidRPr="00CD3294" w:rsidRDefault="00DF164A" w:rsidP="00CB448C">
            <w:pPr>
              <w:rPr>
                <w:rFonts w:cs="Arial"/>
              </w:rPr>
            </w:pPr>
          </w:p>
        </w:tc>
      </w:tr>
      <w:tr w:rsidR="00DF164A" w:rsidRPr="00CD3294" w14:paraId="38F5EF7E" w14:textId="77777777" w:rsidTr="00CB448C">
        <w:tc>
          <w:tcPr>
            <w:tcW w:w="2082" w:type="dxa"/>
          </w:tcPr>
          <w:p w14:paraId="3D199055" w14:textId="77777777" w:rsidR="00DF164A" w:rsidRDefault="00DF164A" w:rsidP="00CB448C">
            <w:pPr>
              <w:rPr>
                <w:rFonts w:cs="Arial"/>
              </w:rPr>
            </w:pPr>
            <w:r>
              <w:rPr>
                <w:rFonts w:cs="Arial"/>
              </w:rPr>
              <w:t>4</w:t>
            </w:r>
          </w:p>
        </w:tc>
        <w:tc>
          <w:tcPr>
            <w:tcW w:w="2101" w:type="dxa"/>
          </w:tcPr>
          <w:p w14:paraId="18C2DF87" w14:textId="77777777" w:rsidR="00DF164A" w:rsidRDefault="00DF164A" w:rsidP="00CB448C">
            <w:pPr>
              <w:rPr>
                <w:rFonts w:cs="Arial"/>
              </w:rPr>
            </w:pPr>
            <w:r>
              <w:rPr>
                <w:rFonts w:cs="Arial"/>
              </w:rPr>
              <w:t>Users in Confidential team can see follow-up record assigned to them by manager</w:t>
            </w:r>
          </w:p>
        </w:tc>
        <w:tc>
          <w:tcPr>
            <w:tcW w:w="2117" w:type="dxa"/>
          </w:tcPr>
          <w:p w14:paraId="0705FEEF" w14:textId="77777777" w:rsidR="00DF164A" w:rsidRDefault="00DF164A" w:rsidP="00CB448C">
            <w:pPr>
              <w:rPr>
                <w:rFonts w:cs="Arial"/>
              </w:rPr>
            </w:pPr>
            <w:r>
              <w:rPr>
                <w:rFonts w:cs="Arial"/>
              </w:rPr>
              <w:t>After manager create a follow-up record because the case if confidential. it will be assigned to confidential team, and they can deal with it.</w:t>
            </w:r>
          </w:p>
        </w:tc>
        <w:tc>
          <w:tcPr>
            <w:tcW w:w="2075" w:type="dxa"/>
          </w:tcPr>
          <w:p w14:paraId="0C11D5D8" w14:textId="77777777" w:rsidR="00DF164A" w:rsidRPr="00CD3294" w:rsidRDefault="00DF164A" w:rsidP="00CB448C">
            <w:pPr>
              <w:rPr>
                <w:rFonts w:cs="Arial"/>
              </w:rPr>
            </w:pPr>
          </w:p>
        </w:tc>
        <w:tc>
          <w:tcPr>
            <w:tcW w:w="2082" w:type="dxa"/>
          </w:tcPr>
          <w:p w14:paraId="234569BB" w14:textId="77777777" w:rsidR="00DF164A" w:rsidRPr="00CD3294" w:rsidRDefault="00DF164A" w:rsidP="00CB448C">
            <w:pPr>
              <w:rPr>
                <w:rFonts w:cs="Arial"/>
              </w:rPr>
            </w:pPr>
          </w:p>
        </w:tc>
      </w:tr>
    </w:tbl>
    <w:p w14:paraId="6E67A905" w14:textId="3B44DAD7" w:rsidR="00DF164A" w:rsidRDefault="00DF164A" w:rsidP="00DF164A">
      <w:pPr>
        <w:pStyle w:val="Heading3"/>
        <w:ind w:left="0"/>
      </w:pPr>
    </w:p>
    <w:p w14:paraId="5B8C339C" w14:textId="2CA4C8C8" w:rsidR="00DF164A" w:rsidRDefault="00DF164A" w:rsidP="00DF164A">
      <w:pPr>
        <w:pStyle w:val="NormalText-Indent2"/>
      </w:pPr>
    </w:p>
    <w:p w14:paraId="48B763B8" w14:textId="3E795320" w:rsidR="00DF164A" w:rsidRDefault="00DF164A" w:rsidP="00DF164A">
      <w:pPr>
        <w:pStyle w:val="NormalText-Indent2"/>
      </w:pPr>
    </w:p>
    <w:p w14:paraId="4F76BED4" w14:textId="19839A71" w:rsidR="00DF164A" w:rsidRDefault="00DF164A" w:rsidP="00DF164A">
      <w:pPr>
        <w:pStyle w:val="NormalText-Indent2"/>
      </w:pPr>
    </w:p>
    <w:p w14:paraId="68C8A934" w14:textId="75102D05" w:rsidR="00DF164A" w:rsidRDefault="00DF164A" w:rsidP="00DF164A">
      <w:pPr>
        <w:pStyle w:val="NormalText-Indent2"/>
      </w:pPr>
    </w:p>
    <w:p w14:paraId="089BFFB2" w14:textId="63AD1246" w:rsidR="00DF164A" w:rsidRDefault="00DF164A" w:rsidP="00DF164A">
      <w:pPr>
        <w:pStyle w:val="NormalText-Indent2"/>
      </w:pPr>
    </w:p>
    <w:p w14:paraId="01A2F3A1" w14:textId="6369260D" w:rsidR="00DF164A" w:rsidRDefault="00DF164A" w:rsidP="00DF164A">
      <w:pPr>
        <w:pStyle w:val="NormalText-Indent2"/>
      </w:pPr>
    </w:p>
    <w:p w14:paraId="53E5B443" w14:textId="77777777" w:rsidR="00DF164A" w:rsidRPr="00DF164A" w:rsidRDefault="00DF164A" w:rsidP="00DF164A">
      <w:pPr>
        <w:pStyle w:val="NormalText-Indent2"/>
      </w:pPr>
    </w:p>
    <w:p w14:paraId="1633803E" w14:textId="73706E50" w:rsidR="00DF164A" w:rsidRDefault="00DF164A" w:rsidP="00DF164A">
      <w:pPr>
        <w:pStyle w:val="Heading3"/>
        <w:numPr>
          <w:ilvl w:val="2"/>
          <w:numId w:val="61"/>
        </w:numPr>
      </w:pPr>
      <w:r>
        <w:lastRenderedPageBreak/>
        <w:t xml:space="preserve"> Test Cases</w:t>
      </w:r>
    </w:p>
    <w:tbl>
      <w:tblPr>
        <w:tblStyle w:val="TableGrid"/>
        <w:tblW w:w="0" w:type="auto"/>
        <w:tblLook w:val="04A0" w:firstRow="1" w:lastRow="0" w:firstColumn="1" w:lastColumn="0" w:noHBand="0" w:noVBand="1"/>
      </w:tblPr>
      <w:tblGrid>
        <w:gridCol w:w="1969"/>
        <w:gridCol w:w="1987"/>
        <w:gridCol w:w="3192"/>
        <w:gridCol w:w="3309"/>
      </w:tblGrid>
      <w:tr w:rsidR="00BE724B" w14:paraId="3CDAFAF3" w14:textId="77777777" w:rsidTr="00DF164A">
        <w:tc>
          <w:tcPr>
            <w:tcW w:w="2091" w:type="dxa"/>
          </w:tcPr>
          <w:p w14:paraId="1966751A" w14:textId="312E0109" w:rsidR="00BE724B" w:rsidRPr="00547553" w:rsidRDefault="00BE724B" w:rsidP="00DF164A">
            <w:pPr>
              <w:tabs>
                <w:tab w:val="left" w:pos="1920"/>
              </w:tabs>
              <w:rPr>
                <w:b/>
                <w:bCs/>
              </w:rPr>
            </w:pPr>
            <w:r w:rsidRPr="00547553">
              <w:rPr>
                <w:b/>
                <w:bCs/>
              </w:rPr>
              <w:t>Numbers</w:t>
            </w:r>
          </w:p>
        </w:tc>
        <w:tc>
          <w:tcPr>
            <w:tcW w:w="2091" w:type="dxa"/>
          </w:tcPr>
          <w:p w14:paraId="0AA720BE" w14:textId="2091F75D" w:rsidR="00BE724B" w:rsidRPr="00547553" w:rsidRDefault="00BE724B" w:rsidP="00DF164A">
            <w:pPr>
              <w:tabs>
                <w:tab w:val="left" w:pos="1920"/>
              </w:tabs>
              <w:rPr>
                <w:b/>
                <w:bCs/>
              </w:rPr>
            </w:pPr>
            <w:r w:rsidRPr="00547553">
              <w:rPr>
                <w:b/>
                <w:bCs/>
              </w:rPr>
              <w:t>Purpose</w:t>
            </w:r>
          </w:p>
        </w:tc>
        <w:tc>
          <w:tcPr>
            <w:tcW w:w="3283" w:type="dxa"/>
          </w:tcPr>
          <w:p w14:paraId="489FD8A3" w14:textId="443330EA" w:rsidR="00BE724B" w:rsidRPr="00547553" w:rsidRDefault="00BE724B" w:rsidP="00DF164A">
            <w:pPr>
              <w:tabs>
                <w:tab w:val="left" w:pos="1920"/>
              </w:tabs>
              <w:rPr>
                <w:b/>
                <w:bCs/>
              </w:rPr>
            </w:pPr>
            <w:r w:rsidRPr="00547553">
              <w:rPr>
                <w:b/>
                <w:bCs/>
              </w:rPr>
              <w:t>Steps</w:t>
            </w:r>
          </w:p>
        </w:tc>
        <w:tc>
          <w:tcPr>
            <w:tcW w:w="2160" w:type="dxa"/>
          </w:tcPr>
          <w:p w14:paraId="3746C739" w14:textId="3B7228AF" w:rsidR="00BE724B" w:rsidRPr="00547553" w:rsidRDefault="00BE724B" w:rsidP="00DF164A">
            <w:pPr>
              <w:tabs>
                <w:tab w:val="left" w:pos="1920"/>
              </w:tabs>
              <w:rPr>
                <w:b/>
                <w:bCs/>
              </w:rPr>
            </w:pPr>
            <w:r w:rsidRPr="00547553">
              <w:rPr>
                <w:b/>
                <w:bCs/>
              </w:rPr>
              <w:t>Cred</w:t>
            </w:r>
          </w:p>
        </w:tc>
      </w:tr>
      <w:tr w:rsidR="00BE724B" w14:paraId="60289431" w14:textId="77777777" w:rsidTr="00DF164A">
        <w:tc>
          <w:tcPr>
            <w:tcW w:w="2091" w:type="dxa"/>
          </w:tcPr>
          <w:p w14:paraId="37DA0CFA" w14:textId="379FA4AB" w:rsidR="00BE724B" w:rsidRDefault="00BE724B" w:rsidP="00DF164A">
            <w:pPr>
              <w:tabs>
                <w:tab w:val="left" w:pos="1920"/>
              </w:tabs>
            </w:pPr>
            <w:r>
              <w:t xml:space="preserve">Case </w:t>
            </w:r>
            <w:r w:rsidR="00B7489C">
              <w:t>1</w:t>
            </w:r>
          </w:p>
        </w:tc>
        <w:tc>
          <w:tcPr>
            <w:tcW w:w="2091" w:type="dxa"/>
          </w:tcPr>
          <w:p w14:paraId="43309E59" w14:textId="339149F2" w:rsidR="00BE724B" w:rsidRDefault="00BE724B" w:rsidP="00DF164A">
            <w:pPr>
              <w:tabs>
                <w:tab w:val="left" w:pos="1920"/>
              </w:tabs>
            </w:pPr>
            <w:r>
              <w:t>Check user in Customer Service Agent team with Customer Service Agent Role can create case and classify it and assign it to managers without taking decisions</w:t>
            </w:r>
          </w:p>
        </w:tc>
        <w:tc>
          <w:tcPr>
            <w:tcW w:w="3283" w:type="dxa"/>
          </w:tcPr>
          <w:p w14:paraId="4A4A4206" w14:textId="5D3CDA66" w:rsidR="00BE724B" w:rsidRDefault="00BE724B" w:rsidP="00DF164A">
            <w:pPr>
              <w:pStyle w:val="ListParagraph"/>
              <w:numPr>
                <w:ilvl w:val="0"/>
                <w:numId w:val="65"/>
              </w:numPr>
              <w:tabs>
                <w:tab w:val="left" w:pos="1920"/>
              </w:tabs>
            </w:pPr>
            <w:r>
              <w:t>Log in (Impersonate) with basic user in customer service agent team with BU ‘ContactCentres</w:t>
            </w:r>
            <w:r w:rsidR="00E67520">
              <w:t>1</w:t>
            </w:r>
            <w:r>
              <w:t>’</w:t>
            </w:r>
          </w:p>
          <w:p w14:paraId="3E579CF5" w14:textId="77777777" w:rsidR="00BE724B" w:rsidRDefault="00BE724B" w:rsidP="00DF164A">
            <w:pPr>
              <w:pStyle w:val="ListParagraph"/>
              <w:numPr>
                <w:ilvl w:val="0"/>
                <w:numId w:val="65"/>
              </w:numPr>
              <w:tabs>
                <w:tab w:val="left" w:pos="1920"/>
              </w:tabs>
            </w:pPr>
            <w:r>
              <w:t>Create Case for customer and find contact if not already exists if exist duplicate detection rule will be applied and saying we have already contact with this email</w:t>
            </w:r>
          </w:p>
          <w:p w14:paraId="3B3799C5" w14:textId="71577AC6" w:rsidR="00BE724B" w:rsidRPr="00DF164A" w:rsidRDefault="00BE724B" w:rsidP="00DF164A">
            <w:pPr>
              <w:pStyle w:val="ListParagraph"/>
              <w:numPr>
                <w:ilvl w:val="0"/>
                <w:numId w:val="65"/>
              </w:numPr>
              <w:tabs>
                <w:tab w:val="left" w:pos="1920"/>
              </w:tabs>
            </w:pPr>
            <w:r>
              <w:t>Assign case to manager in same BU</w:t>
            </w:r>
          </w:p>
        </w:tc>
        <w:tc>
          <w:tcPr>
            <w:tcW w:w="2160" w:type="dxa"/>
          </w:tcPr>
          <w:p w14:paraId="6BD1C084" w14:textId="77777777" w:rsidR="00B21E64" w:rsidRDefault="00B21E64" w:rsidP="00B21E64">
            <w:pPr>
              <w:tabs>
                <w:tab w:val="left" w:pos="1920"/>
              </w:tabs>
            </w:pPr>
            <w:r w:rsidRPr="00B7489C">
              <w:rPr>
                <w:b/>
                <w:bCs/>
              </w:rPr>
              <w:t>Display Name:</w:t>
            </w:r>
            <w:r>
              <w:t xml:space="preserve"> </w:t>
            </w:r>
            <w:r w:rsidRPr="00BE724B">
              <w:t>Basic user ContactCentres1</w:t>
            </w:r>
            <w:r>
              <w:br/>
            </w:r>
            <w:r w:rsidRPr="00B7489C">
              <w:rPr>
                <w:b/>
                <w:bCs/>
              </w:rPr>
              <w:t>Username:</w:t>
            </w:r>
            <w:r>
              <w:t xml:space="preserve"> </w:t>
            </w:r>
            <w:hyperlink r:id="rId29" w:history="1">
              <w:r w:rsidRPr="00CB508A">
                <w:rPr>
                  <w:rStyle w:val="Hyperlink"/>
                </w:rPr>
                <w:t>BUCC1@TFL455.onmicrosoft.com</w:t>
              </w:r>
            </w:hyperlink>
          </w:p>
          <w:p w14:paraId="5F12E172" w14:textId="1E57A249" w:rsidR="00BE724B" w:rsidRDefault="00B21E64" w:rsidP="00B21E64">
            <w:pPr>
              <w:tabs>
                <w:tab w:val="left" w:pos="1920"/>
              </w:tabs>
            </w:pPr>
            <w:r w:rsidRPr="00B7489C">
              <w:rPr>
                <w:b/>
                <w:bCs/>
              </w:rPr>
              <w:t>Password:</w:t>
            </w:r>
            <w:r>
              <w:t xml:space="preserve"> </w:t>
            </w:r>
            <w:r w:rsidR="002C1E2D" w:rsidRPr="002C1E2D">
              <w:t>P@ssW0rddCC1</w:t>
            </w:r>
          </w:p>
        </w:tc>
      </w:tr>
      <w:tr w:rsidR="00BE724B" w14:paraId="33871EFB" w14:textId="77777777" w:rsidTr="00DF164A">
        <w:tc>
          <w:tcPr>
            <w:tcW w:w="2091" w:type="dxa"/>
          </w:tcPr>
          <w:p w14:paraId="0FC9FE56" w14:textId="440069EF" w:rsidR="00BE724B" w:rsidRDefault="00B7489C" w:rsidP="00DF164A">
            <w:pPr>
              <w:tabs>
                <w:tab w:val="left" w:pos="1920"/>
              </w:tabs>
            </w:pPr>
            <w:r>
              <w:t>Case 2</w:t>
            </w:r>
          </w:p>
        </w:tc>
        <w:tc>
          <w:tcPr>
            <w:tcW w:w="2091" w:type="dxa"/>
          </w:tcPr>
          <w:p w14:paraId="532ED73F" w14:textId="19E4CA67" w:rsidR="00BE724B" w:rsidRPr="009A017B" w:rsidRDefault="009A017B" w:rsidP="00DF164A">
            <w:pPr>
              <w:tabs>
                <w:tab w:val="left" w:pos="1920"/>
              </w:tabs>
            </w:pPr>
            <w:r>
              <w:t xml:space="preserve">Check user in Customer Service Manager team with Customer Service Manager Role can task decision for case whether create a follow-up record for confidential team if case is confidential </w:t>
            </w:r>
            <w:r w:rsidRPr="009A017B">
              <w:rPr>
                <w:b/>
                <w:bCs/>
              </w:rPr>
              <w:t>or</w:t>
            </w:r>
            <w:r>
              <w:rPr>
                <w:b/>
                <w:bCs/>
              </w:rPr>
              <w:t xml:space="preserve"> </w:t>
            </w:r>
            <w:r>
              <w:t xml:space="preserve">resolve case if he can if </w:t>
            </w:r>
            <w:r w:rsidR="00E67520">
              <w:t>he can’t</w:t>
            </w:r>
            <w:r>
              <w:t xml:space="preserve"> create a follow-up record for escalation team </w:t>
            </w:r>
          </w:p>
        </w:tc>
        <w:tc>
          <w:tcPr>
            <w:tcW w:w="3283" w:type="dxa"/>
          </w:tcPr>
          <w:p w14:paraId="6E33BD7E" w14:textId="029363A9" w:rsidR="009A017B" w:rsidRDefault="009A017B" w:rsidP="009A017B">
            <w:pPr>
              <w:pStyle w:val="ListParagraph"/>
              <w:numPr>
                <w:ilvl w:val="0"/>
                <w:numId w:val="66"/>
              </w:numPr>
              <w:tabs>
                <w:tab w:val="left" w:pos="1920"/>
              </w:tabs>
            </w:pPr>
            <w:r>
              <w:t xml:space="preserve">Log in (Impersonate) with </w:t>
            </w:r>
            <w:r w:rsidR="00E67520">
              <w:t>manager</w:t>
            </w:r>
            <w:r>
              <w:t xml:space="preserve"> user in customer service </w:t>
            </w:r>
            <w:r w:rsidR="00E67520">
              <w:t>manager</w:t>
            </w:r>
            <w:r>
              <w:t xml:space="preserve"> team with BU ‘ContactCentres</w:t>
            </w:r>
            <w:r w:rsidR="00E67520">
              <w:t>1</w:t>
            </w:r>
            <w:r>
              <w:t>’</w:t>
            </w:r>
          </w:p>
          <w:p w14:paraId="64D90400" w14:textId="77777777" w:rsidR="00BE724B" w:rsidRDefault="00E67520" w:rsidP="009A017B">
            <w:pPr>
              <w:pStyle w:val="ListParagraph"/>
              <w:numPr>
                <w:ilvl w:val="0"/>
                <w:numId w:val="66"/>
              </w:numPr>
              <w:tabs>
                <w:tab w:val="left" w:pos="1920"/>
              </w:tabs>
            </w:pPr>
            <w:r>
              <w:t>Can create a follow-up record for confidential team if case is confidential</w:t>
            </w:r>
          </w:p>
          <w:p w14:paraId="470479F5" w14:textId="510D1899" w:rsidR="00E67520" w:rsidRDefault="00E67520" w:rsidP="009A017B">
            <w:pPr>
              <w:pStyle w:val="ListParagraph"/>
              <w:numPr>
                <w:ilvl w:val="0"/>
                <w:numId w:val="66"/>
              </w:numPr>
              <w:tabs>
                <w:tab w:val="left" w:pos="1920"/>
              </w:tabs>
            </w:pPr>
            <w:r>
              <w:t xml:space="preserve">Can resolve the case, in case he can’t resolve button will be disappear </w:t>
            </w:r>
          </w:p>
        </w:tc>
        <w:tc>
          <w:tcPr>
            <w:tcW w:w="2160" w:type="dxa"/>
          </w:tcPr>
          <w:p w14:paraId="39B40C8F" w14:textId="0A5B4FA9" w:rsidR="00E67520" w:rsidRDefault="00E67520" w:rsidP="00E67520">
            <w:pPr>
              <w:tabs>
                <w:tab w:val="left" w:pos="1920"/>
              </w:tabs>
            </w:pPr>
            <w:r w:rsidRPr="00B7489C">
              <w:rPr>
                <w:b/>
                <w:bCs/>
              </w:rPr>
              <w:t>Display Name:</w:t>
            </w:r>
            <w:r>
              <w:t xml:space="preserve"> </w:t>
            </w:r>
            <w:r w:rsidRPr="00E67520">
              <w:t>Manager ContactCentres1</w:t>
            </w:r>
            <w:r>
              <w:br/>
            </w:r>
            <w:r w:rsidRPr="00B7489C">
              <w:rPr>
                <w:b/>
                <w:bCs/>
              </w:rPr>
              <w:t>Username:</w:t>
            </w:r>
            <w:r>
              <w:t xml:space="preserve"> </w:t>
            </w:r>
            <w:r w:rsidRPr="00F96750">
              <w:rPr>
                <w:rStyle w:val="Hyperlink"/>
              </w:rPr>
              <w:t>MCC1@TFL455.onmicrosoft.com</w:t>
            </w:r>
          </w:p>
          <w:p w14:paraId="11C77F54" w14:textId="2D832F2D" w:rsidR="00BE724B" w:rsidRDefault="00E67520" w:rsidP="00E67520">
            <w:pPr>
              <w:tabs>
                <w:tab w:val="left" w:pos="1920"/>
              </w:tabs>
            </w:pPr>
            <w:r w:rsidRPr="00B7489C">
              <w:rPr>
                <w:b/>
                <w:bCs/>
              </w:rPr>
              <w:t>Password:</w:t>
            </w:r>
            <w:r>
              <w:t xml:space="preserve"> </w:t>
            </w:r>
            <w:r w:rsidRPr="00E67520">
              <w:t>P@ssW0rdCC1</w:t>
            </w:r>
          </w:p>
        </w:tc>
      </w:tr>
      <w:tr w:rsidR="00B21E64" w14:paraId="59437566" w14:textId="77777777" w:rsidTr="00DF164A">
        <w:tc>
          <w:tcPr>
            <w:tcW w:w="2091" w:type="dxa"/>
          </w:tcPr>
          <w:p w14:paraId="258740A0" w14:textId="1D2AEF70" w:rsidR="00B21E64" w:rsidRDefault="00B21E64" w:rsidP="00DF164A">
            <w:pPr>
              <w:tabs>
                <w:tab w:val="left" w:pos="1920"/>
              </w:tabs>
            </w:pPr>
            <w:r>
              <w:t>Case 3</w:t>
            </w:r>
          </w:p>
        </w:tc>
        <w:tc>
          <w:tcPr>
            <w:tcW w:w="2091" w:type="dxa"/>
          </w:tcPr>
          <w:p w14:paraId="50C71337" w14:textId="2F035287" w:rsidR="00B21E64" w:rsidRDefault="00B21E64" w:rsidP="00DF164A">
            <w:pPr>
              <w:tabs>
                <w:tab w:val="left" w:pos="1920"/>
              </w:tabs>
            </w:pPr>
            <w:r>
              <w:t>If you try log in with basic user on other BU he won’t be able to see this record</w:t>
            </w:r>
          </w:p>
        </w:tc>
        <w:tc>
          <w:tcPr>
            <w:tcW w:w="3283" w:type="dxa"/>
          </w:tcPr>
          <w:p w14:paraId="0038FDB3" w14:textId="4007E749" w:rsidR="00B21E64" w:rsidRDefault="00B21E64" w:rsidP="00B21E64">
            <w:pPr>
              <w:pStyle w:val="ListParagraph"/>
              <w:numPr>
                <w:ilvl w:val="0"/>
                <w:numId w:val="67"/>
              </w:numPr>
              <w:tabs>
                <w:tab w:val="left" w:pos="1920"/>
              </w:tabs>
            </w:pPr>
            <w:r>
              <w:t>Log in with basic user on contactcentre2 on record owned by basic user on contactcentre1, he can’t see this record.</w:t>
            </w:r>
          </w:p>
        </w:tc>
        <w:tc>
          <w:tcPr>
            <w:tcW w:w="2160" w:type="dxa"/>
          </w:tcPr>
          <w:p w14:paraId="59CD0FEB" w14:textId="77777777" w:rsidR="00B21E64" w:rsidRDefault="00B21E64" w:rsidP="00B21E64">
            <w:pPr>
              <w:tabs>
                <w:tab w:val="left" w:pos="1920"/>
              </w:tabs>
            </w:pPr>
            <w:r w:rsidRPr="00B7489C">
              <w:rPr>
                <w:b/>
                <w:bCs/>
              </w:rPr>
              <w:t>Display Name:</w:t>
            </w:r>
            <w:r>
              <w:t xml:space="preserve"> </w:t>
            </w:r>
            <w:r w:rsidRPr="00BE724B">
              <w:t>Basic user ContactCentres1</w:t>
            </w:r>
            <w:r>
              <w:br/>
            </w:r>
            <w:r w:rsidRPr="00B7489C">
              <w:rPr>
                <w:b/>
                <w:bCs/>
              </w:rPr>
              <w:t>Username:</w:t>
            </w:r>
            <w:r>
              <w:t xml:space="preserve"> </w:t>
            </w:r>
            <w:hyperlink r:id="rId30" w:history="1">
              <w:r w:rsidRPr="00CB508A">
                <w:rPr>
                  <w:rStyle w:val="Hyperlink"/>
                </w:rPr>
                <w:t>BUCC1@TFL455.onmicrosoft.com</w:t>
              </w:r>
            </w:hyperlink>
          </w:p>
          <w:p w14:paraId="70866E6F" w14:textId="77777777" w:rsidR="00B21E64" w:rsidRDefault="00B21E64" w:rsidP="00B21E64">
            <w:pPr>
              <w:tabs>
                <w:tab w:val="left" w:pos="1920"/>
              </w:tabs>
            </w:pPr>
            <w:r w:rsidRPr="00B7489C">
              <w:rPr>
                <w:b/>
                <w:bCs/>
              </w:rPr>
              <w:t>Password:</w:t>
            </w:r>
            <w:r>
              <w:t xml:space="preserve"> </w:t>
            </w:r>
            <w:r w:rsidRPr="00B7489C">
              <w:t>P@ssW0rdCC1</w:t>
            </w:r>
          </w:p>
          <w:p w14:paraId="7D85D7CC" w14:textId="77777777" w:rsidR="00B21E64" w:rsidRDefault="00B21E64" w:rsidP="00B21E64">
            <w:pPr>
              <w:tabs>
                <w:tab w:val="left" w:pos="1920"/>
              </w:tabs>
              <w:rPr>
                <w:b/>
                <w:bCs/>
              </w:rPr>
            </w:pPr>
          </w:p>
          <w:p w14:paraId="12B49C02" w14:textId="1DB33E81" w:rsidR="00B21E64" w:rsidRDefault="00B21E64" w:rsidP="00B21E64">
            <w:pPr>
              <w:tabs>
                <w:tab w:val="left" w:pos="1920"/>
              </w:tabs>
            </w:pPr>
            <w:r w:rsidRPr="00B7489C">
              <w:rPr>
                <w:b/>
                <w:bCs/>
              </w:rPr>
              <w:t>Display Name:</w:t>
            </w:r>
            <w:r>
              <w:t xml:space="preserve"> </w:t>
            </w:r>
            <w:r w:rsidR="00F96750" w:rsidRPr="00F96750">
              <w:t>Basic User ContacCentres2</w:t>
            </w:r>
            <w:r>
              <w:br/>
            </w:r>
            <w:r w:rsidRPr="00B7489C">
              <w:rPr>
                <w:b/>
                <w:bCs/>
              </w:rPr>
              <w:t>Username:</w:t>
            </w:r>
            <w:r>
              <w:t xml:space="preserve"> </w:t>
            </w:r>
            <w:r w:rsidR="00F96750" w:rsidRPr="00F96750">
              <w:rPr>
                <w:rStyle w:val="Hyperlink"/>
              </w:rPr>
              <w:t>BUCC3@TFL455.onmicrosoft.com</w:t>
            </w:r>
          </w:p>
          <w:p w14:paraId="256971E7" w14:textId="4A4A42AE" w:rsidR="00B21E64" w:rsidRPr="00B7489C" w:rsidRDefault="00B21E64" w:rsidP="00B21E64">
            <w:pPr>
              <w:tabs>
                <w:tab w:val="left" w:pos="1920"/>
              </w:tabs>
              <w:rPr>
                <w:b/>
                <w:bCs/>
              </w:rPr>
            </w:pPr>
            <w:r w:rsidRPr="00B7489C">
              <w:rPr>
                <w:b/>
                <w:bCs/>
              </w:rPr>
              <w:t>Password:</w:t>
            </w:r>
            <w:r>
              <w:t xml:space="preserve"> </w:t>
            </w:r>
            <w:r w:rsidRPr="00B7489C">
              <w:t>P@ssW0rdCC</w:t>
            </w:r>
            <w:r w:rsidR="00F96750">
              <w:t>2</w:t>
            </w:r>
          </w:p>
        </w:tc>
      </w:tr>
    </w:tbl>
    <w:p w14:paraId="296F2B6D" w14:textId="3C621926" w:rsidR="00030D3C" w:rsidRDefault="00165CC0" w:rsidP="00DF164A">
      <w:pPr>
        <w:tabs>
          <w:tab w:val="left" w:pos="1920"/>
        </w:tabs>
      </w:pPr>
      <w:ins w:id="3200" w:author="Christi Kehres" w:date="2017-05-04T00:18:00Z">
        <w:r>
          <w:tab/>
        </w:r>
      </w:ins>
    </w:p>
    <w:p w14:paraId="468EBBB3" w14:textId="6CC3962B" w:rsidR="00DF164A" w:rsidRDefault="00DF164A" w:rsidP="00DF164A">
      <w:pPr>
        <w:tabs>
          <w:tab w:val="left" w:pos="1920"/>
        </w:tabs>
      </w:pPr>
    </w:p>
    <w:p w14:paraId="2664EF27" w14:textId="093764A4" w:rsidR="00DF164A" w:rsidRDefault="00DF164A" w:rsidP="00DF164A">
      <w:pPr>
        <w:tabs>
          <w:tab w:val="left" w:pos="1920"/>
        </w:tabs>
      </w:pPr>
    </w:p>
    <w:p w14:paraId="2D1CA745" w14:textId="3F49C4AE" w:rsidR="00DF164A" w:rsidRDefault="00DF164A" w:rsidP="00DF164A">
      <w:pPr>
        <w:tabs>
          <w:tab w:val="left" w:pos="1920"/>
        </w:tabs>
      </w:pPr>
    </w:p>
    <w:p w14:paraId="0C0B0D0C" w14:textId="1F0043ED" w:rsidR="00DF164A" w:rsidRDefault="00DF164A" w:rsidP="00DF164A">
      <w:pPr>
        <w:tabs>
          <w:tab w:val="left" w:pos="1920"/>
        </w:tabs>
      </w:pPr>
    </w:p>
    <w:p w14:paraId="683AA846" w14:textId="2D5662B8" w:rsidR="00DF164A" w:rsidRDefault="00DF164A" w:rsidP="00DF164A">
      <w:pPr>
        <w:tabs>
          <w:tab w:val="left" w:pos="1920"/>
        </w:tabs>
      </w:pPr>
    </w:p>
    <w:p w14:paraId="6615E5CA" w14:textId="711D5204" w:rsidR="00DF164A" w:rsidRDefault="00DF164A" w:rsidP="00DF164A">
      <w:pPr>
        <w:tabs>
          <w:tab w:val="left" w:pos="1920"/>
        </w:tabs>
      </w:pPr>
    </w:p>
    <w:p w14:paraId="0CE06947" w14:textId="18338C28" w:rsidR="00DF164A" w:rsidRDefault="00DF164A" w:rsidP="00DF164A">
      <w:pPr>
        <w:tabs>
          <w:tab w:val="left" w:pos="1920"/>
        </w:tabs>
      </w:pPr>
    </w:p>
    <w:p w14:paraId="0C949953" w14:textId="3BCAC0DF" w:rsidR="00DF164A" w:rsidRDefault="00DF164A" w:rsidP="00DF164A">
      <w:pPr>
        <w:tabs>
          <w:tab w:val="left" w:pos="1920"/>
        </w:tabs>
      </w:pPr>
    </w:p>
    <w:p w14:paraId="31682687" w14:textId="68DA5947" w:rsidR="00DF164A" w:rsidRPr="00165CC0" w:rsidRDefault="00DF164A" w:rsidP="00DF164A">
      <w:pPr>
        <w:tabs>
          <w:tab w:val="left" w:pos="1920"/>
        </w:tabs>
        <w:rPr>
          <w:rPrChange w:id="3201" w:author="Christi Kehres" w:date="2017-05-04T00:18:00Z">
            <w:rPr>
              <w:rFonts w:cs="Arial"/>
            </w:rPr>
          </w:rPrChange>
        </w:rPr>
      </w:pPr>
    </w:p>
    <w:sectPr w:rsidR="00DF164A" w:rsidRPr="00165CC0" w:rsidSect="00F277CD">
      <w:pgSz w:w="11907" w:h="16839" w:code="9"/>
      <w:pgMar w:top="431" w:right="720" w:bottom="720" w:left="72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BE47" w14:textId="77777777" w:rsidR="00A23F4F" w:rsidRDefault="00A23F4F">
      <w:r>
        <w:separator/>
      </w:r>
    </w:p>
  </w:endnote>
  <w:endnote w:type="continuationSeparator" w:id="0">
    <w:p w14:paraId="43F57799" w14:textId="77777777" w:rsidR="00A23F4F" w:rsidRDefault="00A2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E" w14:textId="77777777" w:rsidR="0090320F" w:rsidRDefault="0090320F"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20" w14:textId="77777777" w:rsidR="0090320F" w:rsidRDefault="0090320F"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7346"/>
      <w:docPartObj>
        <w:docPartGallery w:val="Page Numbers (Bottom of Page)"/>
        <w:docPartUnique/>
      </w:docPartObj>
    </w:sdtPr>
    <w:sdtEndPr>
      <w:rPr>
        <w:noProof/>
      </w:rPr>
    </w:sdtEndPr>
    <w:sdtContent>
      <w:p w14:paraId="659F0714" w14:textId="0E54627F" w:rsidR="0090320F" w:rsidRDefault="0090320F">
        <w:pPr>
          <w:pStyle w:val="Footer"/>
          <w:framePr w:wrap="around"/>
          <w:jc w:val="right"/>
        </w:pPr>
        <w:r>
          <w:fldChar w:fldCharType="begin"/>
        </w:r>
        <w:r>
          <w:instrText xml:space="preserve"> PAGE   \* MERGEFORMAT </w:instrText>
        </w:r>
        <w:r>
          <w:fldChar w:fldCharType="separate"/>
        </w:r>
        <w:r w:rsidR="00B13C98">
          <w:rPr>
            <w:noProof/>
          </w:rPr>
          <w:t>13</w:t>
        </w:r>
        <w:r>
          <w:rPr>
            <w:noProof/>
          </w:rPr>
          <w:fldChar w:fldCharType="end"/>
        </w:r>
      </w:p>
    </w:sdtContent>
  </w:sdt>
  <w:p w14:paraId="20DF757E" w14:textId="77777777" w:rsidR="0090320F" w:rsidRPr="00256EAC" w:rsidRDefault="0090320F" w:rsidP="00406BAE">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F5B8" w14:textId="77777777" w:rsidR="00A23F4F" w:rsidRDefault="00A23F4F">
      <w:r>
        <w:separator/>
      </w:r>
    </w:p>
  </w:footnote>
  <w:footnote w:type="continuationSeparator" w:id="0">
    <w:p w14:paraId="77CD3DC7" w14:textId="77777777" w:rsidR="00A23F4F" w:rsidRDefault="00A2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D" w14:textId="425EB372" w:rsidR="0090320F" w:rsidRPr="00ED50C2" w:rsidRDefault="0090320F" w:rsidP="005A70B7">
    <w:pPr>
      <w:pStyle w:val="Header"/>
      <w:pBdr>
        <w:bottom w:val="none" w:sz="0" w:space="0" w:color="auto"/>
      </w:pBdr>
      <w:rPr>
        <w:rFonts w:asciiTheme="minorHAnsi" w:hAnsiTheme="minorHAnsi"/>
        <w:sz w:val="24"/>
      </w:rPr>
    </w:pPr>
    <w:r w:rsidRPr="00ED50C2">
      <w:rPr>
        <w:rFonts w:asciiTheme="minorHAnsi" w:hAnsiTheme="minorHAnsi"/>
        <w:sz w:val="24"/>
      </w:rPr>
      <w:fldChar w:fldCharType="begin"/>
    </w:r>
    <w:r w:rsidRPr="00ED50C2">
      <w:rPr>
        <w:rFonts w:asciiTheme="minorHAnsi" w:hAnsiTheme="minorHAnsi"/>
        <w:sz w:val="24"/>
      </w:rPr>
      <w:instrText xml:space="preserve"> IF </w:instrText>
    </w:r>
    <w:r>
      <w:fldChar w:fldCharType="begin"/>
    </w:r>
    <w:r>
      <w:instrText xml:space="preserve"> DOCPROPERTY  Confidential  \* MERGEFORMAT </w:instrText>
    </w:r>
    <w:r>
      <w:fldChar w:fldCharType="separate"/>
    </w:r>
    <w:r w:rsidR="004C3AAF">
      <w:rPr>
        <w:b/>
        <w:bCs/>
      </w:rPr>
      <w:instrText>Error! Unknown document property name.</w:instrText>
    </w:r>
    <w:r>
      <w:rPr>
        <w:rFonts w:asciiTheme="minorHAnsi" w:hAnsiTheme="minorHAnsi"/>
        <w:b/>
        <w:bCs/>
        <w:sz w:val="24"/>
      </w:rPr>
      <w:fldChar w:fldCharType="end"/>
    </w:r>
    <w:r w:rsidRPr="00ED50C2">
      <w:rPr>
        <w:rFonts w:asciiTheme="minorHAnsi" w:hAnsiTheme="minorHAnsi"/>
        <w:sz w:val="24"/>
      </w:rPr>
      <w:instrText xml:space="preserve"> = 0 "Prepared for " "" \* MERGEFORMAT </w:instrText>
    </w:r>
    <w:r w:rsidRPr="00ED50C2">
      <w:rPr>
        <w:rFonts w:asciiTheme="minorHAnsi" w:hAnsiTheme="minorHAnsi"/>
        <w:sz w:val="24"/>
      </w:rPr>
      <w:fldChar w:fldCharType="end"/>
    </w:r>
    <w:r w:rsidRPr="00ED50C2">
      <w:rPr>
        <w:rFonts w:asciiTheme="minorHAnsi" w:hAnsiTheme="minorHAnsi"/>
        <w:sz w:val="24"/>
      </w:rPr>
      <w:fldChar w:fldCharType="begin"/>
    </w:r>
    <w:r w:rsidRPr="00ED50C2">
      <w:rPr>
        <w:rFonts w:asciiTheme="minorHAnsi" w:hAnsiTheme="minorHAnsi"/>
        <w:sz w:val="24"/>
      </w:rPr>
      <w:instrText xml:space="preserve"> IF </w:instrText>
    </w:r>
    <w:r>
      <w:fldChar w:fldCharType="begin"/>
    </w:r>
    <w:r>
      <w:instrText xml:space="preserve"> DOCPROPERTY  Confidential  \* MERGEFORMAT </w:instrText>
    </w:r>
    <w:r>
      <w:fldChar w:fldCharType="separate"/>
    </w:r>
    <w:r w:rsidR="004C3AAF">
      <w:rPr>
        <w:b/>
        <w:bCs/>
      </w:rPr>
      <w:instrText>Error! Unknown document property name.</w:instrText>
    </w:r>
    <w:r>
      <w:rPr>
        <w:rFonts w:asciiTheme="minorHAnsi" w:hAnsiTheme="minorHAnsi"/>
        <w:b/>
        <w:bCs/>
        <w:sz w:val="24"/>
      </w:rPr>
      <w:fldChar w:fldCharType="end"/>
    </w:r>
    <w:r w:rsidRPr="00ED50C2">
      <w:rPr>
        <w:rFonts w:asciiTheme="minorHAnsi" w:hAnsiTheme="minorHAnsi"/>
        <w:sz w:val="24"/>
      </w:rPr>
      <w:instrText xml:space="preserve"> = 2 "Microsoft and " "" \* MERGEFORMAT </w:instrText>
    </w:r>
    <w:r w:rsidRPr="00ED50C2">
      <w:rPr>
        <w:rFonts w:asciiTheme="minorHAnsi" w:hAnsiTheme="minorHAns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8C1F" w14:textId="2A3F4E71" w:rsidR="0090320F" w:rsidRPr="004822B9" w:rsidRDefault="0090320F" w:rsidP="005A70B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8C51" w14:textId="77777777" w:rsidR="0090320F" w:rsidRDefault="0090320F" w:rsidP="00406BAE">
    <w:pPr>
      <w:pStyle w:val="Header"/>
      <w:pBdr>
        <w:bottom w:val="none" w:sz="0" w:space="0" w:color="auto"/>
      </w:pBdr>
    </w:pPr>
    <w:r>
      <w:rPr>
        <w:noProof/>
      </w:rPr>
      <w:drawing>
        <wp:inline distT="0" distB="0" distL="0" distR="0" wp14:anchorId="39170BB5" wp14:editId="4428F72B">
          <wp:extent cx="914400"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F908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2pt;height:109.2pt" o:bullet="t">
        <v:imagedata r:id="rId1" o:title="artE876"/>
      </v:shape>
    </w:pict>
  </w:numPicBullet>
  <w:abstractNum w:abstractNumId="0" w15:restartNumberingAfterBreak="0">
    <w:nsid w:val="FFFFFF7C"/>
    <w:multiLevelType w:val="singleLevel"/>
    <w:tmpl w:val="8DC43B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A0FC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846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AAB0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31634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076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14F9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40AA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54D3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8A0A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64881"/>
    <w:multiLevelType w:val="hybridMultilevel"/>
    <w:tmpl w:val="92D09A26"/>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1" w15:restartNumberingAfterBreak="0">
    <w:nsid w:val="105C4B62"/>
    <w:multiLevelType w:val="multilevel"/>
    <w:tmpl w:val="66E01092"/>
    <w:lvl w:ilvl="0">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B600C7"/>
    <w:multiLevelType w:val="hybridMultilevel"/>
    <w:tmpl w:val="AF54C2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C83C0B"/>
    <w:multiLevelType w:val="hybridMultilevel"/>
    <w:tmpl w:val="6952C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A27E97"/>
    <w:multiLevelType w:val="hybridMultilevel"/>
    <w:tmpl w:val="B9EAB47E"/>
    <w:lvl w:ilvl="0" w:tplc="69765EA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7147"/>
    <w:multiLevelType w:val="hybridMultilevel"/>
    <w:tmpl w:val="3E22ED80"/>
    <w:lvl w:ilvl="0" w:tplc="33ACBDE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C0B0A"/>
    <w:multiLevelType w:val="hybridMultilevel"/>
    <w:tmpl w:val="ECA2861E"/>
    <w:lvl w:ilvl="0" w:tplc="D17409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7C60B8"/>
    <w:multiLevelType w:val="hybridMultilevel"/>
    <w:tmpl w:val="AF54C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4055DE"/>
    <w:multiLevelType w:val="hybridMultilevel"/>
    <w:tmpl w:val="FD681B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0F02DD8"/>
    <w:multiLevelType w:val="hybridMultilevel"/>
    <w:tmpl w:val="75746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90CED"/>
    <w:multiLevelType w:val="hybridMultilevel"/>
    <w:tmpl w:val="2328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7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D262786"/>
    <w:multiLevelType w:val="hybridMultilevel"/>
    <w:tmpl w:val="27625A04"/>
    <w:lvl w:ilvl="0" w:tplc="F42272C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CB234A"/>
    <w:multiLevelType w:val="hybridMultilevel"/>
    <w:tmpl w:val="301C1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570285"/>
    <w:multiLevelType w:val="hybridMultilevel"/>
    <w:tmpl w:val="F74CA804"/>
    <w:lvl w:ilvl="0" w:tplc="3526785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7" w15:restartNumberingAfterBreak="0">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AE05AE"/>
    <w:multiLevelType w:val="hybridMultilevel"/>
    <w:tmpl w:val="056080CA"/>
    <w:lvl w:ilvl="0" w:tplc="CBDE7E2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7519A"/>
    <w:multiLevelType w:val="hybridMultilevel"/>
    <w:tmpl w:val="71204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6F1108"/>
    <w:multiLevelType w:val="hybridMultilevel"/>
    <w:tmpl w:val="47A027A2"/>
    <w:lvl w:ilvl="0" w:tplc="DC068F3A">
      <w:start w:val="1"/>
      <w:numFmt w:val="bullet"/>
      <w:lvlText w:val=""/>
      <w:lvlPicBulletId w:val="0"/>
      <w:lvlJc w:val="left"/>
      <w:pPr>
        <w:tabs>
          <w:tab w:val="num" w:pos="720"/>
        </w:tabs>
        <w:ind w:left="720" w:hanging="360"/>
      </w:pPr>
      <w:rPr>
        <w:rFonts w:ascii="Symbol" w:hAnsi="Symbol" w:hint="default"/>
      </w:rPr>
    </w:lvl>
    <w:lvl w:ilvl="1" w:tplc="18F4B516" w:tentative="1">
      <w:start w:val="1"/>
      <w:numFmt w:val="bullet"/>
      <w:lvlText w:val=""/>
      <w:lvlPicBulletId w:val="0"/>
      <w:lvlJc w:val="left"/>
      <w:pPr>
        <w:tabs>
          <w:tab w:val="num" w:pos="1440"/>
        </w:tabs>
        <w:ind w:left="1440" w:hanging="360"/>
      </w:pPr>
      <w:rPr>
        <w:rFonts w:ascii="Symbol" w:hAnsi="Symbol" w:hint="default"/>
      </w:rPr>
    </w:lvl>
    <w:lvl w:ilvl="2" w:tplc="9306DCC0" w:tentative="1">
      <w:start w:val="1"/>
      <w:numFmt w:val="bullet"/>
      <w:lvlText w:val=""/>
      <w:lvlPicBulletId w:val="0"/>
      <w:lvlJc w:val="left"/>
      <w:pPr>
        <w:tabs>
          <w:tab w:val="num" w:pos="2160"/>
        </w:tabs>
        <w:ind w:left="2160" w:hanging="360"/>
      </w:pPr>
      <w:rPr>
        <w:rFonts w:ascii="Symbol" w:hAnsi="Symbol" w:hint="default"/>
      </w:rPr>
    </w:lvl>
    <w:lvl w:ilvl="3" w:tplc="567A14B6" w:tentative="1">
      <w:start w:val="1"/>
      <w:numFmt w:val="bullet"/>
      <w:lvlText w:val=""/>
      <w:lvlPicBulletId w:val="0"/>
      <w:lvlJc w:val="left"/>
      <w:pPr>
        <w:tabs>
          <w:tab w:val="num" w:pos="2880"/>
        </w:tabs>
        <w:ind w:left="2880" w:hanging="360"/>
      </w:pPr>
      <w:rPr>
        <w:rFonts w:ascii="Symbol" w:hAnsi="Symbol" w:hint="default"/>
      </w:rPr>
    </w:lvl>
    <w:lvl w:ilvl="4" w:tplc="FC4EE86C" w:tentative="1">
      <w:start w:val="1"/>
      <w:numFmt w:val="bullet"/>
      <w:lvlText w:val=""/>
      <w:lvlPicBulletId w:val="0"/>
      <w:lvlJc w:val="left"/>
      <w:pPr>
        <w:tabs>
          <w:tab w:val="num" w:pos="3600"/>
        </w:tabs>
        <w:ind w:left="3600" w:hanging="360"/>
      </w:pPr>
      <w:rPr>
        <w:rFonts w:ascii="Symbol" w:hAnsi="Symbol" w:hint="default"/>
      </w:rPr>
    </w:lvl>
    <w:lvl w:ilvl="5" w:tplc="300A3470" w:tentative="1">
      <w:start w:val="1"/>
      <w:numFmt w:val="bullet"/>
      <w:lvlText w:val=""/>
      <w:lvlPicBulletId w:val="0"/>
      <w:lvlJc w:val="left"/>
      <w:pPr>
        <w:tabs>
          <w:tab w:val="num" w:pos="4320"/>
        </w:tabs>
        <w:ind w:left="4320" w:hanging="360"/>
      </w:pPr>
      <w:rPr>
        <w:rFonts w:ascii="Symbol" w:hAnsi="Symbol" w:hint="default"/>
      </w:rPr>
    </w:lvl>
    <w:lvl w:ilvl="6" w:tplc="00004044" w:tentative="1">
      <w:start w:val="1"/>
      <w:numFmt w:val="bullet"/>
      <w:lvlText w:val=""/>
      <w:lvlPicBulletId w:val="0"/>
      <w:lvlJc w:val="left"/>
      <w:pPr>
        <w:tabs>
          <w:tab w:val="num" w:pos="5040"/>
        </w:tabs>
        <w:ind w:left="5040" w:hanging="360"/>
      </w:pPr>
      <w:rPr>
        <w:rFonts w:ascii="Symbol" w:hAnsi="Symbol" w:hint="default"/>
      </w:rPr>
    </w:lvl>
    <w:lvl w:ilvl="7" w:tplc="F47CE98A" w:tentative="1">
      <w:start w:val="1"/>
      <w:numFmt w:val="bullet"/>
      <w:lvlText w:val=""/>
      <w:lvlPicBulletId w:val="0"/>
      <w:lvlJc w:val="left"/>
      <w:pPr>
        <w:tabs>
          <w:tab w:val="num" w:pos="5760"/>
        </w:tabs>
        <w:ind w:left="5760" w:hanging="360"/>
      </w:pPr>
      <w:rPr>
        <w:rFonts w:ascii="Symbol" w:hAnsi="Symbol" w:hint="default"/>
      </w:rPr>
    </w:lvl>
    <w:lvl w:ilvl="8" w:tplc="E698DD6C"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54CF617E"/>
    <w:multiLevelType w:val="hybridMultilevel"/>
    <w:tmpl w:val="AFF84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EC7658"/>
    <w:multiLevelType w:val="multilevel"/>
    <w:tmpl w:val="6874A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CA86E45"/>
    <w:multiLevelType w:val="multilevel"/>
    <w:tmpl w:val="011618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EFA6EB6"/>
    <w:multiLevelType w:val="hybridMultilevel"/>
    <w:tmpl w:val="02829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795333"/>
    <w:multiLevelType w:val="multilevel"/>
    <w:tmpl w:val="011618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D34285"/>
    <w:multiLevelType w:val="multilevel"/>
    <w:tmpl w:val="371A6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14630"/>
    <w:multiLevelType w:val="hybridMultilevel"/>
    <w:tmpl w:val="EFBA6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F15D04"/>
    <w:multiLevelType w:val="hybridMultilevel"/>
    <w:tmpl w:val="4170D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4890228"/>
    <w:multiLevelType w:val="hybridMultilevel"/>
    <w:tmpl w:val="757EE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B2FDD"/>
    <w:multiLevelType w:val="hybridMultilevel"/>
    <w:tmpl w:val="DEAE7C2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C580245"/>
    <w:multiLevelType w:val="hybridMultilevel"/>
    <w:tmpl w:val="16FAE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17463">
    <w:abstractNumId w:val="9"/>
  </w:num>
  <w:num w:numId="2" w16cid:durableId="1513036138">
    <w:abstractNumId w:val="7"/>
  </w:num>
  <w:num w:numId="3" w16cid:durableId="326523242">
    <w:abstractNumId w:val="6"/>
  </w:num>
  <w:num w:numId="4" w16cid:durableId="2052680195">
    <w:abstractNumId w:val="5"/>
  </w:num>
  <w:num w:numId="5" w16cid:durableId="1873489960">
    <w:abstractNumId w:val="4"/>
  </w:num>
  <w:num w:numId="6" w16cid:durableId="1049115144">
    <w:abstractNumId w:val="8"/>
  </w:num>
  <w:num w:numId="7" w16cid:durableId="979767959">
    <w:abstractNumId w:val="3"/>
  </w:num>
  <w:num w:numId="8" w16cid:durableId="2057060">
    <w:abstractNumId w:val="2"/>
  </w:num>
  <w:num w:numId="9" w16cid:durableId="2118021949">
    <w:abstractNumId w:val="1"/>
  </w:num>
  <w:num w:numId="10" w16cid:durableId="384179676">
    <w:abstractNumId w:val="0"/>
  </w:num>
  <w:num w:numId="11" w16cid:durableId="1170830889">
    <w:abstractNumId w:val="31"/>
  </w:num>
  <w:num w:numId="12" w16cid:durableId="1558784448">
    <w:abstractNumId w:val="11"/>
  </w:num>
  <w:num w:numId="13" w16cid:durableId="978418967">
    <w:abstractNumId w:val="14"/>
  </w:num>
  <w:num w:numId="14" w16cid:durableId="89157105">
    <w:abstractNumId w:val="23"/>
  </w:num>
  <w:num w:numId="15" w16cid:durableId="766116631">
    <w:abstractNumId w:val="30"/>
  </w:num>
  <w:num w:numId="16" w16cid:durableId="1158302631">
    <w:abstractNumId w:val="23"/>
  </w:num>
  <w:num w:numId="17" w16cid:durableId="1464930964">
    <w:abstractNumId w:val="23"/>
    <w:lvlOverride w:ilvl="0">
      <w:startOverride w:val="1"/>
    </w:lvlOverride>
  </w:num>
  <w:num w:numId="18" w16cid:durableId="2062122138">
    <w:abstractNumId w:val="23"/>
    <w:lvlOverride w:ilvl="0">
      <w:startOverride w:val="1"/>
    </w:lvlOverride>
  </w:num>
  <w:num w:numId="19" w16cid:durableId="1277563173">
    <w:abstractNumId w:val="21"/>
  </w:num>
  <w:num w:numId="20" w16cid:durableId="400909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968326">
    <w:abstractNumId w:val="23"/>
  </w:num>
  <w:num w:numId="22" w16cid:durableId="1298414783">
    <w:abstractNumId w:val="27"/>
  </w:num>
  <w:num w:numId="23" w16cid:durableId="861474159">
    <w:abstractNumId w:val="23"/>
  </w:num>
  <w:num w:numId="24" w16cid:durableId="1955403385">
    <w:abstractNumId w:val="28"/>
  </w:num>
  <w:num w:numId="25" w16cid:durableId="405615457">
    <w:abstractNumId w:val="16"/>
  </w:num>
  <w:num w:numId="26" w16cid:durableId="622879539">
    <w:abstractNumId w:val="15"/>
  </w:num>
  <w:num w:numId="27" w16cid:durableId="1651206296">
    <w:abstractNumId w:val="39"/>
  </w:num>
  <w:num w:numId="28" w16cid:durableId="1731499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93033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073287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5957971">
    <w:abstractNumId w:val="23"/>
  </w:num>
  <w:num w:numId="32" w16cid:durableId="1019156961">
    <w:abstractNumId w:val="23"/>
  </w:num>
  <w:num w:numId="33" w16cid:durableId="260723774">
    <w:abstractNumId w:val="23"/>
  </w:num>
  <w:num w:numId="34" w16cid:durableId="4459314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323612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06349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6395130">
    <w:abstractNumId w:val="23"/>
  </w:num>
  <w:num w:numId="38" w16cid:durableId="11621630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694053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25412904">
    <w:abstractNumId w:val="40"/>
  </w:num>
  <w:num w:numId="41" w16cid:durableId="913319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27976227">
    <w:abstractNumId w:val="33"/>
  </w:num>
  <w:num w:numId="43" w16cid:durableId="992488135">
    <w:abstractNumId w:val="35"/>
  </w:num>
  <w:num w:numId="44" w16cid:durableId="20284795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212031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80364175">
    <w:abstractNumId w:val="41"/>
  </w:num>
  <w:num w:numId="47" w16cid:durableId="915557471">
    <w:abstractNumId w:val="38"/>
  </w:num>
  <w:num w:numId="48" w16cid:durableId="1182743994">
    <w:abstractNumId w:val="36"/>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1955206751">
    <w:abstractNumId w:val="36"/>
    <w:lvlOverride w:ilvl="0"/>
    <w:lvlOverride w:ilvl="1"/>
    <w:lvlOverride w:ilvl="2">
      <w:startOverride w:val="1"/>
    </w:lvlOverride>
    <w:lvlOverride w:ilvl="3">
      <w:startOverride w:val="1"/>
    </w:lvlOverride>
    <w:lvlOverride w:ilvl="4"/>
    <w:lvlOverride w:ilvl="5"/>
    <w:lvlOverride w:ilvl="6"/>
    <w:lvlOverride w:ilvl="7"/>
    <w:lvlOverride w:ilvl="8"/>
  </w:num>
  <w:num w:numId="50" w16cid:durableId="596452425">
    <w:abstractNumId w:val="36"/>
    <w:lvlOverride w:ilvl="0"/>
    <w:lvlOverride w:ilvl="1"/>
    <w:lvlOverride w:ilvl="2"/>
    <w:lvlOverride w:ilvl="3">
      <w:startOverride w:val="1"/>
    </w:lvlOverride>
    <w:lvlOverride w:ilvl="4"/>
    <w:lvlOverride w:ilvl="5"/>
    <w:lvlOverride w:ilvl="6"/>
    <w:lvlOverride w:ilvl="7"/>
    <w:lvlOverride w:ilvl="8"/>
  </w:num>
  <w:num w:numId="51" w16cid:durableId="1359742560">
    <w:abstractNumId w:val="32"/>
  </w:num>
  <w:num w:numId="52" w16cid:durableId="484400599">
    <w:abstractNumId w:val="22"/>
  </w:num>
  <w:num w:numId="53" w16cid:durableId="468329918">
    <w:abstractNumId w:val="19"/>
  </w:num>
  <w:num w:numId="54" w16cid:durableId="821971112">
    <w:abstractNumId w:val="17"/>
  </w:num>
  <w:num w:numId="55" w16cid:durableId="2139952442">
    <w:abstractNumId w:val="10"/>
  </w:num>
  <w:num w:numId="56" w16cid:durableId="460534271">
    <w:abstractNumId w:val="29"/>
  </w:num>
  <w:num w:numId="57" w16cid:durableId="135493339">
    <w:abstractNumId w:val="24"/>
  </w:num>
  <w:num w:numId="58" w16cid:durableId="143619749">
    <w:abstractNumId w:val="37"/>
  </w:num>
  <w:num w:numId="59" w16cid:durableId="2115205896">
    <w:abstractNumId w:val="23"/>
    <w:lvlOverride w:ilvl="0">
      <w:startOverride w:val="4"/>
    </w:lvlOverride>
    <w:lvlOverride w:ilvl="1">
      <w:startOverride w:val="1"/>
    </w:lvlOverride>
    <w:lvlOverride w:ilvl="2">
      <w:startOverride w:val="2"/>
    </w:lvlOverride>
  </w:num>
  <w:num w:numId="60" w16cid:durableId="110788466">
    <w:abstractNumId w:val="23"/>
    <w:lvlOverride w:ilvl="0">
      <w:startOverride w:val="4"/>
    </w:lvlOverride>
    <w:lvlOverride w:ilvl="1">
      <w:startOverride w:val="1"/>
    </w:lvlOverride>
    <w:lvlOverride w:ilvl="2">
      <w:startOverride w:val="2"/>
    </w:lvlOverride>
  </w:num>
  <w:num w:numId="61" w16cid:durableId="1528519358">
    <w:abstractNumId w:val="23"/>
    <w:lvlOverride w:ilvl="0">
      <w:startOverride w:val="4"/>
    </w:lvlOverride>
    <w:lvlOverride w:ilvl="1">
      <w:startOverride w:val="1"/>
    </w:lvlOverride>
    <w:lvlOverride w:ilvl="2">
      <w:startOverride w:val="2"/>
    </w:lvlOverride>
  </w:num>
  <w:num w:numId="62" w16cid:durableId="1664505694">
    <w:abstractNumId w:val="34"/>
  </w:num>
  <w:num w:numId="63" w16cid:durableId="1637252435">
    <w:abstractNumId w:val="26"/>
  </w:num>
  <w:num w:numId="64" w16cid:durableId="1787232727">
    <w:abstractNumId w:val="20"/>
  </w:num>
  <w:num w:numId="65" w16cid:durableId="262612025">
    <w:abstractNumId w:val="18"/>
  </w:num>
  <w:num w:numId="66" w16cid:durableId="1992326196">
    <w:abstractNumId w:val="13"/>
  </w:num>
  <w:num w:numId="67" w16cid:durableId="130438877">
    <w:abstractNumId w:val="25"/>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 Kehres">
    <w15:presenceInfo w15:providerId="AD" w15:userId="S-1-5-21-124525095-708259637-1543119021-1693705"/>
  </w15:person>
  <w15:person w15:author="Tarek Hesham">
    <w15:presenceInfo w15:providerId="AD" w15:userId="S::th@techlabs.london::76809535-49f4-40c8-9de3-6a880bf11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EB"/>
    <w:rsid w:val="00002CF5"/>
    <w:rsid w:val="0000438A"/>
    <w:rsid w:val="0001489B"/>
    <w:rsid w:val="00025666"/>
    <w:rsid w:val="00030328"/>
    <w:rsid w:val="00030D3C"/>
    <w:rsid w:val="00030F49"/>
    <w:rsid w:val="00033427"/>
    <w:rsid w:val="00033945"/>
    <w:rsid w:val="00033984"/>
    <w:rsid w:val="00037E3A"/>
    <w:rsid w:val="0008210A"/>
    <w:rsid w:val="00083248"/>
    <w:rsid w:val="00083ECD"/>
    <w:rsid w:val="00085E6D"/>
    <w:rsid w:val="0009083A"/>
    <w:rsid w:val="000917EE"/>
    <w:rsid w:val="00094E12"/>
    <w:rsid w:val="000A0F30"/>
    <w:rsid w:val="000A1316"/>
    <w:rsid w:val="000A3DCB"/>
    <w:rsid w:val="000A4049"/>
    <w:rsid w:val="000A6031"/>
    <w:rsid w:val="000C1E75"/>
    <w:rsid w:val="000C207A"/>
    <w:rsid w:val="000C3CA8"/>
    <w:rsid w:val="000C3FE6"/>
    <w:rsid w:val="000D226D"/>
    <w:rsid w:val="000D22C9"/>
    <w:rsid w:val="000D3684"/>
    <w:rsid w:val="000D6BC8"/>
    <w:rsid w:val="000E2ECA"/>
    <w:rsid w:val="000E4CE9"/>
    <w:rsid w:val="000F04A0"/>
    <w:rsid w:val="000F464A"/>
    <w:rsid w:val="00102645"/>
    <w:rsid w:val="00116AC7"/>
    <w:rsid w:val="00121AB0"/>
    <w:rsid w:val="00137078"/>
    <w:rsid w:val="00141368"/>
    <w:rsid w:val="001459E6"/>
    <w:rsid w:val="00151821"/>
    <w:rsid w:val="001535A6"/>
    <w:rsid w:val="00160135"/>
    <w:rsid w:val="00165CC0"/>
    <w:rsid w:val="001660B9"/>
    <w:rsid w:val="00167055"/>
    <w:rsid w:val="00167B53"/>
    <w:rsid w:val="00172AA7"/>
    <w:rsid w:val="00174BB4"/>
    <w:rsid w:val="001778B3"/>
    <w:rsid w:val="0018041D"/>
    <w:rsid w:val="00185B6F"/>
    <w:rsid w:val="0019400C"/>
    <w:rsid w:val="001963DA"/>
    <w:rsid w:val="00197780"/>
    <w:rsid w:val="001A0C26"/>
    <w:rsid w:val="001A2967"/>
    <w:rsid w:val="001B0CB4"/>
    <w:rsid w:val="001B2996"/>
    <w:rsid w:val="001B2EAD"/>
    <w:rsid w:val="001B697D"/>
    <w:rsid w:val="001C0F0B"/>
    <w:rsid w:val="001C7820"/>
    <w:rsid w:val="001F7205"/>
    <w:rsid w:val="002014C9"/>
    <w:rsid w:val="00204173"/>
    <w:rsid w:val="002116FE"/>
    <w:rsid w:val="0021230C"/>
    <w:rsid w:val="0021790E"/>
    <w:rsid w:val="00223BC6"/>
    <w:rsid w:val="00231BDD"/>
    <w:rsid w:val="00235114"/>
    <w:rsid w:val="00236813"/>
    <w:rsid w:val="002429A1"/>
    <w:rsid w:val="00242FB8"/>
    <w:rsid w:val="00251C9D"/>
    <w:rsid w:val="0027027D"/>
    <w:rsid w:val="002722DA"/>
    <w:rsid w:val="002724F7"/>
    <w:rsid w:val="0028296D"/>
    <w:rsid w:val="00290346"/>
    <w:rsid w:val="002A1527"/>
    <w:rsid w:val="002A3024"/>
    <w:rsid w:val="002B3121"/>
    <w:rsid w:val="002B5FA1"/>
    <w:rsid w:val="002B7F80"/>
    <w:rsid w:val="002C0BD3"/>
    <w:rsid w:val="002C0C6F"/>
    <w:rsid w:val="002C1E2D"/>
    <w:rsid w:val="002C5896"/>
    <w:rsid w:val="002C7BF6"/>
    <w:rsid w:val="002E0C38"/>
    <w:rsid w:val="002E1883"/>
    <w:rsid w:val="002E3144"/>
    <w:rsid w:val="002E6A64"/>
    <w:rsid w:val="002E78F0"/>
    <w:rsid w:val="00301ACE"/>
    <w:rsid w:val="00304622"/>
    <w:rsid w:val="00304BD0"/>
    <w:rsid w:val="00305D85"/>
    <w:rsid w:val="00307A31"/>
    <w:rsid w:val="0031602B"/>
    <w:rsid w:val="003166BA"/>
    <w:rsid w:val="003262B8"/>
    <w:rsid w:val="00341331"/>
    <w:rsid w:val="00342153"/>
    <w:rsid w:val="00360C97"/>
    <w:rsid w:val="00363882"/>
    <w:rsid w:val="00366173"/>
    <w:rsid w:val="0037457C"/>
    <w:rsid w:val="00376352"/>
    <w:rsid w:val="00377455"/>
    <w:rsid w:val="00386F68"/>
    <w:rsid w:val="00391242"/>
    <w:rsid w:val="003923BC"/>
    <w:rsid w:val="003953FF"/>
    <w:rsid w:val="003A4087"/>
    <w:rsid w:val="003C3695"/>
    <w:rsid w:val="003C7619"/>
    <w:rsid w:val="003E11FE"/>
    <w:rsid w:val="003E2764"/>
    <w:rsid w:val="003E34FD"/>
    <w:rsid w:val="003F0F49"/>
    <w:rsid w:val="003F1F80"/>
    <w:rsid w:val="003F3337"/>
    <w:rsid w:val="00401D10"/>
    <w:rsid w:val="00406BAE"/>
    <w:rsid w:val="0040739A"/>
    <w:rsid w:val="00410408"/>
    <w:rsid w:val="0041551B"/>
    <w:rsid w:val="00417173"/>
    <w:rsid w:val="00421277"/>
    <w:rsid w:val="00421652"/>
    <w:rsid w:val="0042190F"/>
    <w:rsid w:val="004258EB"/>
    <w:rsid w:val="00433313"/>
    <w:rsid w:val="0043572C"/>
    <w:rsid w:val="00437BD3"/>
    <w:rsid w:val="00443929"/>
    <w:rsid w:val="00446AC0"/>
    <w:rsid w:val="00451593"/>
    <w:rsid w:val="0045207B"/>
    <w:rsid w:val="004521FE"/>
    <w:rsid w:val="00457CD9"/>
    <w:rsid w:val="004625B3"/>
    <w:rsid w:val="004628DE"/>
    <w:rsid w:val="00465AEB"/>
    <w:rsid w:val="00471C4A"/>
    <w:rsid w:val="004756BF"/>
    <w:rsid w:val="0049441E"/>
    <w:rsid w:val="004A314E"/>
    <w:rsid w:val="004B3AAE"/>
    <w:rsid w:val="004B4DDF"/>
    <w:rsid w:val="004C3AAF"/>
    <w:rsid w:val="004F23DA"/>
    <w:rsid w:val="00506154"/>
    <w:rsid w:val="00525ADE"/>
    <w:rsid w:val="0053240F"/>
    <w:rsid w:val="0054398E"/>
    <w:rsid w:val="00547553"/>
    <w:rsid w:val="0055151A"/>
    <w:rsid w:val="0056026F"/>
    <w:rsid w:val="00561625"/>
    <w:rsid w:val="0056264A"/>
    <w:rsid w:val="0056647F"/>
    <w:rsid w:val="00577C75"/>
    <w:rsid w:val="00581948"/>
    <w:rsid w:val="005828A6"/>
    <w:rsid w:val="005859C0"/>
    <w:rsid w:val="00595FF4"/>
    <w:rsid w:val="005A4EDA"/>
    <w:rsid w:val="005A70B7"/>
    <w:rsid w:val="005B052D"/>
    <w:rsid w:val="005B2D36"/>
    <w:rsid w:val="005B4BD7"/>
    <w:rsid w:val="005B6012"/>
    <w:rsid w:val="005C09DA"/>
    <w:rsid w:val="005C0BCB"/>
    <w:rsid w:val="005C124C"/>
    <w:rsid w:val="005C43A9"/>
    <w:rsid w:val="005C4D63"/>
    <w:rsid w:val="005D1C76"/>
    <w:rsid w:val="005D1CD5"/>
    <w:rsid w:val="005E2F9B"/>
    <w:rsid w:val="006019DB"/>
    <w:rsid w:val="00603EDE"/>
    <w:rsid w:val="00605AE4"/>
    <w:rsid w:val="006060E6"/>
    <w:rsid w:val="00612D30"/>
    <w:rsid w:val="00613AD4"/>
    <w:rsid w:val="00637BCF"/>
    <w:rsid w:val="00644B11"/>
    <w:rsid w:val="00647EEA"/>
    <w:rsid w:val="00652339"/>
    <w:rsid w:val="00652DB3"/>
    <w:rsid w:val="0067115F"/>
    <w:rsid w:val="00674972"/>
    <w:rsid w:val="006778BD"/>
    <w:rsid w:val="00682124"/>
    <w:rsid w:val="006845C8"/>
    <w:rsid w:val="006851F3"/>
    <w:rsid w:val="006858B3"/>
    <w:rsid w:val="00686557"/>
    <w:rsid w:val="00687283"/>
    <w:rsid w:val="00692A64"/>
    <w:rsid w:val="00692E2A"/>
    <w:rsid w:val="006A74F5"/>
    <w:rsid w:val="006B2355"/>
    <w:rsid w:val="006B643B"/>
    <w:rsid w:val="006C41DA"/>
    <w:rsid w:val="006D4BE9"/>
    <w:rsid w:val="006D4F76"/>
    <w:rsid w:val="006D5181"/>
    <w:rsid w:val="006E2FF1"/>
    <w:rsid w:val="006E307C"/>
    <w:rsid w:val="006E5B3F"/>
    <w:rsid w:val="007031A4"/>
    <w:rsid w:val="00711EE4"/>
    <w:rsid w:val="00713486"/>
    <w:rsid w:val="00713D69"/>
    <w:rsid w:val="007151F7"/>
    <w:rsid w:val="00715DF1"/>
    <w:rsid w:val="00720479"/>
    <w:rsid w:val="00722412"/>
    <w:rsid w:val="00730C70"/>
    <w:rsid w:val="00730F92"/>
    <w:rsid w:val="007378FE"/>
    <w:rsid w:val="00740D71"/>
    <w:rsid w:val="00741464"/>
    <w:rsid w:val="007424E9"/>
    <w:rsid w:val="0074440A"/>
    <w:rsid w:val="007476B0"/>
    <w:rsid w:val="007756F7"/>
    <w:rsid w:val="007825CF"/>
    <w:rsid w:val="00784A56"/>
    <w:rsid w:val="00785626"/>
    <w:rsid w:val="00787C8B"/>
    <w:rsid w:val="00790591"/>
    <w:rsid w:val="00793F8A"/>
    <w:rsid w:val="007A2A4D"/>
    <w:rsid w:val="007A2EAD"/>
    <w:rsid w:val="007A5892"/>
    <w:rsid w:val="007A7082"/>
    <w:rsid w:val="007B35AD"/>
    <w:rsid w:val="007B6A02"/>
    <w:rsid w:val="007C05D2"/>
    <w:rsid w:val="007C06A7"/>
    <w:rsid w:val="007C19EB"/>
    <w:rsid w:val="007C4248"/>
    <w:rsid w:val="007D079D"/>
    <w:rsid w:val="007D0AC5"/>
    <w:rsid w:val="007D0EDA"/>
    <w:rsid w:val="007D2AB4"/>
    <w:rsid w:val="007D49CB"/>
    <w:rsid w:val="007F53A7"/>
    <w:rsid w:val="0080364D"/>
    <w:rsid w:val="008053C8"/>
    <w:rsid w:val="0080554A"/>
    <w:rsid w:val="00815AE3"/>
    <w:rsid w:val="0082707B"/>
    <w:rsid w:val="00837537"/>
    <w:rsid w:val="00840AA4"/>
    <w:rsid w:val="00853BA1"/>
    <w:rsid w:val="00855EE9"/>
    <w:rsid w:val="00857690"/>
    <w:rsid w:val="00861162"/>
    <w:rsid w:val="00863A95"/>
    <w:rsid w:val="00872310"/>
    <w:rsid w:val="00874534"/>
    <w:rsid w:val="00884462"/>
    <w:rsid w:val="008876EE"/>
    <w:rsid w:val="008931B3"/>
    <w:rsid w:val="008947CF"/>
    <w:rsid w:val="00894BAF"/>
    <w:rsid w:val="008A0140"/>
    <w:rsid w:val="008A6E4B"/>
    <w:rsid w:val="008B0287"/>
    <w:rsid w:val="008B63C7"/>
    <w:rsid w:val="008C676A"/>
    <w:rsid w:val="008D0473"/>
    <w:rsid w:val="008D43FF"/>
    <w:rsid w:val="008D66EA"/>
    <w:rsid w:val="008E0203"/>
    <w:rsid w:val="008F0380"/>
    <w:rsid w:val="008F17AE"/>
    <w:rsid w:val="008F425B"/>
    <w:rsid w:val="008F7478"/>
    <w:rsid w:val="0090097A"/>
    <w:rsid w:val="00900C17"/>
    <w:rsid w:val="0090320F"/>
    <w:rsid w:val="00905898"/>
    <w:rsid w:val="00907154"/>
    <w:rsid w:val="0090786A"/>
    <w:rsid w:val="00923631"/>
    <w:rsid w:val="009263DC"/>
    <w:rsid w:val="00932A5A"/>
    <w:rsid w:val="0093363B"/>
    <w:rsid w:val="009602C2"/>
    <w:rsid w:val="00972972"/>
    <w:rsid w:val="009749C8"/>
    <w:rsid w:val="009749F8"/>
    <w:rsid w:val="009815D0"/>
    <w:rsid w:val="0099761B"/>
    <w:rsid w:val="009A0030"/>
    <w:rsid w:val="009A017B"/>
    <w:rsid w:val="009A0A62"/>
    <w:rsid w:val="009B29D1"/>
    <w:rsid w:val="009B5EBC"/>
    <w:rsid w:val="009B619B"/>
    <w:rsid w:val="009B7EEC"/>
    <w:rsid w:val="009C1A35"/>
    <w:rsid w:val="009C1D64"/>
    <w:rsid w:val="009C7652"/>
    <w:rsid w:val="009D1649"/>
    <w:rsid w:val="009E51D8"/>
    <w:rsid w:val="009E56BB"/>
    <w:rsid w:val="009F2979"/>
    <w:rsid w:val="009F45F1"/>
    <w:rsid w:val="009F78FC"/>
    <w:rsid w:val="00A23F4F"/>
    <w:rsid w:val="00A52CEE"/>
    <w:rsid w:val="00A538E7"/>
    <w:rsid w:val="00A547D6"/>
    <w:rsid w:val="00A550BB"/>
    <w:rsid w:val="00A57EBD"/>
    <w:rsid w:val="00A60709"/>
    <w:rsid w:val="00A6335F"/>
    <w:rsid w:val="00A67DC0"/>
    <w:rsid w:val="00A70B9C"/>
    <w:rsid w:val="00A7782C"/>
    <w:rsid w:val="00A77BB4"/>
    <w:rsid w:val="00A817B1"/>
    <w:rsid w:val="00A81FDB"/>
    <w:rsid w:val="00A9431F"/>
    <w:rsid w:val="00A957C5"/>
    <w:rsid w:val="00AA0A49"/>
    <w:rsid w:val="00AA1E59"/>
    <w:rsid w:val="00AD02B6"/>
    <w:rsid w:val="00AD75F1"/>
    <w:rsid w:val="00AD7638"/>
    <w:rsid w:val="00AE3995"/>
    <w:rsid w:val="00AE553F"/>
    <w:rsid w:val="00AF4F12"/>
    <w:rsid w:val="00AF5509"/>
    <w:rsid w:val="00B10C1C"/>
    <w:rsid w:val="00B10D9B"/>
    <w:rsid w:val="00B13C98"/>
    <w:rsid w:val="00B14A7B"/>
    <w:rsid w:val="00B15A10"/>
    <w:rsid w:val="00B15F62"/>
    <w:rsid w:val="00B21132"/>
    <w:rsid w:val="00B21E64"/>
    <w:rsid w:val="00B23052"/>
    <w:rsid w:val="00B27D15"/>
    <w:rsid w:val="00B417A9"/>
    <w:rsid w:val="00B44175"/>
    <w:rsid w:val="00B523ED"/>
    <w:rsid w:val="00B533AE"/>
    <w:rsid w:val="00B6130A"/>
    <w:rsid w:val="00B652F2"/>
    <w:rsid w:val="00B70C3D"/>
    <w:rsid w:val="00B73D34"/>
    <w:rsid w:val="00B7489C"/>
    <w:rsid w:val="00B81D1C"/>
    <w:rsid w:val="00B82748"/>
    <w:rsid w:val="00B83382"/>
    <w:rsid w:val="00B83E77"/>
    <w:rsid w:val="00B95A7A"/>
    <w:rsid w:val="00BA0D0F"/>
    <w:rsid w:val="00BA6FA7"/>
    <w:rsid w:val="00BB6080"/>
    <w:rsid w:val="00BC75CA"/>
    <w:rsid w:val="00BD13C3"/>
    <w:rsid w:val="00BE530E"/>
    <w:rsid w:val="00BE5613"/>
    <w:rsid w:val="00BE724B"/>
    <w:rsid w:val="00BF20E3"/>
    <w:rsid w:val="00BF508A"/>
    <w:rsid w:val="00BF5830"/>
    <w:rsid w:val="00C10E99"/>
    <w:rsid w:val="00C123C4"/>
    <w:rsid w:val="00C161DA"/>
    <w:rsid w:val="00C17E7D"/>
    <w:rsid w:val="00C25F9C"/>
    <w:rsid w:val="00C32B00"/>
    <w:rsid w:val="00C34677"/>
    <w:rsid w:val="00C34F55"/>
    <w:rsid w:val="00C35DA0"/>
    <w:rsid w:val="00C46D05"/>
    <w:rsid w:val="00C523A7"/>
    <w:rsid w:val="00C5496E"/>
    <w:rsid w:val="00C54D8E"/>
    <w:rsid w:val="00C66A88"/>
    <w:rsid w:val="00C67396"/>
    <w:rsid w:val="00C76008"/>
    <w:rsid w:val="00C767B9"/>
    <w:rsid w:val="00C80040"/>
    <w:rsid w:val="00CA13FF"/>
    <w:rsid w:val="00CA1DCA"/>
    <w:rsid w:val="00CB52A1"/>
    <w:rsid w:val="00CC0BFE"/>
    <w:rsid w:val="00CC19D6"/>
    <w:rsid w:val="00CD1388"/>
    <w:rsid w:val="00CD1C6A"/>
    <w:rsid w:val="00CD3294"/>
    <w:rsid w:val="00CE384D"/>
    <w:rsid w:val="00CE4877"/>
    <w:rsid w:val="00CE5CF1"/>
    <w:rsid w:val="00CE77DB"/>
    <w:rsid w:val="00CF4043"/>
    <w:rsid w:val="00CF4FE6"/>
    <w:rsid w:val="00CF78C1"/>
    <w:rsid w:val="00D03178"/>
    <w:rsid w:val="00D16262"/>
    <w:rsid w:val="00D27D5A"/>
    <w:rsid w:val="00D3388D"/>
    <w:rsid w:val="00D35EDE"/>
    <w:rsid w:val="00D366D0"/>
    <w:rsid w:val="00D469B7"/>
    <w:rsid w:val="00D51517"/>
    <w:rsid w:val="00D53977"/>
    <w:rsid w:val="00D5796C"/>
    <w:rsid w:val="00D60350"/>
    <w:rsid w:val="00D60E69"/>
    <w:rsid w:val="00D74D50"/>
    <w:rsid w:val="00D85AE5"/>
    <w:rsid w:val="00D92E35"/>
    <w:rsid w:val="00D94379"/>
    <w:rsid w:val="00DA0855"/>
    <w:rsid w:val="00DA1BCE"/>
    <w:rsid w:val="00DA3BE7"/>
    <w:rsid w:val="00DA5F65"/>
    <w:rsid w:val="00DA7DCF"/>
    <w:rsid w:val="00DB34C1"/>
    <w:rsid w:val="00DB7768"/>
    <w:rsid w:val="00DC06D7"/>
    <w:rsid w:val="00DC0771"/>
    <w:rsid w:val="00DC3259"/>
    <w:rsid w:val="00DC5C41"/>
    <w:rsid w:val="00DD0CAD"/>
    <w:rsid w:val="00DD4244"/>
    <w:rsid w:val="00DD7239"/>
    <w:rsid w:val="00DE5F4B"/>
    <w:rsid w:val="00DF164A"/>
    <w:rsid w:val="00DF1909"/>
    <w:rsid w:val="00DF28D5"/>
    <w:rsid w:val="00E01724"/>
    <w:rsid w:val="00E01F95"/>
    <w:rsid w:val="00E054EE"/>
    <w:rsid w:val="00E10496"/>
    <w:rsid w:val="00E16A9F"/>
    <w:rsid w:val="00E209F2"/>
    <w:rsid w:val="00E25920"/>
    <w:rsid w:val="00E26BB3"/>
    <w:rsid w:val="00E2791C"/>
    <w:rsid w:val="00E370B5"/>
    <w:rsid w:val="00E50591"/>
    <w:rsid w:val="00E5178C"/>
    <w:rsid w:val="00E545B5"/>
    <w:rsid w:val="00E67520"/>
    <w:rsid w:val="00E7048B"/>
    <w:rsid w:val="00E71647"/>
    <w:rsid w:val="00E73BB2"/>
    <w:rsid w:val="00E740B4"/>
    <w:rsid w:val="00E77219"/>
    <w:rsid w:val="00E8581D"/>
    <w:rsid w:val="00E91495"/>
    <w:rsid w:val="00E91A09"/>
    <w:rsid w:val="00E97D2B"/>
    <w:rsid w:val="00EA23E0"/>
    <w:rsid w:val="00EA30E5"/>
    <w:rsid w:val="00EA4944"/>
    <w:rsid w:val="00EA5D4C"/>
    <w:rsid w:val="00EC6395"/>
    <w:rsid w:val="00ED0024"/>
    <w:rsid w:val="00EE142C"/>
    <w:rsid w:val="00EE39DC"/>
    <w:rsid w:val="00EE76F4"/>
    <w:rsid w:val="00EF2D81"/>
    <w:rsid w:val="00F02019"/>
    <w:rsid w:val="00F03F8C"/>
    <w:rsid w:val="00F0562F"/>
    <w:rsid w:val="00F0676D"/>
    <w:rsid w:val="00F07563"/>
    <w:rsid w:val="00F07EF7"/>
    <w:rsid w:val="00F10496"/>
    <w:rsid w:val="00F2329C"/>
    <w:rsid w:val="00F26419"/>
    <w:rsid w:val="00F277CD"/>
    <w:rsid w:val="00F4208A"/>
    <w:rsid w:val="00F63151"/>
    <w:rsid w:val="00F76D41"/>
    <w:rsid w:val="00F85A6D"/>
    <w:rsid w:val="00F9068B"/>
    <w:rsid w:val="00F92B80"/>
    <w:rsid w:val="00F9563A"/>
    <w:rsid w:val="00F96750"/>
    <w:rsid w:val="00FB5111"/>
    <w:rsid w:val="00FB5C8B"/>
    <w:rsid w:val="00FB5D97"/>
    <w:rsid w:val="00FC4DE0"/>
    <w:rsid w:val="00FC621D"/>
    <w:rsid w:val="00FC7DDE"/>
    <w:rsid w:val="00FD129F"/>
    <w:rsid w:val="00FD3AE6"/>
    <w:rsid w:val="00FE16B9"/>
    <w:rsid w:val="00FE1EDF"/>
    <w:rsid w:val="00FE6569"/>
    <w:rsid w:val="00FF1385"/>
    <w:rsid w:val="00FF34A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520"/>
    <w:pPr>
      <w:spacing w:before="120"/>
    </w:pPr>
    <w:rPr>
      <w:rFonts w:ascii="Arial" w:eastAsia="Times New Roman" w:hAnsi="Arial"/>
      <w:kern w:val="28"/>
    </w:rPr>
  </w:style>
  <w:style w:type="paragraph" w:styleId="Heading1">
    <w:name w:val="heading 1"/>
    <w:basedOn w:val="Normal"/>
    <w:next w:val="NormalIndent"/>
    <w:qFormat/>
    <w:rsid w:val="00F277CD"/>
    <w:pPr>
      <w:keepNext/>
      <w:pageBreakBefore/>
      <w:numPr>
        <w:numId w:val="14"/>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qFormat/>
    <w:rsid w:val="003C3695"/>
    <w:pPr>
      <w:keepNext/>
      <w:spacing w:before="240"/>
      <w:outlineLvl w:val="1"/>
    </w:pPr>
    <w:rPr>
      <w:rFonts w:cs="Arial"/>
      <w:b/>
      <w:bCs/>
      <w:i/>
      <w:iCs/>
      <w:sz w:val="28"/>
      <w:szCs w:val="28"/>
    </w:rPr>
  </w:style>
  <w:style w:type="paragraph" w:styleId="Heading3">
    <w:name w:val="heading 3"/>
    <w:basedOn w:val="Normal"/>
    <w:next w:val="NormalText-Indent2"/>
    <w:link w:val="Heading3Char"/>
    <w:qFormat/>
    <w:rsid w:val="003C3695"/>
    <w:pPr>
      <w:keepNext/>
      <w:spacing w:before="240"/>
      <w:ind w:left="288"/>
      <w:outlineLvl w:val="2"/>
    </w:pPr>
    <w:rPr>
      <w:rFonts w:cs="Arial"/>
      <w:b/>
      <w:bCs/>
      <w:sz w:val="26"/>
      <w:szCs w:val="26"/>
    </w:rPr>
  </w:style>
  <w:style w:type="paragraph" w:styleId="Heading4">
    <w:name w:val="heading 4"/>
    <w:basedOn w:val="Normal"/>
    <w:next w:val="NormalText-Indent3"/>
    <w:qFormat/>
    <w:rsid w:val="003C3695"/>
    <w:pPr>
      <w:keepNext/>
      <w:spacing w:before="240"/>
      <w:ind w:left="864"/>
      <w:outlineLvl w:val="3"/>
    </w:pPr>
    <w:rPr>
      <w:b/>
      <w:bCs/>
      <w:i/>
      <w:sz w:val="24"/>
      <w:szCs w:val="28"/>
    </w:rPr>
  </w:style>
  <w:style w:type="paragraph" w:styleId="Heading5">
    <w:name w:val="heading 5"/>
    <w:basedOn w:val="Normal"/>
    <w:next w:val="Normal"/>
    <w:qFormat/>
    <w:rsid w:val="00CD1388"/>
    <w:pPr>
      <w:spacing w:after="60"/>
      <w:ind w:left="720"/>
      <w:outlineLvl w:val="4"/>
    </w:pPr>
    <w:rPr>
      <w:b/>
      <w:bCs/>
      <w:iCs/>
      <w:sz w:val="22"/>
      <w:szCs w:val="26"/>
    </w:rPr>
  </w:style>
  <w:style w:type="paragraph" w:styleId="Heading6">
    <w:name w:val="heading 6"/>
    <w:basedOn w:val="Normal"/>
    <w:next w:val="Normal"/>
    <w:qFormat/>
    <w:rsid w:val="00CD1388"/>
    <w:pPr>
      <w:spacing w:after="60"/>
      <w:ind w:left="720"/>
      <w:outlineLvl w:val="5"/>
    </w:pPr>
    <w:rPr>
      <w:b/>
      <w:bCs/>
      <w:i/>
      <w:szCs w:val="22"/>
    </w:rPr>
  </w:style>
  <w:style w:type="paragraph" w:styleId="Heading7">
    <w:name w:val="heading 7"/>
    <w:basedOn w:val="Normal"/>
    <w:next w:val="Normal"/>
    <w:qFormat/>
    <w:rsid w:val="00465AEB"/>
    <w:pPr>
      <w:spacing w:before="240" w:after="60"/>
      <w:outlineLvl w:val="6"/>
    </w:pPr>
    <w:rPr>
      <w:b/>
    </w:rPr>
  </w:style>
  <w:style w:type="paragraph" w:styleId="Heading8">
    <w:name w:val="heading 8"/>
    <w:basedOn w:val="Normal"/>
    <w:next w:val="Normal"/>
    <w:qFormat/>
    <w:rsid w:val="00465AEB"/>
    <w:pPr>
      <w:spacing w:before="240" w:after="60"/>
      <w:outlineLvl w:val="7"/>
    </w:pPr>
    <w:rPr>
      <w:b/>
      <w:i/>
      <w:iCs/>
    </w:rPr>
  </w:style>
  <w:style w:type="paragraph" w:styleId="Heading9">
    <w:name w:val="heading 9"/>
    <w:basedOn w:val="Normal"/>
    <w:next w:val="Normal"/>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basedOn w:val="Normal"/>
    <w:next w:val="Normal"/>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uiPriority w:val="99"/>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5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CA1DCA"/>
    <w:pPr>
      <w:tabs>
        <w:tab w:val="left" w:pos="400"/>
        <w:tab w:val="right" w:leader="dot" w:pos="10457"/>
      </w:tabs>
    </w:pPr>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167055"/>
    <w:pPr>
      <w:tabs>
        <w:tab w:val="left" w:pos="1320"/>
        <w:tab w:val="right" w:leader="dot" w:pos="10457"/>
      </w:tabs>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semiHidden/>
    <w:rsid w:val="009B7EEC"/>
    <w:rPr>
      <w:sz w:val="16"/>
      <w:szCs w:val="16"/>
    </w:rPr>
  </w:style>
  <w:style w:type="paragraph" w:styleId="CommentText">
    <w:name w:val="annotation text"/>
    <w:basedOn w:val="Normal"/>
    <w:semiHidden/>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365F91"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41"/>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styleId="Mention">
    <w:name w:val="Mention"/>
    <w:basedOn w:val="DefaultParagraphFont"/>
    <w:uiPriority w:val="99"/>
    <w:semiHidden/>
    <w:unhideWhenUsed/>
    <w:rsid w:val="00443929"/>
    <w:rPr>
      <w:color w:val="2B579A"/>
      <w:shd w:val="clear" w:color="auto" w:fill="E6E6E6"/>
    </w:rPr>
  </w:style>
  <w:style w:type="paragraph" w:styleId="Revision">
    <w:name w:val="Revision"/>
    <w:hidden/>
    <w:uiPriority w:val="99"/>
    <w:semiHidden/>
    <w:rsid w:val="002E78F0"/>
    <w:rPr>
      <w:rFonts w:ascii="Arial" w:eastAsia="Times New Roman" w:hAnsi="Arial"/>
      <w:kern w:val="28"/>
    </w:rPr>
  </w:style>
  <w:style w:type="character" w:customStyle="1" w:styleId="Heading3Char">
    <w:name w:val="Heading 3 Char"/>
    <w:basedOn w:val="DefaultParagraphFont"/>
    <w:link w:val="Heading3"/>
    <w:rsid w:val="00730F92"/>
    <w:rPr>
      <w:rFonts w:ascii="Arial" w:eastAsia="Times New Roman" w:hAnsi="Arial" w:cs="Arial"/>
      <w:b/>
      <w:bCs/>
      <w:kern w:val="28"/>
      <w:sz w:val="26"/>
      <w:szCs w:val="26"/>
    </w:rPr>
  </w:style>
  <w:style w:type="character" w:styleId="UnresolvedMention">
    <w:name w:val="Unresolved Mention"/>
    <w:basedOn w:val="DefaultParagraphFont"/>
    <w:uiPriority w:val="99"/>
    <w:semiHidden/>
    <w:unhideWhenUsed/>
    <w:rsid w:val="00BE7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136265187">
      <w:bodyDiv w:val="1"/>
      <w:marLeft w:val="0"/>
      <w:marRight w:val="0"/>
      <w:marTop w:val="0"/>
      <w:marBottom w:val="0"/>
      <w:divBdr>
        <w:top w:val="none" w:sz="0" w:space="0" w:color="auto"/>
        <w:left w:val="none" w:sz="0" w:space="0" w:color="auto"/>
        <w:bottom w:val="none" w:sz="0" w:space="0" w:color="auto"/>
        <w:right w:val="none" w:sz="0" w:space="0" w:color="auto"/>
      </w:divBdr>
      <w:divsChild>
        <w:div w:id="2111701980">
          <w:marLeft w:val="15"/>
          <w:marRight w:val="0"/>
          <w:marTop w:val="0"/>
          <w:marBottom w:val="0"/>
          <w:divBdr>
            <w:top w:val="single" w:sz="6" w:space="2" w:color="CCCCCC"/>
            <w:left w:val="single" w:sz="6" w:space="0" w:color="CCCCCC"/>
            <w:bottom w:val="single" w:sz="6" w:space="3" w:color="CCCCCC"/>
            <w:right w:val="single" w:sz="6" w:space="0" w:color="CCCCCC"/>
          </w:divBdr>
        </w:div>
      </w:divsChild>
    </w:div>
    <w:div w:id="291448939">
      <w:bodyDiv w:val="1"/>
      <w:marLeft w:val="0"/>
      <w:marRight w:val="0"/>
      <w:marTop w:val="0"/>
      <w:marBottom w:val="0"/>
      <w:divBdr>
        <w:top w:val="none" w:sz="0" w:space="0" w:color="auto"/>
        <w:left w:val="none" w:sz="0" w:space="0" w:color="auto"/>
        <w:bottom w:val="none" w:sz="0" w:space="0" w:color="auto"/>
        <w:right w:val="none" w:sz="0" w:space="0" w:color="auto"/>
      </w:divBdr>
      <w:divsChild>
        <w:div w:id="181021079">
          <w:marLeft w:val="0"/>
          <w:marRight w:val="0"/>
          <w:marTop w:val="0"/>
          <w:marBottom w:val="0"/>
          <w:divBdr>
            <w:top w:val="none" w:sz="0" w:space="0" w:color="auto"/>
            <w:left w:val="none" w:sz="0" w:space="0" w:color="auto"/>
            <w:bottom w:val="none" w:sz="0" w:space="0" w:color="auto"/>
            <w:right w:val="none" w:sz="0" w:space="0" w:color="auto"/>
          </w:divBdr>
          <w:divsChild>
            <w:div w:id="15620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55818009">
      <w:bodyDiv w:val="1"/>
      <w:marLeft w:val="0"/>
      <w:marRight w:val="0"/>
      <w:marTop w:val="0"/>
      <w:marBottom w:val="0"/>
      <w:divBdr>
        <w:top w:val="none" w:sz="0" w:space="0" w:color="auto"/>
        <w:left w:val="none" w:sz="0" w:space="0" w:color="auto"/>
        <w:bottom w:val="none" w:sz="0" w:space="0" w:color="auto"/>
        <w:right w:val="none" w:sz="0" w:space="0" w:color="auto"/>
      </w:divBdr>
      <w:divsChild>
        <w:div w:id="630477350">
          <w:marLeft w:val="0"/>
          <w:marRight w:val="0"/>
          <w:marTop w:val="0"/>
          <w:marBottom w:val="0"/>
          <w:divBdr>
            <w:top w:val="none" w:sz="0" w:space="0" w:color="auto"/>
            <w:left w:val="none" w:sz="0" w:space="0" w:color="auto"/>
            <w:bottom w:val="none" w:sz="0" w:space="0" w:color="auto"/>
            <w:right w:val="none" w:sz="0" w:space="0" w:color="auto"/>
          </w:divBdr>
          <w:divsChild>
            <w:div w:id="1153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05759657">
      <w:bodyDiv w:val="1"/>
      <w:marLeft w:val="0"/>
      <w:marRight w:val="0"/>
      <w:marTop w:val="0"/>
      <w:marBottom w:val="0"/>
      <w:divBdr>
        <w:top w:val="none" w:sz="0" w:space="0" w:color="auto"/>
        <w:left w:val="none" w:sz="0" w:space="0" w:color="auto"/>
        <w:bottom w:val="none" w:sz="0" w:space="0" w:color="auto"/>
        <w:right w:val="none" w:sz="0" w:space="0" w:color="auto"/>
      </w:divBdr>
      <w:divsChild>
        <w:div w:id="689530014">
          <w:marLeft w:val="0"/>
          <w:marRight w:val="0"/>
          <w:marTop w:val="0"/>
          <w:marBottom w:val="0"/>
          <w:divBdr>
            <w:top w:val="none" w:sz="0" w:space="0" w:color="auto"/>
            <w:left w:val="none" w:sz="0" w:space="0" w:color="auto"/>
            <w:bottom w:val="none" w:sz="0" w:space="0" w:color="auto"/>
            <w:right w:val="none" w:sz="0" w:space="0" w:color="auto"/>
          </w:divBdr>
          <w:divsChild>
            <w:div w:id="514156145">
              <w:marLeft w:val="75"/>
              <w:marRight w:val="0"/>
              <w:marTop w:val="0"/>
              <w:marBottom w:val="0"/>
              <w:divBdr>
                <w:top w:val="single" w:sz="6" w:space="2" w:color="757474"/>
                <w:left w:val="single" w:sz="6" w:space="0" w:color="757474"/>
                <w:bottom w:val="single" w:sz="6" w:space="3" w:color="757474"/>
                <w:right w:val="single" w:sz="6" w:space="0" w:color="757474"/>
              </w:divBdr>
            </w:div>
          </w:divsChild>
        </w:div>
      </w:divsChild>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831064843">
      <w:bodyDiv w:val="1"/>
      <w:marLeft w:val="0"/>
      <w:marRight w:val="0"/>
      <w:marTop w:val="0"/>
      <w:marBottom w:val="0"/>
      <w:divBdr>
        <w:top w:val="none" w:sz="0" w:space="0" w:color="auto"/>
        <w:left w:val="none" w:sz="0" w:space="0" w:color="auto"/>
        <w:bottom w:val="none" w:sz="0" w:space="0" w:color="auto"/>
        <w:right w:val="none" w:sz="0" w:space="0" w:color="auto"/>
      </w:divBdr>
      <w:divsChild>
        <w:div w:id="946891224">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03797464">
      <w:bodyDiv w:val="1"/>
      <w:marLeft w:val="0"/>
      <w:marRight w:val="0"/>
      <w:marTop w:val="0"/>
      <w:marBottom w:val="0"/>
      <w:divBdr>
        <w:top w:val="none" w:sz="0" w:space="0" w:color="auto"/>
        <w:left w:val="none" w:sz="0" w:space="0" w:color="auto"/>
        <w:bottom w:val="none" w:sz="0" w:space="0" w:color="auto"/>
        <w:right w:val="none" w:sz="0" w:space="0" w:color="auto"/>
      </w:divBdr>
      <w:divsChild>
        <w:div w:id="918635787">
          <w:marLeft w:val="0"/>
          <w:marRight w:val="0"/>
          <w:marTop w:val="0"/>
          <w:marBottom w:val="0"/>
          <w:divBdr>
            <w:top w:val="none" w:sz="0" w:space="0" w:color="auto"/>
            <w:left w:val="none" w:sz="0" w:space="0" w:color="auto"/>
            <w:bottom w:val="none" w:sz="0" w:space="0" w:color="auto"/>
            <w:right w:val="none" w:sz="0" w:space="0" w:color="auto"/>
          </w:divBdr>
        </w:div>
      </w:divsChild>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emf"/><Relationship Id="rId29" Type="http://schemas.openxmlformats.org/officeDocument/2006/relationships/hyperlink" Target="mailto:BUCC1@TFL455.on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package" Target="embeddings/Microsoft_Word_Document1.docx"/><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mailto:BUCC1@TFL455.onmicrosoft.com" TargetMode="Externa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4F543E290D5448AD85032E945583E3" ma:contentTypeVersion="8" ma:contentTypeDescription="Create a new document." ma:contentTypeScope="" ma:versionID="365204149fd7625851f7bd7a1cc074e1">
  <xsd:schema xmlns:xsd="http://www.w3.org/2001/XMLSchema" xmlns:xs="http://www.w3.org/2001/XMLSchema" xmlns:p="http://schemas.microsoft.com/office/2006/metadata/properties" xmlns:ns2="852e406f-ccc8-42f2-8311-b93a2c67a54d" xmlns:ns3="3dead0d2-630b-4442-b467-ccb90bbd4ba5" targetNamespace="http://schemas.microsoft.com/office/2006/metadata/properties" ma:root="true" ma:fieldsID="aa2e9c864c001294d2a261bebec0a194" ns2:_="" ns3:_="">
    <xsd:import namespace="852e406f-ccc8-42f2-8311-b93a2c67a54d"/>
    <xsd:import namespace="3dead0d2-630b-4442-b467-ccb90bbd4b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e406f-ccc8-42f2-8311-b93a2c67a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ead0d2-630b-4442-b467-ccb90bbd4b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Flow_SignoffStatus xmlns="852e406f-ccc8-42f2-8311-b93a2c67a54d" xsi:nil="true"/>
  </documentManagement>
</p:properties>
</file>

<file path=customXml/itemProps1.xml><?xml version="1.0" encoding="utf-8"?>
<ds:datastoreItem xmlns:ds="http://schemas.openxmlformats.org/officeDocument/2006/customXml" ds:itemID="{454912EA-C0C6-459E-9D19-7CFEC91C6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e406f-ccc8-42f2-8311-b93a2c67a54d"/>
    <ds:schemaRef ds:uri="3dead0d2-630b-4442-b467-ccb90bbd4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D14D6783-A647-43F5-8341-B7CFAE66E34C}">
  <ds:schemaRefs>
    <ds:schemaRef ds:uri="http://schemas.openxmlformats.org/officeDocument/2006/bibliography"/>
  </ds:schemaRefs>
</ds:datastoreItem>
</file>

<file path=customXml/itemProps4.xml><?xml version="1.0" encoding="utf-8"?>
<ds:datastoreItem xmlns:ds="http://schemas.openxmlformats.org/officeDocument/2006/customXml" ds:itemID="{31A4FF9A-20E3-4293-92FE-4195DCFD6901}">
  <ds:schemaRefs>
    <ds:schemaRef ds:uri="http://schemas.microsoft.com/office/2006/metadata/properties"/>
    <ds:schemaRef ds:uri="852e406f-ccc8-42f2-8311-b93a2c67a54d"/>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14</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[Customer Name]</Company>
  <LinksUpToDate>false</LinksUpToDate>
  <CharactersWithSpaces>25487</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[Project Name]</dc:subject>
  <dc:creator>Someshwar Sharma</dc:creator>
  <cp:lastModifiedBy>Tarek Hesham</cp:lastModifiedBy>
  <cp:revision>55</cp:revision>
  <cp:lastPrinted>2023-06-12T21:08:00Z</cp:lastPrinted>
  <dcterms:created xsi:type="dcterms:W3CDTF">2023-06-11T22:23:00Z</dcterms:created>
  <dcterms:modified xsi:type="dcterms:W3CDTF">2023-06-13T14:59:00Z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0x0101004E4F543E290D5448AD85032E945583E3</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b400a1ae-fad8-41ea-9c5a-ffcdbc554895</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IPKitNavigation">
    <vt:lpwstr/>
  </property>
  <property fmtid="{D5CDD505-2E9C-101B-9397-08002B2CF9AE}" pid="27" name="MS Language">
    <vt:lpwstr/>
  </property>
  <property fmtid="{D5CDD505-2E9C-101B-9397-08002B2CF9AE}" pid="28" name="ServicesIPTypes">
    <vt:lpwstr/>
  </property>
  <property fmtid="{D5CDD505-2E9C-101B-9397-08002B2CF9AE}" pid="29" name="ServicesCommunities">
    <vt:lpwstr>1340;#WW Dynamics Domain Community|750a39bf-70f2-4912-9603-e1403362f113</vt:lpwstr>
  </property>
</Properties>
</file>